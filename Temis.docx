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5A868" w14:textId="0F6BFE4B" w:rsidR="00AC0607" w:rsidRPr="00CF3A76" w:rsidRDefault="00D11EDD" w:rsidP="00C074AC">
      <w:pPr>
        <w:spacing w:after="0" w:line="480" w:lineRule="auto"/>
        <w:rPr>
          <w:rFonts w:ascii="Times New Roman" w:hAnsi="Times New Roman" w:cs="Times New Roman"/>
        </w:rPr>
      </w:pPr>
      <w:r w:rsidRPr="00CF3A76">
        <w:rPr>
          <w:rFonts w:ascii="Times New Roman" w:hAnsi="Times New Roman" w:cs="Times New Roman"/>
          <w:noProof/>
          <w:lang w:eastAsia="es-SV"/>
        </w:rPr>
        <w:drawing>
          <wp:inline distT="0" distB="0" distL="0" distR="0" wp14:anchorId="3D074D47" wp14:editId="4D2099E8">
            <wp:extent cx="6036213" cy="1152525"/>
            <wp:effectExtent l="0" t="0" r="3175" b="0"/>
            <wp:docPr id="6" name="Imagen 6"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A close-up of a 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r="22618"/>
                    <a:stretch>
                      <a:fillRect/>
                    </a:stretch>
                  </pic:blipFill>
                  <pic:spPr bwMode="auto">
                    <a:xfrm>
                      <a:off x="0" y="0"/>
                      <a:ext cx="6045735" cy="1154343"/>
                    </a:xfrm>
                    <a:prstGeom prst="rect">
                      <a:avLst/>
                    </a:prstGeom>
                    <a:noFill/>
                    <a:ln>
                      <a:noFill/>
                    </a:ln>
                  </pic:spPr>
                </pic:pic>
              </a:graphicData>
            </a:graphic>
          </wp:inline>
        </w:drawing>
      </w:r>
    </w:p>
    <w:p w14:paraId="463012E6" w14:textId="77777777" w:rsidR="000F1360" w:rsidRPr="00CF3A76" w:rsidRDefault="000F1360" w:rsidP="00C074AC">
      <w:pPr>
        <w:spacing w:after="0" w:line="480" w:lineRule="auto"/>
        <w:jc w:val="center"/>
        <w:textAlignment w:val="baseline"/>
        <w:rPr>
          <w:rFonts w:ascii="Times New Roman" w:eastAsia="Times New Roman" w:hAnsi="Times New Roman" w:cs="Times New Roman"/>
          <w:color w:val="000000"/>
          <w:kern w:val="0"/>
          <w:sz w:val="18"/>
          <w:szCs w:val="18"/>
          <w14:ligatures w14:val="none"/>
        </w:rPr>
      </w:pPr>
      <w:r w:rsidRPr="00CF3A76">
        <w:rPr>
          <w:rFonts w:ascii="Times New Roman" w:eastAsia="Times New Roman" w:hAnsi="Times New Roman" w:cs="Times New Roman"/>
          <w:b/>
          <w:bCs/>
          <w:color w:val="000000"/>
          <w:kern w:val="0"/>
          <w:sz w:val="28"/>
          <w:szCs w:val="28"/>
          <w14:ligatures w14:val="none"/>
        </w:rPr>
        <w:t>FACULTAD DE INFORMÁTICA Y CIENCIAS APLICADAS</w:t>
      </w:r>
      <w:r w:rsidRPr="00CF3A76">
        <w:rPr>
          <w:rFonts w:ascii="Times New Roman" w:eastAsia="Times New Roman" w:hAnsi="Times New Roman" w:cs="Times New Roman"/>
          <w:color w:val="000000"/>
          <w:kern w:val="0"/>
          <w:sz w:val="28"/>
          <w:szCs w:val="28"/>
          <w14:ligatures w14:val="none"/>
        </w:rPr>
        <w:t> </w:t>
      </w:r>
    </w:p>
    <w:p w14:paraId="3D51D22E" w14:textId="77777777" w:rsidR="000F1360" w:rsidRPr="00CF3A76" w:rsidRDefault="000F1360" w:rsidP="00C074AC">
      <w:pPr>
        <w:spacing w:after="0" w:line="480" w:lineRule="auto"/>
        <w:jc w:val="center"/>
        <w:textAlignment w:val="baseline"/>
        <w:rPr>
          <w:rFonts w:ascii="Times New Roman" w:eastAsia="Times New Roman" w:hAnsi="Times New Roman" w:cs="Times New Roman"/>
          <w:color w:val="000000"/>
          <w:kern w:val="0"/>
          <w:sz w:val="28"/>
          <w:szCs w:val="28"/>
          <w14:ligatures w14:val="none"/>
        </w:rPr>
      </w:pPr>
      <w:r w:rsidRPr="00CF3A76">
        <w:rPr>
          <w:rFonts w:ascii="Times New Roman" w:eastAsia="Times New Roman" w:hAnsi="Times New Roman" w:cs="Times New Roman"/>
          <w:b/>
          <w:bCs/>
          <w:color w:val="000000"/>
          <w:kern w:val="0"/>
          <w:sz w:val="28"/>
          <w:szCs w:val="28"/>
          <w14:ligatures w14:val="none"/>
        </w:rPr>
        <w:t>ESCUELA DE INFORMÁTICA</w:t>
      </w:r>
      <w:r w:rsidRPr="00CF3A76">
        <w:rPr>
          <w:rFonts w:ascii="Times New Roman" w:eastAsia="Times New Roman" w:hAnsi="Times New Roman" w:cs="Times New Roman"/>
          <w:color w:val="000000"/>
          <w:kern w:val="0"/>
          <w:sz w:val="28"/>
          <w:szCs w:val="28"/>
          <w14:ligatures w14:val="none"/>
        </w:rPr>
        <w:t> </w:t>
      </w:r>
    </w:p>
    <w:p w14:paraId="06F8F346" w14:textId="77777777" w:rsidR="000F1360" w:rsidRPr="00CF3A76" w:rsidRDefault="000F1360" w:rsidP="00C074AC">
      <w:pPr>
        <w:spacing w:after="0" w:line="480" w:lineRule="auto"/>
        <w:jc w:val="center"/>
        <w:textAlignment w:val="baseline"/>
        <w:rPr>
          <w:rFonts w:ascii="Times New Roman" w:eastAsia="Times New Roman" w:hAnsi="Times New Roman" w:cs="Times New Roman"/>
          <w:color w:val="000000"/>
          <w:kern w:val="0"/>
          <w:sz w:val="18"/>
          <w:szCs w:val="18"/>
          <w14:ligatures w14:val="none"/>
        </w:rPr>
      </w:pPr>
      <w:r w:rsidRPr="00CF3A76">
        <w:rPr>
          <w:rFonts w:ascii="Times New Roman" w:eastAsia="Times New Roman" w:hAnsi="Times New Roman" w:cs="Times New Roman"/>
          <w:color w:val="000000"/>
          <w:kern w:val="0"/>
          <w:sz w:val="16"/>
          <w:szCs w:val="16"/>
          <w14:ligatures w14:val="none"/>
        </w:rPr>
        <w:t> </w:t>
      </w:r>
    </w:p>
    <w:p w14:paraId="17997FA0" w14:textId="07104461" w:rsidR="000F1360" w:rsidRPr="00CF3A76" w:rsidRDefault="005D476A" w:rsidP="00C074AC">
      <w:pPr>
        <w:spacing w:after="0" w:line="480" w:lineRule="auto"/>
        <w:jc w:val="center"/>
        <w:textAlignment w:val="baseline"/>
        <w:rPr>
          <w:rFonts w:ascii="Times New Roman" w:eastAsia="Times New Roman" w:hAnsi="Times New Roman" w:cs="Times New Roman"/>
          <w:color w:val="000000"/>
          <w:kern w:val="0"/>
          <w:sz w:val="18"/>
          <w:szCs w:val="18"/>
          <w14:ligatures w14:val="none"/>
        </w:rPr>
      </w:pPr>
      <w:r w:rsidRPr="00CF3A76">
        <w:rPr>
          <w:rFonts w:ascii="Times New Roman" w:eastAsia="Times New Roman" w:hAnsi="Times New Roman" w:cs="Times New Roman"/>
          <w:b/>
          <w:bCs/>
          <w:color w:val="000000"/>
          <w:kern w:val="0"/>
          <w:sz w:val="28"/>
          <w:szCs w:val="28"/>
          <w14:ligatures w14:val="none"/>
        </w:rPr>
        <w:t>PROGRAMACION 2</w:t>
      </w:r>
    </w:p>
    <w:p w14:paraId="074694C6" w14:textId="77777777" w:rsidR="000F1360" w:rsidRPr="00CF3A76" w:rsidRDefault="000F1360" w:rsidP="00C074AC">
      <w:pPr>
        <w:spacing w:after="0" w:line="480" w:lineRule="auto"/>
        <w:jc w:val="center"/>
        <w:textAlignment w:val="baseline"/>
        <w:rPr>
          <w:rFonts w:ascii="Times New Roman" w:eastAsia="Times New Roman" w:hAnsi="Times New Roman" w:cs="Times New Roman"/>
          <w:color w:val="000000"/>
          <w:kern w:val="0"/>
          <w:sz w:val="28"/>
          <w:szCs w:val="28"/>
          <w14:ligatures w14:val="none"/>
        </w:rPr>
      </w:pPr>
      <w:r w:rsidRPr="00CF3A76">
        <w:rPr>
          <w:rFonts w:ascii="Times New Roman" w:eastAsia="Times New Roman" w:hAnsi="Times New Roman" w:cs="Times New Roman"/>
          <w:b/>
          <w:bCs/>
          <w:color w:val="000000"/>
          <w:kern w:val="0"/>
          <w:sz w:val="28"/>
          <w:szCs w:val="28"/>
          <w14:ligatures w14:val="none"/>
        </w:rPr>
        <w:t>DOCENTE:</w:t>
      </w:r>
      <w:r w:rsidRPr="00CF3A76">
        <w:rPr>
          <w:rFonts w:ascii="Times New Roman" w:eastAsia="Times New Roman" w:hAnsi="Times New Roman" w:cs="Times New Roman"/>
          <w:color w:val="000000"/>
          <w:kern w:val="0"/>
          <w:sz w:val="28"/>
          <w:szCs w:val="28"/>
          <w14:ligatures w14:val="none"/>
        </w:rPr>
        <w:t> </w:t>
      </w:r>
    </w:p>
    <w:p w14:paraId="6E2AD886" w14:textId="77777777" w:rsidR="001F2F3F" w:rsidRPr="00CF3A76" w:rsidRDefault="001F2F3F" w:rsidP="00C074AC">
      <w:pPr>
        <w:spacing w:after="0" w:line="480" w:lineRule="auto"/>
        <w:jc w:val="center"/>
        <w:textAlignment w:val="baseline"/>
        <w:rPr>
          <w:rFonts w:ascii="Times New Roman" w:eastAsia="Times New Roman" w:hAnsi="Times New Roman" w:cs="Times New Roman"/>
          <w:color w:val="000000"/>
          <w:kern w:val="0"/>
          <w:sz w:val="24"/>
          <w:szCs w:val="24"/>
          <w14:ligatures w14:val="none"/>
        </w:rPr>
      </w:pPr>
      <w:r w:rsidRPr="00CF3A76">
        <w:rPr>
          <w:rFonts w:ascii="Times New Roman" w:eastAsia="Times New Roman" w:hAnsi="Times New Roman" w:cs="Times New Roman"/>
          <w:color w:val="000000"/>
          <w:kern w:val="0"/>
          <w:sz w:val="24"/>
          <w:szCs w:val="24"/>
          <w14:ligatures w14:val="none"/>
        </w:rPr>
        <w:t>ALFREDO OMAR RODRIGUEZ TORRES</w:t>
      </w:r>
    </w:p>
    <w:p w14:paraId="4C024B6E" w14:textId="0A82B8E7" w:rsidR="001F2F3F" w:rsidRPr="00CF3A76" w:rsidRDefault="000F1360" w:rsidP="00C074AC">
      <w:pPr>
        <w:spacing w:after="0" w:line="480" w:lineRule="auto"/>
        <w:jc w:val="center"/>
        <w:textAlignment w:val="baseline"/>
        <w:rPr>
          <w:rFonts w:ascii="Times New Roman" w:eastAsia="Times New Roman" w:hAnsi="Times New Roman" w:cs="Times New Roman"/>
          <w:kern w:val="0"/>
          <w:sz w:val="18"/>
          <w:szCs w:val="18"/>
          <w14:ligatures w14:val="none"/>
        </w:rPr>
      </w:pPr>
      <w:r w:rsidRPr="00CF3A76">
        <w:rPr>
          <w:rFonts w:ascii="Times New Roman" w:eastAsia="Times New Roman" w:hAnsi="Times New Roman" w:cs="Times New Roman"/>
          <w:b/>
          <w:bCs/>
          <w:kern w:val="0"/>
          <w:sz w:val="28"/>
          <w:szCs w:val="28"/>
          <w14:ligatures w14:val="none"/>
        </w:rPr>
        <w:t>SECCIÓN:</w:t>
      </w:r>
      <w:r w:rsidRPr="00CF3A76">
        <w:rPr>
          <w:rFonts w:ascii="Times New Roman" w:eastAsia="Times New Roman" w:hAnsi="Times New Roman" w:cs="Times New Roman"/>
          <w:kern w:val="0"/>
          <w:sz w:val="28"/>
          <w:szCs w:val="28"/>
          <w14:ligatures w14:val="none"/>
        </w:rPr>
        <w:t> </w:t>
      </w:r>
      <w:r w:rsidRPr="00CF3A76">
        <w:rPr>
          <w:rFonts w:ascii="Times New Roman" w:eastAsia="Times New Roman" w:hAnsi="Times New Roman" w:cs="Times New Roman"/>
          <w:b/>
          <w:bCs/>
          <w:kern w:val="0"/>
          <w:sz w:val="28"/>
          <w:szCs w:val="28"/>
          <w14:ligatures w14:val="none"/>
        </w:rPr>
        <w:t xml:space="preserve"> </w:t>
      </w:r>
      <w:r w:rsidR="001F2F3F" w:rsidRPr="00CF3A76">
        <w:rPr>
          <w:rFonts w:ascii="Times New Roman" w:eastAsia="Times New Roman" w:hAnsi="Times New Roman" w:cs="Times New Roman"/>
          <w:b/>
          <w:bCs/>
          <w:kern w:val="0"/>
          <w:sz w:val="28"/>
          <w:szCs w:val="28"/>
          <w14:ligatures w14:val="none"/>
        </w:rPr>
        <w:t>3</w:t>
      </w:r>
      <w:r w:rsidRPr="00CF3A76">
        <w:rPr>
          <w:rFonts w:ascii="Times New Roman" w:eastAsia="Times New Roman" w:hAnsi="Times New Roman" w:cs="Times New Roman"/>
          <w:kern w:val="0"/>
          <w:sz w:val="28"/>
          <w:szCs w:val="28"/>
          <w14:ligatures w14:val="none"/>
        </w:rPr>
        <w:t> </w:t>
      </w:r>
    </w:p>
    <w:p w14:paraId="6F39A004" w14:textId="6E2AC5C5" w:rsidR="000F1360" w:rsidRPr="00F6598D" w:rsidRDefault="00A61844" w:rsidP="00C074AC">
      <w:pPr>
        <w:spacing w:after="0" w:line="480" w:lineRule="auto"/>
        <w:jc w:val="center"/>
        <w:textAlignment w:val="baseline"/>
        <w:rPr>
          <w:rFonts w:ascii="Times New Roman" w:eastAsia="Times New Roman" w:hAnsi="Times New Roman" w:cs="Times New Roman"/>
          <w:b/>
          <w:bCs/>
          <w:kern w:val="0"/>
          <w:sz w:val="28"/>
          <w:szCs w:val="28"/>
          <w:u w:val="single"/>
          <w14:ligatures w14:val="none"/>
        </w:rPr>
      </w:pPr>
      <w:r w:rsidRPr="00CF3A76">
        <w:rPr>
          <w:rFonts w:ascii="Times New Roman" w:eastAsia="Times New Roman" w:hAnsi="Times New Roman" w:cs="Times New Roman"/>
          <w:b/>
          <w:bCs/>
          <w:kern w:val="0"/>
          <w:sz w:val="28"/>
          <w:szCs w:val="28"/>
          <w14:ligatures w14:val="none"/>
        </w:rPr>
        <w:t>EQUIPO</w:t>
      </w:r>
      <w:r w:rsidR="00F6598D">
        <w:rPr>
          <w:rFonts w:ascii="Times New Roman" w:eastAsia="Times New Roman" w:hAnsi="Times New Roman" w:cs="Times New Roman"/>
          <w:b/>
          <w:bCs/>
          <w:kern w:val="0"/>
          <w:sz w:val="28"/>
          <w:szCs w:val="28"/>
          <w14:ligatures w14:val="none"/>
        </w:rPr>
        <w:t xml:space="preserve">: </w:t>
      </w:r>
      <w:r w:rsidR="000F1360" w:rsidRPr="00CF3A76">
        <w:rPr>
          <w:rFonts w:ascii="Times New Roman" w:eastAsia="Times New Roman" w:hAnsi="Times New Roman" w:cs="Times New Roman"/>
          <w:b/>
          <w:bCs/>
          <w:kern w:val="0"/>
          <w:sz w:val="28"/>
          <w:szCs w:val="28"/>
          <w:u w:val="single"/>
          <w14:ligatures w14:val="none"/>
        </w:rPr>
        <w:t>TEMIS</w:t>
      </w:r>
      <w:r w:rsidR="000F1360" w:rsidRPr="00CF3A76">
        <w:rPr>
          <w:rFonts w:ascii="Times New Roman" w:eastAsia="Times New Roman" w:hAnsi="Times New Roman" w:cs="Times New Roman"/>
          <w:kern w:val="0"/>
          <w:sz w:val="28"/>
          <w:szCs w:val="28"/>
          <w14:ligatures w14:val="none"/>
        </w:rPr>
        <w:t> </w:t>
      </w:r>
    </w:p>
    <w:tbl>
      <w:tblPr>
        <w:tblW w:w="9779" w:type="dxa"/>
        <w:tblInd w:w="-4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70"/>
        <w:gridCol w:w="1750"/>
        <w:gridCol w:w="2782"/>
        <w:gridCol w:w="2890"/>
        <w:gridCol w:w="1687"/>
      </w:tblGrid>
      <w:tr w:rsidR="000F1360" w:rsidRPr="00CF3A76" w14:paraId="044B4B7B" w14:textId="77777777" w:rsidTr="00486B00">
        <w:trPr>
          <w:trHeight w:val="300"/>
        </w:trPr>
        <w:tc>
          <w:tcPr>
            <w:tcW w:w="670" w:type="dxa"/>
            <w:tcBorders>
              <w:top w:val="single" w:sz="6" w:space="0" w:color="auto"/>
              <w:left w:val="single" w:sz="6" w:space="0" w:color="auto"/>
              <w:bottom w:val="single" w:sz="6" w:space="0" w:color="auto"/>
              <w:right w:val="single" w:sz="6" w:space="0" w:color="auto"/>
            </w:tcBorders>
            <w:shd w:val="clear" w:color="auto" w:fill="D0CECE" w:themeFill="background2" w:themeFillShade="E6"/>
            <w:vAlign w:val="center"/>
            <w:hideMark/>
          </w:tcPr>
          <w:p w14:paraId="10BCA833" w14:textId="77777777" w:rsidR="000F1360" w:rsidRPr="00CF3A76" w:rsidRDefault="000F1360" w:rsidP="00C074AC">
            <w:pPr>
              <w:spacing w:after="0" w:line="480" w:lineRule="auto"/>
              <w:jc w:val="center"/>
              <w:textAlignment w:val="baseline"/>
              <w:rPr>
                <w:rFonts w:ascii="Times New Roman" w:eastAsia="Times New Roman" w:hAnsi="Times New Roman" w:cs="Times New Roman"/>
                <w:sz w:val="24"/>
                <w:szCs w:val="24"/>
                <w:lang w:val="en-US"/>
              </w:rPr>
            </w:pPr>
            <w:r w:rsidRPr="00CF3A76">
              <w:rPr>
                <w:rFonts w:ascii="Times New Roman" w:eastAsiaTheme="minorEastAsia" w:hAnsi="Times New Roman" w:cs="Times New Roman"/>
                <w:sz w:val="24"/>
                <w:szCs w:val="24"/>
              </w:rPr>
              <w:t>N.º</w:t>
            </w:r>
            <w:r w:rsidRPr="00CF3A76">
              <w:rPr>
                <w:rFonts w:ascii="Times New Roman" w:eastAsiaTheme="minorEastAsia" w:hAnsi="Times New Roman" w:cs="Times New Roman"/>
                <w:sz w:val="24"/>
                <w:szCs w:val="24"/>
                <w:lang w:val="en-US"/>
              </w:rPr>
              <w:t> </w:t>
            </w:r>
          </w:p>
        </w:tc>
        <w:tc>
          <w:tcPr>
            <w:tcW w:w="1750" w:type="dxa"/>
            <w:tcBorders>
              <w:top w:val="single" w:sz="6" w:space="0" w:color="auto"/>
              <w:left w:val="single" w:sz="6" w:space="0" w:color="auto"/>
              <w:bottom w:val="single" w:sz="6" w:space="0" w:color="auto"/>
              <w:right w:val="single" w:sz="6" w:space="0" w:color="auto"/>
            </w:tcBorders>
            <w:shd w:val="clear" w:color="auto" w:fill="D0CECE" w:themeFill="background2" w:themeFillShade="E6"/>
            <w:vAlign w:val="center"/>
            <w:hideMark/>
          </w:tcPr>
          <w:p w14:paraId="308D71FD" w14:textId="77777777" w:rsidR="000F1360" w:rsidRPr="00CF3A76" w:rsidRDefault="000F1360" w:rsidP="00C074AC">
            <w:pPr>
              <w:spacing w:after="0" w:line="480" w:lineRule="auto"/>
              <w:jc w:val="center"/>
              <w:textAlignment w:val="baseline"/>
              <w:rPr>
                <w:rFonts w:ascii="Times New Roman" w:eastAsia="Times New Roman" w:hAnsi="Times New Roman" w:cs="Times New Roman"/>
                <w:sz w:val="24"/>
                <w:szCs w:val="24"/>
                <w:lang w:val="en-US"/>
              </w:rPr>
            </w:pPr>
            <w:proofErr w:type="gramStart"/>
            <w:r w:rsidRPr="00CF3A76">
              <w:rPr>
                <w:rFonts w:ascii="Times New Roman" w:eastAsiaTheme="minorEastAsia" w:hAnsi="Times New Roman" w:cs="Times New Roman"/>
                <w:sz w:val="24"/>
                <w:szCs w:val="24"/>
              </w:rPr>
              <w:t>CARNET</w:t>
            </w:r>
            <w:proofErr w:type="gramEnd"/>
            <w:r w:rsidRPr="00CF3A76">
              <w:rPr>
                <w:rFonts w:ascii="Times New Roman" w:eastAsiaTheme="minorEastAsia" w:hAnsi="Times New Roman" w:cs="Times New Roman"/>
                <w:sz w:val="24"/>
                <w:szCs w:val="24"/>
                <w:lang w:val="en-US"/>
              </w:rPr>
              <w:t> </w:t>
            </w:r>
          </w:p>
        </w:tc>
        <w:tc>
          <w:tcPr>
            <w:tcW w:w="2782" w:type="dxa"/>
            <w:tcBorders>
              <w:top w:val="single" w:sz="6" w:space="0" w:color="auto"/>
              <w:left w:val="single" w:sz="6" w:space="0" w:color="auto"/>
              <w:bottom w:val="single" w:sz="6" w:space="0" w:color="auto"/>
              <w:right w:val="single" w:sz="6" w:space="0" w:color="auto"/>
            </w:tcBorders>
            <w:shd w:val="clear" w:color="auto" w:fill="D0CECE" w:themeFill="background2" w:themeFillShade="E6"/>
            <w:vAlign w:val="center"/>
            <w:hideMark/>
          </w:tcPr>
          <w:p w14:paraId="3D5AB8FF" w14:textId="77777777" w:rsidR="000F1360" w:rsidRPr="00CF3A76" w:rsidRDefault="000F1360" w:rsidP="00C074AC">
            <w:pPr>
              <w:spacing w:after="0" w:line="480" w:lineRule="auto"/>
              <w:jc w:val="center"/>
              <w:textAlignment w:val="baseline"/>
              <w:rPr>
                <w:rFonts w:ascii="Times New Roman" w:eastAsia="Times New Roman" w:hAnsi="Times New Roman" w:cs="Times New Roman"/>
                <w:sz w:val="24"/>
                <w:szCs w:val="24"/>
                <w:lang w:val="en-US"/>
              </w:rPr>
            </w:pPr>
            <w:r w:rsidRPr="00CF3A76">
              <w:rPr>
                <w:rFonts w:ascii="Times New Roman" w:eastAsiaTheme="minorEastAsia" w:hAnsi="Times New Roman" w:cs="Times New Roman"/>
                <w:sz w:val="24"/>
                <w:szCs w:val="24"/>
              </w:rPr>
              <w:t>APELLIDO</w:t>
            </w:r>
            <w:r w:rsidRPr="00CF3A76">
              <w:rPr>
                <w:rFonts w:ascii="Times New Roman" w:eastAsiaTheme="minorEastAsia" w:hAnsi="Times New Roman" w:cs="Times New Roman"/>
                <w:sz w:val="24"/>
                <w:szCs w:val="24"/>
                <w:lang w:val="en-US"/>
              </w:rPr>
              <w:t> </w:t>
            </w:r>
          </w:p>
        </w:tc>
        <w:tc>
          <w:tcPr>
            <w:tcW w:w="2890" w:type="dxa"/>
            <w:tcBorders>
              <w:top w:val="single" w:sz="6" w:space="0" w:color="auto"/>
              <w:left w:val="single" w:sz="6" w:space="0" w:color="auto"/>
              <w:bottom w:val="single" w:sz="6" w:space="0" w:color="auto"/>
              <w:right w:val="single" w:sz="6" w:space="0" w:color="auto"/>
            </w:tcBorders>
            <w:shd w:val="clear" w:color="auto" w:fill="D0CECE" w:themeFill="background2" w:themeFillShade="E6"/>
            <w:vAlign w:val="center"/>
            <w:hideMark/>
          </w:tcPr>
          <w:p w14:paraId="5C77F06B" w14:textId="77777777" w:rsidR="000F1360" w:rsidRPr="00CF3A76" w:rsidRDefault="000F1360" w:rsidP="00C074AC">
            <w:pPr>
              <w:spacing w:after="0" w:line="480" w:lineRule="auto"/>
              <w:jc w:val="center"/>
              <w:textAlignment w:val="baseline"/>
              <w:rPr>
                <w:rFonts w:ascii="Times New Roman" w:eastAsia="Times New Roman" w:hAnsi="Times New Roman" w:cs="Times New Roman"/>
                <w:sz w:val="24"/>
                <w:szCs w:val="24"/>
                <w:lang w:val="en-US"/>
              </w:rPr>
            </w:pPr>
            <w:r w:rsidRPr="00CF3A76">
              <w:rPr>
                <w:rFonts w:ascii="Times New Roman" w:eastAsiaTheme="minorEastAsia" w:hAnsi="Times New Roman" w:cs="Times New Roman"/>
                <w:sz w:val="24"/>
                <w:szCs w:val="24"/>
              </w:rPr>
              <w:t>NOMBRE</w:t>
            </w:r>
            <w:r w:rsidRPr="00CF3A76">
              <w:rPr>
                <w:rFonts w:ascii="Times New Roman" w:eastAsiaTheme="minorEastAsia" w:hAnsi="Times New Roman" w:cs="Times New Roman"/>
                <w:sz w:val="24"/>
                <w:szCs w:val="24"/>
                <w:lang w:val="en-US"/>
              </w:rPr>
              <w:t> </w:t>
            </w:r>
          </w:p>
        </w:tc>
        <w:tc>
          <w:tcPr>
            <w:tcW w:w="1687" w:type="dxa"/>
            <w:tcBorders>
              <w:top w:val="single" w:sz="6" w:space="0" w:color="auto"/>
              <w:left w:val="single" w:sz="6" w:space="0" w:color="auto"/>
              <w:bottom w:val="single" w:sz="6" w:space="0" w:color="auto"/>
              <w:right w:val="single" w:sz="6" w:space="0" w:color="auto"/>
            </w:tcBorders>
            <w:shd w:val="clear" w:color="auto" w:fill="D0CECE" w:themeFill="background2" w:themeFillShade="E6"/>
            <w:vAlign w:val="center"/>
            <w:hideMark/>
          </w:tcPr>
          <w:p w14:paraId="004F144A" w14:textId="77777777" w:rsidR="000F1360" w:rsidRPr="00CF3A76" w:rsidRDefault="000F1360" w:rsidP="00C074AC">
            <w:pPr>
              <w:spacing w:after="0" w:line="480" w:lineRule="auto"/>
              <w:jc w:val="center"/>
              <w:textAlignment w:val="baseline"/>
              <w:rPr>
                <w:rFonts w:ascii="Times New Roman" w:eastAsia="Times New Roman" w:hAnsi="Times New Roman" w:cs="Times New Roman"/>
                <w:sz w:val="24"/>
                <w:szCs w:val="24"/>
                <w:lang w:val="en-US"/>
              </w:rPr>
            </w:pPr>
            <w:r w:rsidRPr="00CF3A76">
              <w:rPr>
                <w:rFonts w:ascii="Times New Roman" w:eastAsiaTheme="minorEastAsia" w:hAnsi="Times New Roman" w:cs="Times New Roman"/>
                <w:sz w:val="24"/>
                <w:szCs w:val="24"/>
              </w:rPr>
              <w:t>PORCENTAJE </w:t>
            </w:r>
            <w:r w:rsidRPr="00CF3A76">
              <w:rPr>
                <w:rFonts w:ascii="Times New Roman" w:eastAsiaTheme="minorEastAsia" w:hAnsi="Times New Roman" w:cs="Times New Roman"/>
                <w:sz w:val="24"/>
                <w:szCs w:val="24"/>
                <w:lang w:val="en-US"/>
              </w:rPr>
              <w:t> </w:t>
            </w:r>
          </w:p>
          <w:p w14:paraId="74C9FF12" w14:textId="77777777" w:rsidR="000F1360" w:rsidRPr="00CF3A76" w:rsidRDefault="000F1360" w:rsidP="00C074AC">
            <w:pPr>
              <w:spacing w:after="0" w:line="480" w:lineRule="auto"/>
              <w:jc w:val="center"/>
              <w:textAlignment w:val="baseline"/>
              <w:rPr>
                <w:rFonts w:ascii="Times New Roman" w:eastAsia="Times New Roman" w:hAnsi="Times New Roman" w:cs="Times New Roman"/>
                <w:sz w:val="24"/>
                <w:szCs w:val="24"/>
                <w:lang w:val="en-US"/>
              </w:rPr>
            </w:pPr>
            <w:r w:rsidRPr="00CF3A76">
              <w:rPr>
                <w:rFonts w:ascii="Times New Roman" w:eastAsiaTheme="minorEastAsia" w:hAnsi="Times New Roman" w:cs="Times New Roman"/>
                <w:sz w:val="24"/>
                <w:szCs w:val="24"/>
              </w:rPr>
              <w:t>DE TRABAJO</w:t>
            </w:r>
            <w:r w:rsidRPr="00CF3A76">
              <w:rPr>
                <w:rFonts w:ascii="Times New Roman" w:eastAsiaTheme="minorEastAsia" w:hAnsi="Times New Roman" w:cs="Times New Roman"/>
                <w:sz w:val="24"/>
                <w:szCs w:val="24"/>
                <w:lang w:val="en-US"/>
              </w:rPr>
              <w:t> </w:t>
            </w:r>
          </w:p>
        </w:tc>
      </w:tr>
      <w:tr w:rsidR="000F1360" w:rsidRPr="00CF3A76" w14:paraId="30DDECE4" w14:textId="77777777" w:rsidTr="00486B00">
        <w:trPr>
          <w:trHeight w:val="255"/>
        </w:trPr>
        <w:tc>
          <w:tcPr>
            <w:tcW w:w="6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9B6BCC" w14:textId="77777777" w:rsidR="000F1360" w:rsidRPr="00CF3A76" w:rsidRDefault="000F1360" w:rsidP="00C074AC">
            <w:pPr>
              <w:spacing w:after="0" w:line="480" w:lineRule="auto"/>
              <w:jc w:val="center"/>
              <w:textAlignment w:val="baseline"/>
              <w:rPr>
                <w:rFonts w:ascii="Times New Roman" w:eastAsia="Times New Roman" w:hAnsi="Times New Roman" w:cs="Times New Roman"/>
                <w:sz w:val="24"/>
                <w:szCs w:val="24"/>
                <w:lang w:val="en-US"/>
              </w:rPr>
            </w:pPr>
            <w:r w:rsidRPr="00CF3A76">
              <w:rPr>
                <w:rFonts w:ascii="Times New Roman" w:eastAsiaTheme="minorEastAsia" w:hAnsi="Times New Roman" w:cs="Times New Roman"/>
                <w:sz w:val="24"/>
                <w:szCs w:val="24"/>
              </w:rPr>
              <w:t>1</w:t>
            </w:r>
            <w:r w:rsidRPr="00CF3A76">
              <w:rPr>
                <w:rFonts w:ascii="Times New Roman" w:eastAsiaTheme="minorEastAsia" w:hAnsi="Times New Roman" w:cs="Times New Roman"/>
                <w:sz w:val="24"/>
                <w:szCs w:val="24"/>
                <w:lang w:val="en-US"/>
              </w:rPr>
              <w:t> </w:t>
            </w:r>
          </w:p>
        </w:tc>
        <w:tc>
          <w:tcPr>
            <w:tcW w:w="17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836135" w14:textId="77777777" w:rsidR="000F1360" w:rsidRPr="00CF3A76" w:rsidRDefault="000F1360" w:rsidP="00C074AC">
            <w:pPr>
              <w:spacing w:after="0" w:line="480" w:lineRule="auto"/>
              <w:jc w:val="center"/>
              <w:textAlignment w:val="baseline"/>
              <w:rPr>
                <w:rFonts w:ascii="Times New Roman" w:eastAsia="Times New Roman" w:hAnsi="Times New Roman" w:cs="Times New Roman"/>
                <w:sz w:val="24"/>
                <w:szCs w:val="24"/>
                <w:lang w:val="en-US"/>
              </w:rPr>
            </w:pPr>
            <w:r w:rsidRPr="00CF3A76">
              <w:rPr>
                <w:rFonts w:ascii="Times New Roman" w:eastAsiaTheme="minorEastAsia" w:hAnsi="Times New Roman" w:cs="Times New Roman"/>
                <w:sz w:val="24"/>
                <w:szCs w:val="24"/>
              </w:rPr>
              <w:t>27-1207-2023</w:t>
            </w:r>
            <w:r w:rsidRPr="00CF3A76">
              <w:rPr>
                <w:rFonts w:ascii="Times New Roman" w:eastAsiaTheme="minorEastAsia" w:hAnsi="Times New Roman" w:cs="Times New Roman"/>
                <w:sz w:val="24"/>
                <w:szCs w:val="24"/>
                <w:lang w:val="en-US"/>
              </w:rPr>
              <w:t> </w:t>
            </w:r>
          </w:p>
        </w:tc>
        <w:tc>
          <w:tcPr>
            <w:tcW w:w="278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B34D78A" w14:textId="27BD8874" w:rsidR="000F1360" w:rsidRPr="00CF3A76" w:rsidRDefault="000F1360" w:rsidP="00C074AC">
            <w:pPr>
              <w:spacing w:after="0" w:line="480" w:lineRule="auto"/>
              <w:jc w:val="center"/>
              <w:textAlignment w:val="baseline"/>
              <w:rPr>
                <w:rFonts w:ascii="Times New Roman" w:eastAsia="Times New Roman" w:hAnsi="Times New Roman" w:cs="Times New Roman"/>
                <w:sz w:val="24"/>
                <w:szCs w:val="24"/>
                <w:lang w:val="en-US"/>
              </w:rPr>
            </w:pPr>
            <w:r w:rsidRPr="00CF3A76">
              <w:rPr>
                <w:rFonts w:ascii="Times New Roman" w:eastAsiaTheme="minorEastAsia" w:hAnsi="Times New Roman" w:cs="Times New Roman"/>
                <w:sz w:val="24"/>
                <w:szCs w:val="24"/>
              </w:rPr>
              <w:t>Andrade García</w:t>
            </w:r>
          </w:p>
        </w:tc>
        <w:tc>
          <w:tcPr>
            <w:tcW w:w="28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3DA632" w14:textId="77777777" w:rsidR="000F1360" w:rsidRPr="00CF3A76" w:rsidRDefault="000F1360" w:rsidP="00C074AC">
            <w:pPr>
              <w:spacing w:after="0" w:line="480" w:lineRule="auto"/>
              <w:jc w:val="center"/>
              <w:textAlignment w:val="baseline"/>
              <w:rPr>
                <w:rFonts w:ascii="Times New Roman" w:eastAsia="Times New Roman" w:hAnsi="Times New Roman" w:cs="Times New Roman"/>
                <w:sz w:val="24"/>
                <w:szCs w:val="24"/>
                <w:lang w:val="en-US"/>
              </w:rPr>
            </w:pPr>
            <w:r w:rsidRPr="00CF3A76">
              <w:rPr>
                <w:rFonts w:ascii="Times New Roman" w:eastAsiaTheme="minorEastAsia" w:hAnsi="Times New Roman" w:cs="Times New Roman"/>
                <w:sz w:val="24"/>
                <w:szCs w:val="24"/>
              </w:rPr>
              <w:t>Rolando Antonio </w:t>
            </w:r>
            <w:r w:rsidRPr="00CF3A76">
              <w:rPr>
                <w:rFonts w:ascii="Times New Roman" w:eastAsiaTheme="minorEastAsia" w:hAnsi="Times New Roman" w:cs="Times New Roman"/>
                <w:sz w:val="24"/>
                <w:szCs w:val="24"/>
                <w:lang w:val="en-US"/>
              </w:rPr>
              <w:t> </w:t>
            </w:r>
          </w:p>
        </w:tc>
        <w:tc>
          <w:tcPr>
            <w:tcW w:w="168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1DA208" w14:textId="1FF28F1E" w:rsidR="000F1360" w:rsidRPr="00CF3A76" w:rsidRDefault="00486B00" w:rsidP="00C074AC">
            <w:pPr>
              <w:spacing w:after="0" w:line="480" w:lineRule="auto"/>
              <w:jc w:val="center"/>
              <w:textAlignment w:val="baseline"/>
              <w:rPr>
                <w:rFonts w:ascii="Times New Roman" w:eastAsia="Times New Roman" w:hAnsi="Times New Roman" w:cs="Times New Roman"/>
                <w:sz w:val="24"/>
                <w:szCs w:val="24"/>
                <w:lang w:val="en-US"/>
              </w:rPr>
            </w:pPr>
            <w:r w:rsidRPr="00CF3A76">
              <w:rPr>
                <w:rFonts w:ascii="Times New Roman" w:eastAsiaTheme="minorEastAsia" w:hAnsi="Times New Roman" w:cs="Times New Roman"/>
                <w:sz w:val="24"/>
                <w:szCs w:val="24"/>
                <w:lang w:val="en-US"/>
              </w:rPr>
              <w:t>100</w:t>
            </w:r>
            <w:r w:rsidR="000F1360" w:rsidRPr="00CF3A76">
              <w:rPr>
                <w:rFonts w:ascii="Times New Roman" w:eastAsiaTheme="minorEastAsia" w:hAnsi="Times New Roman" w:cs="Times New Roman"/>
                <w:sz w:val="24"/>
                <w:szCs w:val="24"/>
                <w:lang w:val="en-US"/>
              </w:rPr>
              <w:t> </w:t>
            </w:r>
          </w:p>
        </w:tc>
      </w:tr>
      <w:tr w:rsidR="000F1360" w:rsidRPr="00CF3A76" w14:paraId="1374265B" w14:textId="77777777" w:rsidTr="00486B00">
        <w:trPr>
          <w:trHeight w:val="255"/>
        </w:trPr>
        <w:tc>
          <w:tcPr>
            <w:tcW w:w="6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DE6FC4" w14:textId="405DD076" w:rsidR="000F1360" w:rsidRPr="00CF3A76" w:rsidRDefault="00090530" w:rsidP="00C074AC">
            <w:pPr>
              <w:spacing w:after="0" w:line="480" w:lineRule="auto"/>
              <w:jc w:val="center"/>
              <w:textAlignment w:val="baseline"/>
              <w:rPr>
                <w:rFonts w:ascii="Times New Roman" w:eastAsia="Times New Roman" w:hAnsi="Times New Roman" w:cs="Times New Roman"/>
                <w:sz w:val="24"/>
                <w:szCs w:val="24"/>
                <w:lang w:val="en-US"/>
              </w:rPr>
            </w:pPr>
            <w:r>
              <w:rPr>
                <w:rFonts w:ascii="Times New Roman" w:eastAsiaTheme="minorEastAsia" w:hAnsi="Times New Roman" w:cs="Times New Roman"/>
                <w:sz w:val="24"/>
                <w:szCs w:val="24"/>
                <w:lang w:val="en-US"/>
              </w:rPr>
              <w:t>2</w:t>
            </w:r>
            <w:r w:rsidR="000F1360" w:rsidRPr="00CF3A76">
              <w:rPr>
                <w:rFonts w:ascii="Times New Roman" w:eastAsiaTheme="minorEastAsia" w:hAnsi="Times New Roman" w:cs="Times New Roman"/>
                <w:sz w:val="24"/>
                <w:szCs w:val="24"/>
                <w:lang w:val="en-US"/>
              </w:rPr>
              <w:t> </w:t>
            </w:r>
          </w:p>
        </w:tc>
        <w:tc>
          <w:tcPr>
            <w:tcW w:w="1750" w:type="dxa"/>
            <w:tcBorders>
              <w:top w:val="single" w:sz="6" w:space="0" w:color="auto"/>
              <w:left w:val="single" w:sz="6" w:space="0" w:color="auto"/>
              <w:bottom w:val="single" w:sz="6" w:space="0" w:color="auto"/>
              <w:right w:val="single" w:sz="6" w:space="0" w:color="auto"/>
            </w:tcBorders>
            <w:shd w:val="clear" w:color="auto" w:fill="auto"/>
            <w:vAlign w:val="center"/>
          </w:tcPr>
          <w:p w14:paraId="0B72A5F9" w14:textId="3277237A" w:rsidR="000F1360" w:rsidRPr="00CF3A76" w:rsidRDefault="001F563E" w:rsidP="00C074AC">
            <w:pPr>
              <w:spacing w:after="0" w:line="480" w:lineRule="auto"/>
              <w:jc w:val="center"/>
              <w:textAlignment w:val="baseline"/>
              <w:rPr>
                <w:rFonts w:ascii="Times New Roman" w:eastAsia="Times New Roman" w:hAnsi="Times New Roman" w:cs="Times New Roman"/>
                <w:sz w:val="24"/>
                <w:szCs w:val="24"/>
                <w:lang w:val="en-US"/>
              </w:rPr>
            </w:pPr>
            <w:r w:rsidRPr="00CF3A76">
              <w:rPr>
                <w:rFonts w:ascii="Times New Roman" w:eastAsiaTheme="minorEastAsia" w:hAnsi="Times New Roman" w:cs="Times New Roman"/>
                <w:sz w:val="24"/>
                <w:szCs w:val="24"/>
                <w:lang w:val="en-US"/>
              </w:rPr>
              <w:t>27-1414</w:t>
            </w:r>
            <w:r w:rsidR="00C37AA4" w:rsidRPr="00CF3A76">
              <w:rPr>
                <w:rFonts w:ascii="Times New Roman" w:eastAsiaTheme="minorEastAsia" w:hAnsi="Times New Roman" w:cs="Times New Roman"/>
                <w:sz w:val="24"/>
                <w:szCs w:val="24"/>
                <w:lang w:val="en-US"/>
              </w:rPr>
              <w:t>-</w:t>
            </w:r>
            <w:r w:rsidRPr="00CF3A76">
              <w:rPr>
                <w:rFonts w:ascii="Times New Roman" w:eastAsiaTheme="minorEastAsia" w:hAnsi="Times New Roman" w:cs="Times New Roman"/>
                <w:sz w:val="24"/>
                <w:szCs w:val="24"/>
                <w:lang w:val="en-US"/>
              </w:rPr>
              <w:t>2016</w:t>
            </w:r>
          </w:p>
        </w:tc>
        <w:tc>
          <w:tcPr>
            <w:tcW w:w="2782" w:type="dxa"/>
            <w:tcBorders>
              <w:top w:val="single" w:sz="6" w:space="0" w:color="auto"/>
              <w:left w:val="single" w:sz="6" w:space="0" w:color="auto"/>
              <w:bottom w:val="single" w:sz="6" w:space="0" w:color="auto"/>
              <w:right w:val="single" w:sz="6" w:space="0" w:color="auto"/>
            </w:tcBorders>
            <w:shd w:val="clear" w:color="auto" w:fill="auto"/>
            <w:vAlign w:val="center"/>
          </w:tcPr>
          <w:p w14:paraId="4855E6EC" w14:textId="7B881572" w:rsidR="000F1360" w:rsidRPr="00CF3A76" w:rsidRDefault="00C37AA4" w:rsidP="00C074AC">
            <w:pPr>
              <w:spacing w:after="0" w:line="480" w:lineRule="auto"/>
              <w:jc w:val="center"/>
              <w:textAlignment w:val="baseline"/>
              <w:rPr>
                <w:rFonts w:ascii="Times New Roman" w:eastAsia="Times New Roman" w:hAnsi="Times New Roman" w:cs="Times New Roman"/>
                <w:sz w:val="24"/>
                <w:szCs w:val="24"/>
                <w:lang w:val="en-US"/>
              </w:rPr>
            </w:pPr>
            <w:r w:rsidRPr="00CF3A76">
              <w:rPr>
                <w:rFonts w:ascii="Times New Roman" w:eastAsiaTheme="minorEastAsia" w:hAnsi="Times New Roman" w:cs="Times New Roman"/>
                <w:sz w:val="24"/>
                <w:szCs w:val="24"/>
                <w:lang w:val="en-US"/>
              </w:rPr>
              <w:t xml:space="preserve">Guzman Martinez </w:t>
            </w:r>
          </w:p>
        </w:tc>
        <w:tc>
          <w:tcPr>
            <w:tcW w:w="2890" w:type="dxa"/>
            <w:tcBorders>
              <w:top w:val="single" w:sz="6" w:space="0" w:color="auto"/>
              <w:left w:val="single" w:sz="6" w:space="0" w:color="auto"/>
              <w:bottom w:val="single" w:sz="6" w:space="0" w:color="auto"/>
              <w:right w:val="single" w:sz="6" w:space="0" w:color="auto"/>
            </w:tcBorders>
            <w:shd w:val="clear" w:color="auto" w:fill="auto"/>
            <w:vAlign w:val="center"/>
          </w:tcPr>
          <w:p w14:paraId="2288BEAF" w14:textId="03C60D8A" w:rsidR="000F1360" w:rsidRPr="00CF3A76" w:rsidRDefault="00C37AA4" w:rsidP="00C074AC">
            <w:pPr>
              <w:spacing w:after="0" w:line="480" w:lineRule="auto"/>
              <w:jc w:val="center"/>
              <w:textAlignment w:val="baseline"/>
              <w:rPr>
                <w:rFonts w:ascii="Times New Roman" w:eastAsia="Times New Roman" w:hAnsi="Times New Roman" w:cs="Times New Roman"/>
                <w:sz w:val="24"/>
                <w:szCs w:val="24"/>
                <w:lang w:val="en-US"/>
              </w:rPr>
            </w:pPr>
            <w:r w:rsidRPr="00CF3A76">
              <w:rPr>
                <w:rFonts w:ascii="Times New Roman" w:eastAsiaTheme="minorEastAsia" w:hAnsi="Times New Roman" w:cs="Times New Roman"/>
                <w:sz w:val="24"/>
                <w:szCs w:val="24"/>
                <w:lang w:val="en-US"/>
              </w:rPr>
              <w:t>Walter Alejandro</w:t>
            </w:r>
          </w:p>
        </w:tc>
        <w:tc>
          <w:tcPr>
            <w:tcW w:w="168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307F5F8" w14:textId="27C590AE" w:rsidR="000F1360" w:rsidRPr="00CF3A76" w:rsidRDefault="00486B00" w:rsidP="00C074AC">
            <w:pPr>
              <w:spacing w:after="0" w:line="480" w:lineRule="auto"/>
              <w:jc w:val="center"/>
              <w:textAlignment w:val="baseline"/>
              <w:rPr>
                <w:rFonts w:ascii="Times New Roman" w:eastAsia="Times New Roman" w:hAnsi="Times New Roman" w:cs="Times New Roman"/>
                <w:sz w:val="24"/>
                <w:szCs w:val="24"/>
                <w:lang w:val="en-US"/>
              </w:rPr>
            </w:pPr>
            <w:r w:rsidRPr="00CF3A76">
              <w:rPr>
                <w:rFonts w:ascii="Times New Roman" w:eastAsia="Times New Roman" w:hAnsi="Times New Roman" w:cs="Times New Roman"/>
                <w:sz w:val="24"/>
                <w:szCs w:val="24"/>
                <w:lang w:val="en-US"/>
              </w:rPr>
              <w:t>100</w:t>
            </w:r>
          </w:p>
        </w:tc>
      </w:tr>
      <w:tr w:rsidR="000F1360" w:rsidRPr="00CF3A76" w14:paraId="10E1BB62" w14:textId="77777777" w:rsidTr="00486B00">
        <w:trPr>
          <w:trHeight w:val="255"/>
        </w:trPr>
        <w:tc>
          <w:tcPr>
            <w:tcW w:w="6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F01CE4" w14:textId="45C20F55" w:rsidR="000F1360" w:rsidRPr="00CF3A76" w:rsidRDefault="00090530" w:rsidP="00C074AC">
            <w:pPr>
              <w:spacing w:after="0" w:line="480" w:lineRule="auto"/>
              <w:jc w:val="center"/>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3</w:t>
            </w:r>
          </w:p>
        </w:tc>
        <w:tc>
          <w:tcPr>
            <w:tcW w:w="1750" w:type="dxa"/>
            <w:tcBorders>
              <w:top w:val="single" w:sz="6" w:space="0" w:color="auto"/>
              <w:left w:val="single" w:sz="6" w:space="0" w:color="auto"/>
              <w:bottom w:val="single" w:sz="6" w:space="0" w:color="auto"/>
              <w:right w:val="single" w:sz="6" w:space="0" w:color="auto"/>
            </w:tcBorders>
            <w:shd w:val="clear" w:color="auto" w:fill="auto"/>
            <w:vAlign w:val="center"/>
          </w:tcPr>
          <w:p w14:paraId="3B913AA2" w14:textId="13370F71" w:rsidR="000F1360" w:rsidRPr="00CF3A76" w:rsidRDefault="4626C6D6" w:rsidP="00C074AC">
            <w:pPr>
              <w:spacing w:after="0" w:line="480" w:lineRule="auto"/>
              <w:jc w:val="center"/>
              <w:textAlignment w:val="baseline"/>
              <w:rPr>
                <w:rFonts w:ascii="Times New Roman" w:eastAsia="Times New Roman" w:hAnsi="Times New Roman" w:cs="Times New Roman"/>
                <w:sz w:val="24"/>
                <w:szCs w:val="24"/>
                <w:lang w:val="en-US"/>
              </w:rPr>
            </w:pPr>
            <w:r w:rsidRPr="00CF3A76">
              <w:rPr>
                <w:rFonts w:ascii="Times New Roman" w:eastAsiaTheme="minorEastAsia" w:hAnsi="Times New Roman" w:cs="Times New Roman"/>
                <w:sz w:val="24"/>
                <w:szCs w:val="24"/>
                <w:lang w:val="en-US"/>
              </w:rPr>
              <w:t>27-1293-2023</w:t>
            </w:r>
          </w:p>
        </w:tc>
        <w:tc>
          <w:tcPr>
            <w:tcW w:w="2782" w:type="dxa"/>
            <w:tcBorders>
              <w:top w:val="single" w:sz="6" w:space="0" w:color="auto"/>
              <w:left w:val="single" w:sz="6" w:space="0" w:color="auto"/>
              <w:bottom w:val="single" w:sz="6" w:space="0" w:color="auto"/>
              <w:right w:val="single" w:sz="6" w:space="0" w:color="auto"/>
            </w:tcBorders>
            <w:shd w:val="clear" w:color="auto" w:fill="auto"/>
            <w:vAlign w:val="center"/>
          </w:tcPr>
          <w:p w14:paraId="4D833098" w14:textId="5CBA3204" w:rsidR="000F1360" w:rsidRPr="00CF3A76" w:rsidRDefault="4626C6D6" w:rsidP="00C074AC">
            <w:pPr>
              <w:spacing w:after="0" w:line="480" w:lineRule="auto"/>
              <w:jc w:val="center"/>
              <w:textAlignment w:val="baseline"/>
              <w:rPr>
                <w:rFonts w:ascii="Times New Roman" w:eastAsia="Times New Roman" w:hAnsi="Times New Roman" w:cs="Times New Roman"/>
                <w:sz w:val="24"/>
                <w:szCs w:val="24"/>
                <w:lang w:val="en-US"/>
              </w:rPr>
            </w:pPr>
            <w:r w:rsidRPr="00CF3A76">
              <w:rPr>
                <w:rFonts w:ascii="Times New Roman" w:eastAsiaTheme="minorEastAsia" w:hAnsi="Times New Roman" w:cs="Times New Roman"/>
                <w:sz w:val="24"/>
                <w:szCs w:val="24"/>
                <w:lang w:val="en-US"/>
              </w:rPr>
              <w:t>Estrada Gonzalez</w:t>
            </w:r>
          </w:p>
        </w:tc>
        <w:tc>
          <w:tcPr>
            <w:tcW w:w="2890" w:type="dxa"/>
            <w:tcBorders>
              <w:top w:val="single" w:sz="6" w:space="0" w:color="auto"/>
              <w:left w:val="single" w:sz="6" w:space="0" w:color="auto"/>
              <w:bottom w:val="single" w:sz="6" w:space="0" w:color="auto"/>
              <w:right w:val="single" w:sz="6" w:space="0" w:color="auto"/>
            </w:tcBorders>
            <w:shd w:val="clear" w:color="auto" w:fill="auto"/>
            <w:vAlign w:val="center"/>
          </w:tcPr>
          <w:p w14:paraId="3CEC0598" w14:textId="67AE70FB" w:rsidR="000F1360" w:rsidRPr="00CF3A76" w:rsidRDefault="4626C6D6" w:rsidP="00C074AC">
            <w:pPr>
              <w:spacing w:after="0" w:line="480" w:lineRule="auto"/>
              <w:jc w:val="center"/>
              <w:textAlignment w:val="baseline"/>
              <w:rPr>
                <w:rFonts w:ascii="Times New Roman" w:eastAsia="Times New Roman" w:hAnsi="Times New Roman" w:cs="Times New Roman"/>
                <w:sz w:val="24"/>
                <w:szCs w:val="24"/>
                <w:lang w:val="en-US"/>
              </w:rPr>
            </w:pPr>
            <w:r w:rsidRPr="00CF3A76">
              <w:rPr>
                <w:rFonts w:ascii="Times New Roman" w:eastAsiaTheme="minorEastAsia" w:hAnsi="Times New Roman" w:cs="Times New Roman"/>
                <w:sz w:val="24"/>
                <w:szCs w:val="24"/>
                <w:lang w:val="en-US"/>
              </w:rPr>
              <w:t>Jesus Alejandro</w:t>
            </w:r>
          </w:p>
        </w:tc>
        <w:tc>
          <w:tcPr>
            <w:tcW w:w="1687" w:type="dxa"/>
            <w:tcBorders>
              <w:top w:val="single" w:sz="6" w:space="0" w:color="auto"/>
              <w:left w:val="single" w:sz="6" w:space="0" w:color="auto"/>
              <w:bottom w:val="single" w:sz="6" w:space="0" w:color="auto"/>
              <w:right w:val="single" w:sz="6" w:space="0" w:color="auto"/>
            </w:tcBorders>
            <w:shd w:val="clear" w:color="auto" w:fill="auto"/>
            <w:vAlign w:val="center"/>
          </w:tcPr>
          <w:p w14:paraId="459F71E8" w14:textId="7D206316" w:rsidR="000F1360" w:rsidRPr="00CF3A76" w:rsidRDefault="00486B00" w:rsidP="00C074AC">
            <w:pPr>
              <w:spacing w:after="0" w:line="480" w:lineRule="auto"/>
              <w:jc w:val="center"/>
              <w:textAlignment w:val="baseline"/>
              <w:rPr>
                <w:rFonts w:ascii="Times New Roman" w:eastAsia="Times New Roman" w:hAnsi="Times New Roman" w:cs="Times New Roman"/>
                <w:sz w:val="24"/>
                <w:szCs w:val="24"/>
                <w:lang w:val="en-US"/>
              </w:rPr>
            </w:pPr>
            <w:r w:rsidRPr="00CF3A76">
              <w:rPr>
                <w:rFonts w:ascii="Times New Roman" w:eastAsia="Times New Roman" w:hAnsi="Times New Roman" w:cs="Times New Roman"/>
                <w:sz w:val="24"/>
                <w:szCs w:val="24"/>
                <w:lang w:val="en-US"/>
              </w:rPr>
              <w:t>100</w:t>
            </w:r>
          </w:p>
        </w:tc>
      </w:tr>
      <w:tr w:rsidR="000F1360" w:rsidRPr="00CF3A76" w14:paraId="0ADE39AF" w14:textId="77777777" w:rsidTr="00486B00">
        <w:trPr>
          <w:trHeight w:val="255"/>
        </w:trPr>
        <w:tc>
          <w:tcPr>
            <w:tcW w:w="6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EDE59DF" w14:textId="79C4398C" w:rsidR="000F1360" w:rsidRPr="00CF3A76" w:rsidRDefault="00090530" w:rsidP="00C074AC">
            <w:pPr>
              <w:spacing w:after="0" w:line="480" w:lineRule="auto"/>
              <w:jc w:val="center"/>
              <w:textAlignment w:val="baseline"/>
              <w:rPr>
                <w:rFonts w:ascii="Times New Roman" w:eastAsia="Times New Roman" w:hAnsi="Times New Roman" w:cs="Times New Roman"/>
                <w:sz w:val="24"/>
                <w:szCs w:val="24"/>
                <w:lang w:val="en-US"/>
              </w:rPr>
            </w:pPr>
            <w:r>
              <w:rPr>
                <w:rFonts w:ascii="Times New Roman" w:eastAsiaTheme="minorEastAsia" w:hAnsi="Times New Roman" w:cs="Times New Roman"/>
                <w:sz w:val="24"/>
                <w:szCs w:val="24"/>
              </w:rPr>
              <w:t>4</w:t>
            </w:r>
            <w:r w:rsidR="000F1360" w:rsidRPr="00CF3A76">
              <w:rPr>
                <w:rFonts w:ascii="Times New Roman" w:eastAsiaTheme="minorEastAsia" w:hAnsi="Times New Roman" w:cs="Times New Roman"/>
                <w:sz w:val="24"/>
                <w:szCs w:val="24"/>
                <w:lang w:val="en-US"/>
              </w:rPr>
              <w:t> </w:t>
            </w:r>
          </w:p>
        </w:tc>
        <w:tc>
          <w:tcPr>
            <w:tcW w:w="1750" w:type="dxa"/>
            <w:tcBorders>
              <w:top w:val="single" w:sz="6" w:space="0" w:color="auto"/>
              <w:left w:val="single" w:sz="6" w:space="0" w:color="auto"/>
              <w:bottom w:val="single" w:sz="6" w:space="0" w:color="auto"/>
              <w:right w:val="single" w:sz="6" w:space="0" w:color="auto"/>
            </w:tcBorders>
            <w:shd w:val="clear" w:color="auto" w:fill="auto"/>
            <w:vAlign w:val="center"/>
          </w:tcPr>
          <w:p w14:paraId="732A8D7C" w14:textId="2D0DF1F2" w:rsidR="000F1360" w:rsidRPr="00CF3A76" w:rsidRDefault="4626C6D6" w:rsidP="00C074AC">
            <w:pPr>
              <w:spacing w:after="0" w:line="480" w:lineRule="auto"/>
              <w:jc w:val="center"/>
              <w:textAlignment w:val="baseline"/>
              <w:rPr>
                <w:rFonts w:ascii="Times New Roman" w:eastAsia="Times New Roman" w:hAnsi="Times New Roman" w:cs="Times New Roman"/>
                <w:sz w:val="24"/>
                <w:szCs w:val="24"/>
                <w:lang w:val="en-US"/>
              </w:rPr>
            </w:pPr>
            <w:r w:rsidRPr="00CF3A76">
              <w:rPr>
                <w:rFonts w:ascii="Times New Roman" w:eastAsiaTheme="minorEastAsia" w:hAnsi="Times New Roman" w:cs="Times New Roman"/>
                <w:sz w:val="24"/>
                <w:szCs w:val="24"/>
                <w:lang w:val="en-US"/>
              </w:rPr>
              <w:t>25-3389-2022</w:t>
            </w:r>
          </w:p>
        </w:tc>
        <w:tc>
          <w:tcPr>
            <w:tcW w:w="2782" w:type="dxa"/>
            <w:tcBorders>
              <w:top w:val="single" w:sz="6" w:space="0" w:color="auto"/>
              <w:left w:val="single" w:sz="6" w:space="0" w:color="auto"/>
              <w:bottom w:val="single" w:sz="6" w:space="0" w:color="auto"/>
              <w:right w:val="single" w:sz="6" w:space="0" w:color="auto"/>
            </w:tcBorders>
            <w:shd w:val="clear" w:color="auto" w:fill="auto"/>
            <w:vAlign w:val="center"/>
          </w:tcPr>
          <w:p w14:paraId="4282C735" w14:textId="084E4063" w:rsidR="000F1360" w:rsidRPr="00CF3A76" w:rsidRDefault="4626C6D6" w:rsidP="00C074AC">
            <w:pPr>
              <w:spacing w:after="0" w:line="480" w:lineRule="auto"/>
              <w:jc w:val="center"/>
              <w:textAlignment w:val="baseline"/>
              <w:rPr>
                <w:rFonts w:ascii="Times New Roman" w:eastAsia="Times New Roman" w:hAnsi="Times New Roman" w:cs="Times New Roman"/>
                <w:sz w:val="24"/>
                <w:szCs w:val="24"/>
                <w:lang w:val="en-US"/>
              </w:rPr>
            </w:pPr>
            <w:r w:rsidRPr="00CF3A76">
              <w:rPr>
                <w:rFonts w:ascii="Times New Roman" w:eastAsiaTheme="minorEastAsia" w:hAnsi="Times New Roman" w:cs="Times New Roman"/>
                <w:sz w:val="24"/>
                <w:szCs w:val="24"/>
                <w:lang w:val="en-US"/>
              </w:rPr>
              <w:t>Corea Espino</w:t>
            </w:r>
          </w:p>
        </w:tc>
        <w:tc>
          <w:tcPr>
            <w:tcW w:w="2890" w:type="dxa"/>
            <w:tcBorders>
              <w:top w:val="single" w:sz="6" w:space="0" w:color="auto"/>
              <w:left w:val="single" w:sz="6" w:space="0" w:color="auto"/>
              <w:bottom w:val="single" w:sz="6" w:space="0" w:color="auto"/>
              <w:right w:val="single" w:sz="6" w:space="0" w:color="auto"/>
            </w:tcBorders>
            <w:shd w:val="clear" w:color="auto" w:fill="auto"/>
            <w:vAlign w:val="center"/>
          </w:tcPr>
          <w:p w14:paraId="2E210B28" w14:textId="40FE2B52" w:rsidR="000F1360" w:rsidRPr="00CF3A76" w:rsidRDefault="4626C6D6" w:rsidP="00C074AC">
            <w:pPr>
              <w:spacing w:after="0" w:line="480" w:lineRule="auto"/>
              <w:jc w:val="center"/>
              <w:textAlignment w:val="baseline"/>
              <w:rPr>
                <w:rFonts w:ascii="Times New Roman" w:eastAsia="Times New Roman" w:hAnsi="Times New Roman" w:cs="Times New Roman"/>
                <w:sz w:val="24"/>
                <w:szCs w:val="24"/>
                <w:lang w:val="en-US"/>
              </w:rPr>
            </w:pPr>
            <w:r w:rsidRPr="00CF3A76">
              <w:rPr>
                <w:rFonts w:ascii="Times New Roman" w:eastAsiaTheme="minorEastAsia" w:hAnsi="Times New Roman" w:cs="Times New Roman"/>
                <w:sz w:val="24"/>
                <w:szCs w:val="24"/>
                <w:lang w:val="en-US"/>
              </w:rPr>
              <w:t>José Luis</w:t>
            </w:r>
          </w:p>
        </w:tc>
        <w:tc>
          <w:tcPr>
            <w:tcW w:w="1687" w:type="dxa"/>
            <w:tcBorders>
              <w:top w:val="single" w:sz="6" w:space="0" w:color="auto"/>
              <w:left w:val="single" w:sz="6" w:space="0" w:color="auto"/>
              <w:bottom w:val="single" w:sz="6" w:space="0" w:color="auto"/>
              <w:right w:val="single" w:sz="6" w:space="0" w:color="auto"/>
            </w:tcBorders>
            <w:shd w:val="clear" w:color="auto" w:fill="auto"/>
            <w:vAlign w:val="center"/>
          </w:tcPr>
          <w:p w14:paraId="44B5BB46" w14:textId="78851207" w:rsidR="000F1360" w:rsidRPr="00CF3A76" w:rsidRDefault="00486B00" w:rsidP="00C074AC">
            <w:pPr>
              <w:spacing w:after="0" w:line="480" w:lineRule="auto"/>
              <w:jc w:val="center"/>
              <w:textAlignment w:val="baseline"/>
              <w:rPr>
                <w:rFonts w:ascii="Times New Roman" w:eastAsia="Times New Roman" w:hAnsi="Times New Roman" w:cs="Times New Roman"/>
                <w:sz w:val="24"/>
                <w:szCs w:val="24"/>
                <w:lang w:val="en-US"/>
              </w:rPr>
            </w:pPr>
            <w:r w:rsidRPr="00CF3A76">
              <w:rPr>
                <w:rFonts w:ascii="Times New Roman" w:eastAsia="Times New Roman" w:hAnsi="Times New Roman" w:cs="Times New Roman"/>
                <w:sz w:val="24"/>
                <w:szCs w:val="24"/>
                <w:lang w:val="en-US"/>
              </w:rPr>
              <w:t>100</w:t>
            </w:r>
          </w:p>
        </w:tc>
      </w:tr>
    </w:tbl>
    <w:p w14:paraId="529FE5D2" w14:textId="700853E5" w:rsidR="00486B00" w:rsidRPr="00CF3A76" w:rsidRDefault="00486B00" w:rsidP="00C074AC">
      <w:pPr>
        <w:spacing w:after="0" w:line="480" w:lineRule="auto"/>
        <w:rPr>
          <w:rFonts w:ascii="Times New Roman" w:hAnsi="Times New Roman" w:cs="Times New Roman"/>
        </w:rPr>
      </w:pPr>
    </w:p>
    <w:p w14:paraId="0702B04A" w14:textId="79F20768" w:rsidR="00CC12FF" w:rsidRDefault="00CC12FF" w:rsidP="00C074AC">
      <w:pPr>
        <w:spacing w:after="0" w:line="480" w:lineRule="auto"/>
        <w:rPr>
          <w:rStyle w:val="Hyperlink"/>
          <w:rFonts w:ascii="Times New Roman" w:hAnsi="Times New Roman" w:cs="Times New Roman"/>
        </w:rPr>
      </w:pPr>
      <w:r w:rsidRPr="00CF3A76">
        <w:rPr>
          <w:rFonts w:ascii="Times New Roman" w:hAnsi="Times New Roman" w:cs="Times New Roman"/>
        </w:rPr>
        <w:t xml:space="preserve">Proyecto:  </w:t>
      </w:r>
      <w:hyperlink r:id="rId10" w:history="1">
        <w:r w:rsidRPr="00CF3A76">
          <w:rPr>
            <w:rStyle w:val="Hyperlink"/>
            <w:rFonts w:ascii="Times New Roman" w:hAnsi="Times New Roman" w:cs="Times New Roman"/>
          </w:rPr>
          <w:t>TEMIS.zip</w:t>
        </w:r>
      </w:hyperlink>
    </w:p>
    <w:p w14:paraId="0E633FC6" w14:textId="78E0C61D" w:rsidR="004B36D6" w:rsidRDefault="004B36D6" w:rsidP="004B36D6">
      <w:r w:rsidRPr="004B36D6">
        <w:t xml:space="preserve">GIT: </w:t>
      </w:r>
      <w:hyperlink r:id="rId11" w:history="1">
        <w:r w:rsidR="009B08D9" w:rsidRPr="00E1607E">
          <w:rPr>
            <w:rStyle w:val="Hyperlink"/>
          </w:rPr>
          <w:t>https://github.com/sympathy2/Temis</w:t>
        </w:r>
      </w:hyperlink>
    </w:p>
    <w:p w14:paraId="3E826100" w14:textId="77777777" w:rsidR="009B08D9" w:rsidRPr="004B36D6" w:rsidRDefault="009B08D9" w:rsidP="004B36D6"/>
    <w:p w14:paraId="353E490A" w14:textId="2B708DD5" w:rsidR="00EF1CFB" w:rsidRPr="00CF3A76" w:rsidRDefault="00486B00" w:rsidP="00C074AC">
      <w:pPr>
        <w:spacing w:after="0" w:line="480" w:lineRule="auto"/>
        <w:ind w:left="6930" w:firstLine="720"/>
        <w:rPr>
          <w:rFonts w:ascii="Times New Roman" w:hAnsi="Times New Roman" w:cs="Times New Roman"/>
          <w:sz w:val="32"/>
          <w:szCs w:val="32"/>
          <w:lang w:val="en-US"/>
        </w:rPr>
      </w:pPr>
      <w:r w:rsidRPr="00CF3A76">
        <w:rPr>
          <w:rFonts w:ascii="Times New Roman" w:hAnsi="Times New Roman" w:cs="Times New Roman"/>
          <w:sz w:val="32"/>
          <w:szCs w:val="32"/>
          <w:lang w:val="en-US"/>
        </w:rPr>
        <w:t>20/03/2024</w:t>
      </w:r>
    </w:p>
    <w:sdt>
      <w:sdtPr>
        <w:rPr>
          <w:rFonts w:ascii="Times New Roman" w:eastAsiaTheme="minorEastAsia" w:hAnsi="Times New Roman" w:cs="Times New Roman"/>
          <w:color w:val="auto"/>
          <w:kern w:val="2"/>
          <w:sz w:val="22"/>
          <w:szCs w:val="22"/>
          <w:lang w:val="es-SV"/>
          <w14:ligatures w14:val="standardContextual"/>
        </w:rPr>
        <w:id w:val="1839206326"/>
        <w:docPartObj>
          <w:docPartGallery w:val="Table of Contents"/>
          <w:docPartUnique/>
        </w:docPartObj>
      </w:sdtPr>
      <w:sdtContent>
        <w:p w14:paraId="11CA3DAE" w14:textId="0070C9F6" w:rsidR="00DF5D0A" w:rsidRPr="00CF3A76" w:rsidRDefault="4626C6D6" w:rsidP="00C074AC">
          <w:pPr>
            <w:pStyle w:val="TOCHeading"/>
            <w:spacing w:line="480" w:lineRule="auto"/>
            <w:rPr>
              <w:rFonts w:ascii="Times New Roman" w:hAnsi="Times New Roman" w:cs="Times New Roman"/>
              <w:b/>
              <w:bCs/>
            </w:rPr>
          </w:pPr>
          <w:proofErr w:type="spellStart"/>
          <w:r w:rsidRPr="00CF3A76">
            <w:rPr>
              <w:rFonts w:ascii="Times New Roman" w:hAnsi="Times New Roman" w:cs="Times New Roman"/>
              <w:b/>
              <w:bCs/>
            </w:rPr>
            <w:t>Índice</w:t>
          </w:r>
          <w:proofErr w:type="spellEnd"/>
        </w:p>
        <w:p w14:paraId="0DB977E3" w14:textId="3998A9E5" w:rsidR="00EA3D68" w:rsidRDefault="00EA6340">
          <w:pPr>
            <w:pStyle w:val="TOC1"/>
            <w:tabs>
              <w:tab w:val="right" w:leader="dot" w:pos="9350"/>
            </w:tabs>
            <w:rPr>
              <w:rFonts w:eastAsiaTheme="minorEastAsia"/>
              <w:noProof/>
              <w:sz w:val="24"/>
              <w:szCs w:val="24"/>
              <w:lang w:val="en-US"/>
            </w:rPr>
          </w:pPr>
          <w:r w:rsidRPr="00CF3A76">
            <w:rPr>
              <w:rFonts w:ascii="Times New Roman" w:hAnsi="Times New Roman" w:cs="Times New Roman"/>
            </w:rPr>
            <w:fldChar w:fldCharType="begin"/>
          </w:r>
          <w:r w:rsidR="00D11C23" w:rsidRPr="00CF3A76">
            <w:rPr>
              <w:rFonts w:ascii="Times New Roman" w:hAnsi="Times New Roman" w:cs="Times New Roman"/>
            </w:rPr>
            <w:instrText>TOC \o "1-3" \h \z \u</w:instrText>
          </w:r>
          <w:r w:rsidRPr="00CF3A76">
            <w:rPr>
              <w:rFonts w:ascii="Times New Roman" w:hAnsi="Times New Roman" w:cs="Times New Roman"/>
            </w:rPr>
            <w:fldChar w:fldCharType="separate"/>
          </w:r>
          <w:hyperlink w:anchor="_Toc168502112" w:history="1">
            <w:r w:rsidR="00EA3D68" w:rsidRPr="00BE301D">
              <w:rPr>
                <w:rStyle w:val="Hyperlink"/>
                <w:rFonts w:ascii="Times New Roman" w:hAnsi="Times New Roman" w:cs="Times New Roman"/>
                <w:noProof/>
              </w:rPr>
              <w:t>Introducción</w:t>
            </w:r>
            <w:r w:rsidR="00EA3D68">
              <w:rPr>
                <w:noProof/>
                <w:webHidden/>
              </w:rPr>
              <w:tab/>
            </w:r>
            <w:r w:rsidR="00EA3D68">
              <w:rPr>
                <w:noProof/>
                <w:webHidden/>
              </w:rPr>
              <w:fldChar w:fldCharType="begin"/>
            </w:r>
            <w:r w:rsidR="00EA3D68">
              <w:rPr>
                <w:noProof/>
                <w:webHidden/>
              </w:rPr>
              <w:instrText xml:space="preserve"> PAGEREF _Toc168502112 \h </w:instrText>
            </w:r>
            <w:r w:rsidR="00EA3D68">
              <w:rPr>
                <w:noProof/>
                <w:webHidden/>
              </w:rPr>
            </w:r>
            <w:r w:rsidR="00EA3D68">
              <w:rPr>
                <w:noProof/>
                <w:webHidden/>
              </w:rPr>
              <w:fldChar w:fldCharType="separate"/>
            </w:r>
            <w:r w:rsidR="00690701">
              <w:rPr>
                <w:noProof/>
                <w:webHidden/>
              </w:rPr>
              <w:t>5</w:t>
            </w:r>
            <w:r w:rsidR="00EA3D68">
              <w:rPr>
                <w:noProof/>
                <w:webHidden/>
              </w:rPr>
              <w:fldChar w:fldCharType="end"/>
            </w:r>
          </w:hyperlink>
        </w:p>
        <w:p w14:paraId="1F38F2DE" w14:textId="16B3B349" w:rsidR="00EA3D68" w:rsidRDefault="00EA3D68">
          <w:pPr>
            <w:pStyle w:val="TOC1"/>
            <w:tabs>
              <w:tab w:val="right" w:leader="dot" w:pos="9350"/>
            </w:tabs>
            <w:rPr>
              <w:rFonts w:eastAsiaTheme="minorEastAsia"/>
              <w:noProof/>
              <w:sz w:val="24"/>
              <w:szCs w:val="24"/>
              <w:lang w:val="en-US"/>
            </w:rPr>
          </w:pPr>
          <w:hyperlink w:anchor="_Toc168502113" w:history="1">
            <w:r w:rsidRPr="00BE301D">
              <w:rPr>
                <w:rStyle w:val="Hyperlink"/>
                <w:noProof/>
              </w:rPr>
              <w:t>Capítulo 1</w:t>
            </w:r>
            <w:r>
              <w:rPr>
                <w:noProof/>
                <w:webHidden/>
              </w:rPr>
              <w:tab/>
            </w:r>
            <w:r>
              <w:rPr>
                <w:noProof/>
                <w:webHidden/>
              </w:rPr>
              <w:fldChar w:fldCharType="begin"/>
            </w:r>
            <w:r>
              <w:rPr>
                <w:noProof/>
                <w:webHidden/>
              </w:rPr>
              <w:instrText xml:space="preserve"> PAGEREF _Toc168502113 \h </w:instrText>
            </w:r>
            <w:r>
              <w:rPr>
                <w:noProof/>
                <w:webHidden/>
              </w:rPr>
            </w:r>
            <w:r>
              <w:rPr>
                <w:noProof/>
                <w:webHidden/>
              </w:rPr>
              <w:fldChar w:fldCharType="separate"/>
            </w:r>
            <w:r w:rsidR="00690701">
              <w:rPr>
                <w:noProof/>
                <w:webHidden/>
              </w:rPr>
              <w:t>7</w:t>
            </w:r>
            <w:r>
              <w:rPr>
                <w:noProof/>
                <w:webHidden/>
              </w:rPr>
              <w:fldChar w:fldCharType="end"/>
            </w:r>
          </w:hyperlink>
        </w:p>
        <w:p w14:paraId="66C9F95A" w14:textId="0239734B" w:rsidR="00EA3D68" w:rsidRDefault="00EA3D68">
          <w:pPr>
            <w:pStyle w:val="TOC1"/>
            <w:tabs>
              <w:tab w:val="right" w:leader="dot" w:pos="9350"/>
            </w:tabs>
            <w:rPr>
              <w:rFonts w:eastAsiaTheme="minorEastAsia"/>
              <w:noProof/>
              <w:sz w:val="24"/>
              <w:szCs w:val="24"/>
              <w:lang w:val="en-US"/>
            </w:rPr>
          </w:pPr>
          <w:hyperlink w:anchor="_Toc168502114" w:history="1">
            <w:r w:rsidRPr="00BE301D">
              <w:rPr>
                <w:rStyle w:val="Hyperlink"/>
                <w:rFonts w:ascii="Times New Roman" w:hAnsi="Times New Roman" w:cs="Times New Roman"/>
                <w:noProof/>
              </w:rPr>
              <w:t>TEMIS</w:t>
            </w:r>
            <w:r>
              <w:rPr>
                <w:noProof/>
                <w:webHidden/>
              </w:rPr>
              <w:tab/>
            </w:r>
            <w:r>
              <w:rPr>
                <w:noProof/>
                <w:webHidden/>
              </w:rPr>
              <w:fldChar w:fldCharType="begin"/>
            </w:r>
            <w:r>
              <w:rPr>
                <w:noProof/>
                <w:webHidden/>
              </w:rPr>
              <w:instrText xml:space="preserve"> PAGEREF _Toc168502114 \h </w:instrText>
            </w:r>
            <w:r>
              <w:rPr>
                <w:noProof/>
                <w:webHidden/>
              </w:rPr>
            </w:r>
            <w:r>
              <w:rPr>
                <w:noProof/>
                <w:webHidden/>
              </w:rPr>
              <w:fldChar w:fldCharType="separate"/>
            </w:r>
            <w:r w:rsidR="00690701">
              <w:rPr>
                <w:noProof/>
                <w:webHidden/>
              </w:rPr>
              <w:t>7</w:t>
            </w:r>
            <w:r>
              <w:rPr>
                <w:noProof/>
                <w:webHidden/>
              </w:rPr>
              <w:fldChar w:fldCharType="end"/>
            </w:r>
          </w:hyperlink>
        </w:p>
        <w:p w14:paraId="6D6FCF34" w14:textId="75B98EAC" w:rsidR="00EA3D68" w:rsidRDefault="00EA3D68">
          <w:pPr>
            <w:pStyle w:val="TOC2"/>
            <w:tabs>
              <w:tab w:val="right" w:leader="dot" w:pos="9350"/>
            </w:tabs>
            <w:rPr>
              <w:rFonts w:eastAsiaTheme="minorEastAsia"/>
              <w:noProof/>
              <w:sz w:val="24"/>
              <w:szCs w:val="24"/>
              <w:lang w:val="en-US"/>
            </w:rPr>
          </w:pPr>
          <w:hyperlink w:anchor="_Toc168502115" w:history="1">
            <w:r w:rsidRPr="00BE301D">
              <w:rPr>
                <w:rStyle w:val="Hyperlink"/>
                <w:rFonts w:ascii="Times New Roman" w:hAnsi="Times New Roman" w:cs="Times New Roman"/>
                <w:noProof/>
              </w:rPr>
              <w:t>Elementos del Problema</w:t>
            </w:r>
            <w:r>
              <w:rPr>
                <w:noProof/>
                <w:webHidden/>
              </w:rPr>
              <w:tab/>
            </w:r>
            <w:r>
              <w:rPr>
                <w:noProof/>
                <w:webHidden/>
              </w:rPr>
              <w:fldChar w:fldCharType="begin"/>
            </w:r>
            <w:r>
              <w:rPr>
                <w:noProof/>
                <w:webHidden/>
              </w:rPr>
              <w:instrText xml:space="preserve"> PAGEREF _Toc168502115 \h </w:instrText>
            </w:r>
            <w:r>
              <w:rPr>
                <w:noProof/>
                <w:webHidden/>
              </w:rPr>
            </w:r>
            <w:r>
              <w:rPr>
                <w:noProof/>
                <w:webHidden/>
              </w:rPr>
              <w:fldChar w:fldCharType="separate"/>
            </w:r>
            <w:r w:rsidR="00690701">
              <w:rPr>
                <w:noProof/>
                <w:webHidden/>
              </w:rPr>
              <w:t>7</w:t>
            </w:r>
            <w:r>
              <w:rPr>
                <w:noProof/>
                <w:webHidden/>
              </w:rPr>
              <w:fldChar w:fldCharType="end"/>
            </w:r>
          </w:hyperlink>
        </w:p>
        <w:p w14:paraId="756CF21A" w14:textId="178C64AC" w:rsidR="00EA3D68" w:rsidRDefault="00EA3D68">
          <w:pPr>
            <w:pStyle w:val="TOC3"/>
            <w:tabs>
              <w:tab w:val="right" w:leader="dot" w:pos="9350"/>
            </w:tabs>
            <w:rPr>
              <w:rFonts w:eastAsiaTheme="minorEastAsia"/>
              <w:noProof/>
              <w:sz w:val="24"/>
              <w:szCs w:val="24"/>
              <w:lang w:val="en-US"/>
            </w:rPr>
          </w:pPr>
          <w:hyperlink w:anchor="_Toc168502116" w:history="1">
            <w:r w:rsidRPr="00BE301D">
              <w:rPr>
                <w:rStyle w:val="Hyperlink"/>
                <w:rFonts w:ascii="Times New Roman" w:hAnsi="Times New Roman" w:cs="Times New Roman"/>
                <w:noProof/>
              </w:rPr>
              <w:t>1. Datos:</w:t>
            </w:r>
            <w:r>
              <w:rPr>
                <w:noProof/>
                <w:webHidden/>
              </w:rPr>
              <w:tab/>
            </w:r>
            <w:r>
              <w:rPr>
                <w:noProof/>
                <w:webHidden/>
              </w:rPr>
              <w:fldChar w:fldCharType="begin"/>
            </w:r>
            <w:r>
              <w:rPr>
                <w:noProof/>
                <w:webHidden/>
              </w:rPr>
              <w:instrText xml:space="preserve"> PAGEREF _Toc168502116 \h </w:instrText>
            </w:r>
            <w:r>
              <w:rPr>
                <w:noProof/>
                <w:webHidden/>
              </w:rPr>
            </w:r>
            <w:r>
              <w:rPr>
                <w:noProof/>
                <w:webHidden/>
              </w:rPr>
              <w:fldChar w:fldCharType="separate"/>
            </w:r>
            <w:r w:rsidR="00690701">
              <w:rPr>
                <w:noProof/>
                <w:webHidden/>
              </w:rPr>
              <w:t>7</w:t>
            </w:r>
            <w:r>
              <w:rPr>
                <w:noProof/>
                <w:webHidden/>
              </w:rPr>
              <w:fldChar w:fldCharType="end"/>
            </w:r>
          </w:hyperlink>
        </w:p>
        <w:p w14:paraId="6F90C528" w14:textId="6D0509FA" w:rsidR="00EA3D68" w:rsidRDefault="00EA3D68">
          <w:pPr>
            <w:pStyle w:val="TOC3"/>
            <w:tabs>
              <w:tab w:val="right" w:leader="dot" w:pos="9350"/>
            </w:tabs>
            <w:rPr>
              <w:rFonts w:eastAsiaTheme="minorEastAsia"/>
              <w:noProof/>
              <w:sz w:val="24"/>
              <w:szCs w:val="24"/>
              <w:lang w:val="en-US"/>
            </w:rPr>
          </w:pPr>
          <w:hyperlink w:anchor="_Toc168502117" w:history="1">
            <w:r w:rsidRPr="00BE301D">
              <w:rPr>
                <w:rStyle w:val="Hyperlink"/>
                <w:rFonts w:ascii="Times New Roman" w:hAnsi="Times New Roman" w:cs="Times New Roman"/>
                <w:noProof/>
              </w:rPr>
              <w:t>2. Situaciones:</w:t>
            </w:r>
            <w:r>
              <w:rPr>
                <w:noProof/>
                <w:webHidden/>
              </w:rPr>
              <w:tab/>
            </w:r>
            <w:r>
              <w:rPr>
                <w:noProof/>
                <w:webHidden/>
              </w:rPr>
              <w:fldChar w:fldCharType="begin"/>
            </w:r>
            <w:r>
              <w:rPr>
                <w:noProof/>
                <w:webHidden/>
              </w:rPr>
              <w:instrText xml:space="preserve"> PAGEREF _Toc168502117 \h </w:instrText>
            </w:r>
            <w:r>
              <w:rPr>
                <w:noProof/>
                <w:webHidden/>
              </w:rPr>
            </w:r>
            <w:r>
              <w:rPr>
                <w:noProof/>
                <w:webHidden/>
              </w:rPr>
              <w:fldChar w:fldCharType="separate"/>
            </w:r>
            <w:r w:rsidR="00690701">
              <w:rPr>
                <w:noProof/>
                <w:webHidden/>
              </w:rPr>
              <w:t>7</w:t>
            </w:r>
            <w:r>
              <w:rPr>
                <w:noProof/>
                <w:webHidden/>
              </w:rPr>
              <w:fldChar w:fldCharType="end"/>
            </w:r>
          </w:hyperlink>
        </w:p>
        <w:p w14:paraId="1FE87729" w14:textId="7F5B9E4E" w:rsidR="00EA3D68" w:rsidRDefault="00EA3D68">
          <w:pPr>
            <w:pStyle w:val="TOC3"/>
            <w:tabs>
              <w:tab w:val="right" w:leader="dot" w:pos="9350"/>
            </w:tabs>
            <w:rPr>
              <w:rFonts w:eastAsiaTheme="minorEastAsia"/>
              <w:noProof/>
              <w:sz w:val="24"/>
              <w:szCs w:val="24"/>
              <w:lang w:val="en-US"/>
            </w:rPr>
          </w:pPr>
          <w:hyperlink w:anchor="_Toc168502118" w:history="1">
            <w:r w:rsidRPr="00BE301D">
              <w:rPr>
                <w:rStyle w:val="Hyperlink"/>
                <w:rFonts w:ascii="Times New Roman" w:hAnsi="Times New Roman" w:cs="Times New Roman"/>
                <w:noProof/>
              </w:rPr>
              <w:t>3. Conceptos:</w:t>
            </w:r>
            <w:r>
              <w:rPr>
                <w:noProof/>
                <w:webHidden/>
              </w:rPr>
              <w:tab/>
            </w:r>
            <w:r>
              <w:rPr>
                <w:noProof/>
                <w:webHidden/>
              </w:rPr>
              <w:fldChar w:fldCharType="begin"/>
            </w:r>
            <w:r>
              <w:rPr>
                <w:noProof/>
                <w:webHidden/>
              </w:rPr>
              <w:instrText xml:space="preserve"> PAGEREF _Toc168502118 \h </w:instrText>
            </w:r>
            <w:r>
              <w:rPr>
                <w:noProof/>
                <w:webHidden/>
              </w:rPr>
            </w:r>
            <w:r>
              <w:rPr>
                <w:noProof/>
                <w:webHidden/>
              </w:rPr>
              <w:fldChar w:fldCharType="separate"/>
            </w:r>
            <w:r w:rsidR="00690701">
              <w:rPr>
                <w:noProof/>
                <w:webHidden/>
              </w:rPr>
              <w:t>7</w:t>
            </w:r>
            <w:r>
              <w:rPr>
                <w:noProof/>
                <w:webHidden/>
              </w:rPr>
              <w:fldChar w:fldCharType="end"/>
            </w:r>
          </w:hyperlink>
        </w:p>
        <w:p w14:paraId="34301B77" w14:textId="224CF831" w:rsidR="00EA3D68" w:rsidRDefault="00EA3D68">
          <w:pPr>
            <w:pStyle w:val="TOC2"/>
            <w:tabs>
              <w:tab w:val="right" w:leader="dot" w:pos="9350"/>
            </w:tabs>
            <w:rPr>
              <w:rFonts w:eastAsiaTheme="minorEastAsia"/>
              <w:noProof/>
              <w:sz w:val="24"/>
              <w:szCs w:val="24"/>
              <w:lang w:val="en-US"/>
            </w:rPr>
          </w:pPr>
          <w:hyperlink w:anchor="_Toc168502119" w:history="1">
            <w:r w:rsidRPr="00BE301D">
              <w:rPr>
                <w:rStyle w:val="Hyperlink"/>
                <w:rFonts w:ascii="Times New Roman" w:hAnsi="Times New Roman" w:cs="Times New Roman"/>
                <w:noProof/>
              </w:rPr>
              <w:t>Antecedentes Relacionados</w:t>
            </w:r>
            <w:r>
              <w:rPr>
                <w:noProof/>
                <w:webHidden/>
              </w:rPr>
              <w:tab/>
            </w:r>
            <w:r>
              <w:rPr>
                <w:noProof/>
                <w:webHidden/>
              </w:rPr>
              <w:fldChar w:fldCharType="begin"/>
            </w:r>
            <w:r>
              <w:rPr>
                <w:noProof/>
                <w:webHidden/>
              </w:rPr>
              <w:instrText xml:space="preserve"> PAGEREF _Toc168502119 \h </w:instrText>
            </w:r>
            <w:r>
              <w:rPr>
                <w:noProof/>
                <w:webHidden/>
              </w:rPr>
            </w:r>
            <w:r>
              <w:rPr>
                <w:noProof/>
                <w:webHidden/>
              </w:rPr>
              <w:fldChar w:fldCharType="separate"/>
            </w:r>
            <w:r w:rsidR="00690701">
              <w:rPr>
                <w:noProof/>
                <w:webHidden/>
              </w:rPr>
              <w:t>8</w:t>
            </w:r>
            <w:r>
              <w:rPr>
                <w:noProof/>
                <w:webHidden/>
              </w:rPr>
              <w:fldChar w:fldCharType="end"/>
            </w:r>
          </w:hyperlink>
        </w:p>
        <w:p w14:paraId="349A6738" w14:textId="37178EFB" w:rsidR="00EA3D68" w:rsidRDefault="00EA3D68">
          <w:pPr>
            <w:pStyle w:val="TOC1"/>
            <w:tabs>
              <w:tab w:val="right" w:leader="dot" w:pos="9350"/>
            </w:tabs>
            <w:rPr>
              <w:rFonts w:eastAsiaTheme="minorEastAsia"/>
              <w:noProof/>
              <w:sz w:val="24"/>
              <w:szCs w:val="24"/>
              <w:lang w:val="en-US"/>
            </w:rPr>
          </w:pPr>
          <w:hyperlink w:anchor="_Toc168502120" w:history="1">
            <w:r w:rsidRPr="00BE301D">
              <w:rPr>
                <w:rStyle w:val="Hyperlink"/>
                <w:rFonts w:ascii="Times New Roman" w:hAnsi="Times New Roman" w:cs="Times New Roman"/>
                <w:noProof/>
              </w:rPr>
              <w:t>Situación Actual</w:t>
            </w:r>
            <w:r>
              <w:rPr>
                <w:noProof/>
                <w:webHidden/>
              </w:rPr>
              <w:tab/>
            </w:r>
            <w:r>
              <w:rPr>
                <w:noProof/>
                <w:webHidden/>
              </w:rPr>
              <w:fldChar w:fldCharType="begin"/>
            </w:r>
            <w:r>
              <w:rPr>
                <w:noProof/>
                <w:webHidden/>
              </w:rPr>
              <w:instrText xml:space="preserve"> PAGEREF _Toc168502120 \h </w:instrText>
            </w:r>
            <w:r>
              <w:rPr>
                <w:noProof/>
                <w:webHidden/>
              </w:rPr>
            </w:r>
            <w:r>
              <w:rPr>
                <w:noProof/>
                <w:webHidden/>
              </w:rPr>
              <w:fldChar w:fldCharType="separate"/>
            </w:r>
            <w:r w:rsidR="00690701">
              <w:rPr>
                <w:noProof/>
                <w:webHidden/>
              </w:rPr>
              <w:t>8</w:t>
            </w:r>
            <w:r>
              <w:rPr>
                <w:noProof/>
                <w:webHidden/>
              </w:rPr>
              <w:fldChar w:fldCharType="end"/>
            </w:r>
          </w:hyperlink>
        </w:p>
        <w:p w14:paraId="227691A8" w14:textId="0E8191F6" w:rsidR="00EA3D68" w:rsidRDefault="00EA3D68">
          <w:pPr>
            <w:pStyle w:val="TOC1"/>
            <w:tabs>
              <w:tab w:val="right" w:leader="dot" w:pos="9350"/>
            </w:tabs>
            <w:rPr>
              <w:rFonts w:eastAsiaTheme="minorEastAsia"/>
              <w:noProof/>
              <w:sz w:val="24"/>
              <w:szCs w:val="24"/>
              <w:lang w:val="en-US"/>
            </w:rPr>
          </w:pPr>
          <w:hyperlink w:anchor="_Toc168502121" w:history="1">
            <w:r w:rsidRPr="00BE301D">
              <w:rPr>
                <w:rStyle w:val="Hyperlink"/>
                <w:rFonts w:ascii="Times New Roman" w:hAnsi="Times New Roman" w:cs="Times New Roman"/>
                <w:noProof/>
              </w:rPr>
              <w:t>Relevancia del Problema</w:t>
            </w:r>
            <w:r>
              <w:rPr>
                <w:noProof/>
                <w:webHidden/>
              </w:rPr>
              <w:tab/>
            </w:r>
            <w:r>
              <w:rPr>
                <w:noProof/>
                <w:webHidden/>
              </w:rPr>
              <w:fldChar w:fldCharType="begin"/>
            </w:r>
            <w:r>
              <w:rPr>
                <w:noProof/>
                <w:webHidden/>
              </w:rPr>
              <w:instrText xml:space="preserve"> PAGEREF _Toc168502121 \h </w:instrText>
            </w:r>
            <w:r>
              <w:rPr>
                <w:noProof/>
                <w:webHidden/>
              </w:rPr>
            </w:r>
            <w:r>
              <w:rPr>
                <w:noProof/>
                <w:webHidden/>
              </w:rPr>
              <w:fldChar w:fldCharType="separate"/>
            </w:r>
            <w:r w:rsidR="00690701">
              <w:rPr>
                <w:noProof/>
                <w:webHidden/>
              </w:rPr>
              <w:t>8</w:t>
            </w:r>
            <w:r>
              <w:rPr>
                <w:noProof/>
                <w:webHidden/>
              </w:rPr>
              <w:fldChar w:fldCharType="end"/>
            </w:r>
          </w:hyperlink>
        </w:p>
        <w:p w14:paraId="39BEAA5B" w14:textId="1524F8D0" w:rsidR="00EA3D68" w:rsidRDefault="00EA3D68">
          <w:pPr>
            <w:pStyle w:val="TOC2"/>
            <w:tabs>
              <w:tab w:val="right" w:leader="dot" w:pos="9350"/>
            </w:tabs>
            <w:rPr>
              <w:rFonts w:eastAsiaTheme="minorEastAsia"/>
              <w:noProof/>
              <w:sz w:val="24"/>
              <w:szCs w:val="24"/>
              <w:lang w:val="en-US"/>
            </w:rPr>
          </w:pPr>
          <w:hyperlink w:anchor="_Toc168502122" w:history="1">
            <w:r w:rsidRPr="00BE301D">
              <w:rPr>
                <w:rStyle w:val="Hyperlink"/>
                <w:rFonts w:ascii="Times New Roman" w:hAnsi="Times New Roman" w:cs="Times New Roman"/>
                <w:noProof/>
              </w:rPr>
              <w:t>Problema investigado</w:t>
            </w:r>
            <w:r>
              <w:rPr>
                <w:noProof/>
                <w:webHidden/>
              </w:rPr>
              <w:tab/>
            </w:r>
            <w:r>
              <w:rPr>
                <w:noProof/>
                <w:webHidden/>
              </w:rPr>
              <w:fldChar w:fldCharType="begin"/>
            </w:r>
            <w:r>
              <w:rPr>
                <w:noProof/>
                <w:webHidden/>
              </w:rPr>
              <w:instrText xml:space="preserve"> PAGEREF _Toc168502122 \h </w:instrText>
            </w:r>
            <w:r>
              <w:rPr>
                <w:noProof/>
                <w:webHidden/>
              </w:rPr>
            </w:r>
            <w:r>
              <w:rPr>
                <w:noProof/>
                <w:webHidden/>
              </w:rPr>
              <w:fldChar w:fldCharType="separate"/>
            </w:r>
            <w:r w:rsidR="00690701">
              <w:rPr>
                <w:noProof/>
                <w:webHidden/>
              </w:rPr>
              <w:t>10</w:t>
            </w:r>
            <w:r>
              <w:rPr>
                <w:noProof/>
                <w:webHidden/>
              </w:rPr>
              <w:fldChar w:fldCharType="end"/>
            </w:r>
          </w:hyperlink>
        </w:p>
        <w:p w14:paraId="629A341B" w14:textId="6AFA8382" w:rsidR="00EA3D68" w:rsidRDefault="00EA3D68">
          <w:pPr>
            <w:pStyle w:val="TOC2"/>
            <w:tabs>
              <w:tab w:val="right" w:leader="dot" w:pos="9350"/>
            </w:tabs>
            <w:rPr>
              <w:rFonts w:eastAsiaTheme="minorEastAsia"/>
              <w:noProof/>
              <w:sz w:val="24"/>
              <w:szCs w:val="24"/>
              <w:lang w:val="en-US"/>
            </w:rPr>
          </w:pPr>
          <w:hyperlink w:anchor="_Toc168502123" w:history="1">
            <w:r w:rsidRPr="00BE301D">
              <w:rPr>
                <w:rStyle w:val="Hyperlink"/>
                <w:rFonts w:ascii="Times New Roman" w:hAnsi="Times New Roman" w:cs="Times New Roman"/>
                <w:noProof/>
              </w:rPr>
              <w:t>Justificación</w:t>
            </w:r>
            <w:r>
              <w:rPr>
                <w:noProof/>
                <w:webHidden/>
              </w:rPr>
              <w:tab/>
            </w:r>
            <w:r>
              <w:rPr>
                <w:noProof/>
                <w:webHidden/>
              </w:rPr>
              <w:fldChar w:fldCharType="begin"/>
            </w:r>
            <w:r>
              <w:rPr>
                <w:noProof/>
                <w:webHidden/>
              </w:rPr>
              <w:instrText xml:space="preserve"> PAGEREF _Toc168502123 \h </w:instrText>
            </w:r>
            <w:r>
              <w:rPr>
                <w:noProof/>
                <w:webHidden/>
              </w:rPr>
            </w:r>
            <w:r>
              <w:rPr>
                <w:noProof/>
                <w:webHidden/>
              </w:rPr>
              <w:fldChar w:fldCharType="separate"/>
            </w:r>
            <w:r w:rsidR="00690701">
              <w:rPr>
                <w:noProof/>
                <w:webHidden/>
              </w:rPr>
              <w:t>10</w:t>
            </w:r>
            <w:r>
              <w:rPr>
                <w:noProof/>
                <w:webHidden/>
              </w:rPr>
              <w:fldChar w:fldCharType="end"/>
            </w:r>
          </w:hyperlink>
        </w:p>
        <w:p w14:paraId="50CDE1D9" w14:textId="74C22CA8" w:rsidR="00EA3D68" w:rsidRDefault="00EA3D68">
          <w:pPr>
            <w:pStyle w:val="TOC2"/>
            <w:tabs>
              <w:tab w:val="right" w:leader="dot" w:pos="9350"/>
            </w:tabs>
            <w:rPr>
              <w:rFonts w:eastAsiaTheme="minorEastAsia"/>
              <w:noProof/>
              <w:sz w:val="24"/>
              <w:szCs w:val="24"/>
              <w:lang w:val="en-US"/>
            </w:rPr>
          </w:pPr>
          <w:hyperlink w:anchor="_Toc168502124" w:history="1">
            <w:r w:rsidRPr="00BE301D">
              <w:rPr>
                <w:rStyle w:val="Hyperlink"/>
                <w:noProof/>
              </w:rPr>
              <w:t>Por qué Vale la Pena Realizar el Aplicativo</w:t>
            </w:r>
            <w:r>
              <w:rPr>
                <w:noProof/>
                <w:webHidden/>
              </w:rPr>
              <w:tab/>
            </w:r>
            <w:r>
              <w:rPr>
                <w:noProof/>
                <w:webHidden/>
              </w:rPr>
              <w:fldChar w:fldCharType="begin"/>
            </w:r>
            <w:r>
              <w:rPr>
                <w:noProof/>
                <w:webHidden/>
              </w:rPr>
              <w:instrText xml:space="preserve"> PAGEREF _Toc168502124 \h </w:instrText>
            </w:r>
            <w:r>
              <w:rPr>
                <w:noProof/>
                <w:webHidden/>
              </w:rPr>
            </w:r>
            <w:r>
              <w:rPr>
                <w:noProof/>
                <w:webHidden/>
              </w:rPr>
              <w:fldChar w:fldCharType="separate"/>
            </w:r>
            <w:r w:rsidR="00690701">
              <w:rPr>
                <w:noProof/>
                <w:webHidden/>
              </w:rPr>
              <w:t>10</w:t>
            </w:r>
            <w:r>
              <w:rPr>
                <w:noProof/>
                <w:webHidden/>
              </w:rPr>
              <w:fldChar w:fldCharType="end"/>
            </w:r>
          </w:hyperlink>
        </w:p>
        <w:p w14:paraId="055E2D35" w14:textId="7B1D30CA" w:rsidR="00EA3D68" w:rsidRDefault="00EA3D68">
          <w:pPr>
            <w:pStyle w:val="TOC2"/>
            <w:tabs>
              <w:tab w:val="right" w:leader="dot" w:pos="9350"/>
            </w:tabs>
            <w:rPr>
              <w:rFonts w:eastAsiaTheme="minorEastAsia"/>
              <w:noProof/>
              <w:sz w:val="24"/>
              <w:szCs w:val="24"/>
              <w:lang w:val="en-US"/>
            </w:rPr>
          </w:pPr>
          <w:hyperlink w:anchor="_Toc168502125" w:history="1">
            <w:r w:rsidRPr="00BE301D">
              <w:rPr>
                <w:rStyle w:val="Hyperlink"/>
                <w:noProof/>
              </w:rPr>
              <w:t>Implicaciones de los Resultados</w:t>
            </w:r>
            <w:r>
              <w:rPr>
                <w:noProof/>
                <w:webHidden/>
              </w:rPr>
              <w:tab/>
            </w:r>
            <w:r>
              <w:rPr>
                <w:noProof/>
                <w:webHidden/>
              </w:rPr>
              <w:fldChar w:fldCharType="begin"/>
            </w:r>
            <w:r>
              <w:rPr>
                <w:noProof/>
                <w:webHidden/>
              </w:rPr>
              <w:instrText xml:space="preserve"> PAGEREF _Toc168502125 \h </w:instrText>
            </w:r>
            <w:r>
              <w:rPr>
                <w:noProof/>
                <w:webHidden/>
              </w:rPr>
            </w:r>
            <w:r>
              <w:rPr>
                <w:noProof/>
                <w:webHidden/>
              </w:rPr>
              <w:fldChar w:fldCharType="separate"/>
            </w:r>
            <w:r w:rsidR="00690701">
              <w:rPr>
                <w:noProof/>
                <w:webHidden/>
              </w:rPr>
              <w:t>10</w:t>
            </w:r>
            <w:r>
              <w:rPr>
                <w:noProof/>
                <w:webHidden/>
              </w:rPr>
              <w:fldChar w:fldCharType="end"/>
            </w:r>
          </w:hyperlink>
        </w:p>
        <w:p w14:paraId="08F908E6" w14:textId="69A84D84" w:rsidR="00EA3D68" w:rsidRDefault="00EA3D68">
          <w:pPr>
            <w:pStyle w:val="TOC2"/>
            <w:tabs>
              <w:tab w:val="right" w:leader="dot" w:pos="9350"/>
            </w:tabs>
            <w:rPr>
              <w:rFonts w:eastAsiaTheme="minorEastAsia"/>
              <w:noProof/>
              <w:sz w:val="24"/>
              <w:szCs w:val="24"/>
              <w:lang w:val="en-US"/>
            </w:rPr>
          </w:pPr>
          <w:hyperlink w:anchor="_Toc168502126" w:history="1">
            <w:r w:rsidRPr="00BE301D">
              <w:rPr>
                <w:rStyle w:val="Hyperlink"/>
                <w:noProof/>
              </w:rPr>
              <w:t>Resultados Negativos:</w:t>
            </w:r>
            <w:r>
              <w:rPr>
                <w:noProof/>
                <w:webHidden/>
              </w:rPr>
              <w:tab/>
            </w:r>
            <w:r>
              <w:rPr>
                <w:noProof/>
                <w:webHidden/>
              </w:rPr>
              <w:fldChar w:fldCharType="begin"/>
            </w:r>
            <w:r>
              <w:rPr>
                <w:noProof/>
                <w:webHidden/>
              </w:rPr>
              <w:instrText xml:space="preserve"> PAGEREF _Toc168502126 \h </w:instrText>
            </w:r>
            <w:r>
              <w:rPr>
                <w:noProof/>
                <w:webHidden/>
              </w:rPr>
            </w:r>
            <w:r>
              <w:rPr>
                <w:noProof/>
                <w:webHidden/>
              </w:rPr>
              <w:fldChar w:fldCharType="separate"/>
            </w:r>
            <w:r w:rsidR="00690701">
              <w:rPr>
                <w:noProof/>
                <w:webHidden/>
              </w:rPr>
              <w:t>11</w:t>
            </w:r>
            <w:r>
              <w:rPr>
                <w:noProof/>
                <w:webHidden/>
              </w:rPr>
              <w:fldChar w:fldCharType="end"/>
            </w:r>
          </w:hyperlink>
        </w:p>
        <w:p w14:paraId="54D70D56" w14:textId="777BC8D2" w:rsidR="00EA3D68" w:rsidRDefault="00EA3D68">
          <w:pPr>
            <w:pStyle w:val="TOC2"/>
            <w:tabs>
              <w:tab w:val="right" w:leader="dot" w:pos="9350"/>
            </w:tabs>
            <w:rPr>
              <w:rFonts w:eastAsiaTheme="minorEastAsia"/>
              <w:noProof/>
              <w:sz w:val="24"/>
              <w:szCs w:val="24"/>
              <w:lang w:val="en-US"/>
            </w:rPr>
          </w:pPr>
          <w:hyperlink w:anchor="_Toc168502127" w:history="1">
            <w:r w:rsidRPr="00BE301D">
              <w:rPr>
                <w:rStyle w:val="Hyperlink"/>
                <w:noProof/>
              </w:rPr>
              <w:t>Beneficiarios de los Resultados</w:t>
            </w:r>
            <w:r>
              <w:rPr>
                <w:noProof/>
                <w:webHidden/>
              </w:rPr>
              <w:tab/>
            </w:r>
            <w:r>
              <w:rPr>
                <w:noProof/>
                <w:webHidden/>
              </w:rPr>
              <w:fldChar w:fldCharType="begin"/>
            </w:r>
            <w:r>
              <w:rPr>
                <w:noProof/>
                <w:webHidden/>
              </w:rPr>
              <w:instrText xml:space="preserve"> PAGEREF _Toc168502127 \h </w:instrText>
            </w:r>
            <w:r>
              <w:rPr>
                <w:noProof/>
                <w:webHidden/>
              </w:rPr>
            </w:r>
            <w:r>
              <w:rPr>
                <w:noProof/>
                <w:webHidden/>
              </w:rPr>
              <w:fldChar w:fldCharType="separate"/>
            </w:r>
            <w:r w:rsidR="00690701">
              <w:rPr>
                <w:noProof/>
                <w:webHidden/>
              </w:rPr>
              <w:t>11</w:t>
            </w:r>
            <w:r>
              <w:rPr>
                <w:noProof/>
                <w:webHidden/>
              </w:rPr>
              <w:fldChar w:fldCharType="end"/>
            </w:r>
          </w:hyperlink>
        </w:p>
        <w:p w14:paraId="59277568" w14:textId="7C20B3D9" w:rsidR="00EA3D68" w:rsidRDefault="00EA3D68">
          <w:pPr>
            <w:pStyle w:val="TOC3"/>
            <w:tabs>
              <w:tab w:val="right" w:leader="dot" w:pos="9350"/>
            </w:tabs>
            <w:rPr>
              <w:rFonts w:eastAsiaTheme="minorEastAsia"/>
              <w:noProof/>
              <w:sz w:val="24"/>
              <w:szCs w:val="24"/>
              <w:lang w:val="en-US"/>
            </w:rPr>
          </w:pPr>
          <w:hyperlink w:anchor="_Toc168502128" w:history="1">
            <w:r w:rsidRPr="00BE301D">
              <w:rPr>
                <w:rStyle w:val="Hyperlink"/>
                <w:noProof/>
              </w:rPr>
              <w:t>Empresas de Servicios Legales:</w:t>
            </w:r>
            <w:r>
              <w:rPr>
                <w:noProof/>
                <w:webHidden/>
              </w:rPr>
              <w:tab/>
            </w:r>
            <w:r>
              <w:rPr>
                <w:noProof/>
                <w:webHidden/>
              </w:rPr>
              <w:fldChar w:fldCharType="begin"/>
            </w:r>
            <w:r>
              <w:rPr>
                <w:noProof/>
                <w:webHidden/>
              </w:rPr>
              <w:instrText xml:space="preserve"> PAGEREF _Toc168502128 \h </w:instrText>
            </w:r>
            <w:r>
              <w:rPr>
                <w:noProof/>
                <w:webHidden/>
              </w:rPr>
            </w:r>
            <w:r>
              <w:rPr>
                <w:noProof/>
                <w:webHidden/>
              </w:rPr>
              <w:fldChar w:fldCharType="separate"/>
            </w:r>
            <w:r w:rsidR="00690701">
              <w:rPr>
                <w:noProof/>
                <w:webHidden/>
              </w:rPr>
              <w:t>11</w:t>
            </w:r>
            <w:r>
              <w:rPr>
                <w:noProof/>
                <w:webHidden/>
              </w:rPr>
              <w:fldChar w:fldCharType="end"/>
            </w:r>
          </w:hyperlink>
        </w:p>
        <w:p w14:paraId="59CFF677" w14:textId="634E6542" w:rsidR="00EA3D68" w:rsidRDefault="00EA3D68">
          <w:pPr>
            <w:pStyle w:val="TOC2"/>
            <w:tabs>
              <w:tab w:val="right" w:leader="dot" w:pos="9350"/>
            </w:tabs>
            <w:rPr>
              <w:rFonts w:eastAsiaTheme="minorEastAsia"/>
              <w:noProof/>
              <w:sz w:val="24"/>
              <w:szCs w:val="24"/>
              <w:lang w:val="en-US"/>
            </w:rPr>
          </w:pPr>
          <w:hyperlink w:anchor="_Toc168502129" w:history="1">
            <w:r w:rsidRPr="00BE301D">
              <w:rPr>
                <w:rStyle w:val="Hyperlink"/>
                <w:noProof/>
              </w:rPr>
              <w:t>Clientes:</w:t>
            </w:r>
            <w:r>
              <w:rPr>
                <w:noProof/>
                <w:webHidden/>
              </w:rPr>
              <w:tab/>
            </w:r>
            <w:r>
              <w:rPr>
                <w:noProof/>
                <w:webHidden/>
              </w:rPr>
              <w:fldChar w:fldCharType="begin"/>
            </w:r>
            <w:r>
              <w:rPr>
                <w:noProof/>
                <w:webHidden/>
              </w:rPr>
              <w:instrText xml:space="preserve"> PAGEREF _Toc168502129 \h </w:instrText>
            </w:r>
            <w:r>
              <w:rPr>
                <w:noProof/>
                <w:webHidden/>
              </w:rPr>
            </w:r>
            <w:r>
              <w:rPr>
                <w:noProof/>
                <w:webHidden/>
              </w:rPr>
              <w:fldChar w:fldCharType="separate"/>
            </w:r>
            <w:r w:rsidR="00690701">
              <w:rPr>
                <w:noProof/>
                <w:webHidden/>
              </w:rPr>
              <w:t>12</w:t>
            </w:r>
            <w:r>
              <w:rPr>
                <w:noProof/>
                <w:webHidden/>
              </w:rPr>
              <w:fldChar w:fldCharType="end"/>
            </w:r>
          </w:hyperlink>
        </w:p>
        <w:p w14:paraId="1A2F0B59" w14:textId="0A02126A" w:rsidR="00EA3D68" w:rsidRDefault="00EA3D68">
          <w:pPr>
            <w:pStyle w:val="TOC3"/>
            <w:tabs>
              <w:tab w:val="right" w:leader="dot" w:pos="9350"/>
            </w:tabs>
            <w:rPr>
              <w:rFonts w:eastAsiaTheme="minorEastAsia"/>
              <w:noProof/>
              <w:sz w:val="24"/>
              <w:szCs w:val="24"/>
              <w:lang w:val="en-US"/>
            </w:rPr>
          </w:pPr>
          <w:hyperlink w:anchor="_Toc168502130" w:history="1">
            <w:r w:rsidRPr="00BE301D">
              <w:rPr>
                <w:rStyle w:val="Hyperlink"/>
                <w:noProof/>
              </w:rPr>
              <w:t>Sector Legal en General:</w:t>
            </w:r>
            <w:r>
              <w:rPr>
                <w:noProof/>
                <w:webHidden/>
              </w:rPr>
              <w:tab/>
            </w:r>
            <w:r>
              <w:rPr>
                <w:noProof/>
                <w:webHidden/>
              </w:rPr>
              <w:fldChar w:fldCharType="begin"/>
            </w:r>
            <w:r>
              <w:rPr>
                <w:noProof/>
                <w:webHidden/>
              </w:rPr>
              <w:instrText xml:space="preserve"> PAGEREF _Toc168502130 \h </w:instrText>
            </w:r>
            <w:r>
              <w:rPr>
                <w:noProof/>
                <w:webHidden/>
              </w:rPr>
            </w:r>
            <w:r>
              <w:rPr>
                <w:noProof/>
                <w:webHidden/>
              </w:rPr>
              <w:fldChar w:fldCharType="separate"/>
            </w:r>
            <w:r w:rsidR="00690701">
              <w:rPr>
                <w:noProof/>
                <w:webHidden/>
              </w:rPr>
              <w:t>12</w:t>
            </w:r>
            <w:r>
              <w:rPr>
                <w:noProof/>
                <w:webHidden/>
              </w:rPr>
              <w:fldChar w:fldCharType="end"/>
            </w:r>
          </w:hyperlink>
        </w:p>
        <w:p w14:paraId="19D32030" w14:textId="06239B20" w:rsidR="00EA3D68" w:rsidRDefault="00EA3D68">
          <w:pPr>
            <w:pStyle w:val="TOC2"/>
            <w:tabs>
              <w:tab w:val="right" w:leader="dot" w:pos="9350"/>
            </w:tabs>
            <w:rPr>
              <w:rFonts w:eastAsiaTheme="minorEastAsia"/>
              <w:noProof/>
              <w:sz w:val="24"/>
              <w:szCs w:val="24"/>
              <w:lang w:val="en-US"/>
            </w:rPr>
          </w:pPr>
          <w:hyperlink w:anchor="_Toc168502131" w:history="1">
            <w:r w:rsidRPr="00BE301D">
              <w:rPr>
                <w:rStyle w:val="Hyperlink"/>
                <w:rFonts w:ascii="Times New Roman" w:hAnsi="Times New Roman" w:cs="Times New Roman"/>
                <w:noProof/>
              </w:rPr>
              <w:t>Objetivos de la investigación</w:t>
            </w:r>
            <w:r>
              <w:rPr>
                <w:noProof/>
                <w:webHidden/>
              </w:rPr>
              <w:tab/>
            </w:r>
            <w:r>
              <w:rPr>
                <w:noProof/>
                <w:webHidden/>
              </w:rPr>
              <w:fldChar w:fldCharType="begin"/>
            </w:r>
            <w:r>
              <w:rPr>
                <w:noProof/>
                <w:webHidden/>
              </w:rPr>
              <w:instrText xml:space="preserve"> PAGEREF _Toc168502131 \h </w:instrText>
            </w:r>
            <w:r>
              <w:rPr>
                <w:noProof/>
                <w:webHidden/>
              </w:rPr>
            </w:r>
            <w:r>
              <w:rPr>
                <w:noProof/>
                <w:webHidden/>
              </w:rPr>
              <w:fldChar w:fldCharType="separate"/>
            </w:r>
            <w:r w:rsidR="00690701">
              <w:rPr>
                <w:noProof/>
                <w:webHidden/>
              </w:rPr>
              <w:t>13</w:t>
            </w:r>
            <w:r>
              <w:rPr>
                <w:noProof/>
                <w:webHidden/>
              </w:rPr>
              <w:fldChar w:fldCharType="end"/>
            </w:r>
          </w:hyperlink>
        </w:p>
        <w:p w14:paraId="53869685" w14:textId="489E3925" w:rsidR="00EA3D68" w:rsidRDefault="00EA3D68">
          <w:pPr>
            <w:pStyle w:val="TOC3"/>
            <w:tabs>
              <w:tab w:val="right" w:leader="dot" w:pos="9350"/>
            </w:tabs>
            <w:rPr>
              <w:rFonts w:eastAsiaTheme="minorEastAsia"/>
              <w:noProof/>
              <w:sz w:val="24"/>
              <w:szCs w:val="24"/>
              <w:lang w:val="en-US"/>
            </w:rPr>
          </w:pPr>
          <w:hyperlink w:anchor="_Toc168502132" w:history="1">
            <w:r w:rsidRPr="00BE301D">
              <w:rPr>
                <w:rStyle w:val="Hyperlink"/>
                <w:rFonts w:ascii="Times New Roman" w:hAnsi="Times New Roman" w:cs="Times New Roman"/>
                <w:noProof/>
              </w:rPr>
              <w:t>Objetivo General</w:t>
            </w:r>
            <w:r>
              <w:rPr>
                <w:noProof/>
                <w:webHidden/>
              </w:rPr>
              <w:tab/>
            </w:r>
            <w:r>
              <w:rPr>
                <w:noProof/>
                <w:webHidden/>
              </w:rPr>
              <w:fldChar w:fldCharType="begin"/>
            </w:r>
            <w:r>
              <w:rPr>
                <w:noProof/>
                <w:webHidden/>
              </w:rPr>
              <w:instrText xml:space="preserve"> PAGEREF _Toc168502132 \h </w:instrText>
            </w:r>
            <w:r>
              <w:rPr>
                <w:noProof/>
                <w:webHidden/>
              </w:rPr>
            </w:r>
            <w:r>
              <w:rPr>
                <w:noProof/>
                <w:webHidden/>
              </w:rPr>
              <w:fldChar w:fldCharType="separate"/>
            </w:r>
            <w:r w:rsidR="00690701">
              <w:rPr>
                <w:noProof/>
                <w:webHidden/>
              </w:rPr>
              <w:t>13</w:t>
            </w:r>
            <w:r>
              <w:rPr>
                <w:noProof/>
                <w:webHidden/>
              </w:rPr>
              <w:fldChar w:fldCharType="end"/>
            </w:r>
          </w:hyperlink>
        </w:p>
        <w:p w14:paraId="6D495849" w14:textId="06F46F41" w:rsidR="00EA3D68" w:rsidRDefault="00EA3D68">
          <w:pPr>
            <w:pStyle w:val="TOC3"/>
            <w:tabs>
              <w:tab w:val="right" w:leader="dot" w:pos="9350"/>
            </w:tabs>
            <w:rPr>
              <w:rFonts w:eastAsiaTheme="minorEastAsia"/>
              <w:noProof/>
              <w:sz w:val="24"/>
              <w:szCs w:val="24"/>
              <w:lang w:val="en-US"/>
            </w:rPr>
          </w:pPr>
          <w:hyperlink w:anchor="_Toc168502133" w:history="1">
            <w:r w:rsidRPr="00BE301D">
              <w:rPr>
                <w:rStyle w:val="Hyperlink"/>
                <w:rFonts w:ascii="Times New Roman" w:hAnsi="Times New Roman" w:cs="Times New Roman"/>
                <w:noProof/>
              </w:rPr>
              <w:t>Objetivos Específicos</w:t>
            </w:r>
            <w:r>
              <w:rPr>
                <w:noProof/>
                <w:webHidden/>
              </w:rPr>
              <w:tab/>
            </w:r>
            <w:r>
              <w:rPr>
                <w:noProof/>
                <w:webHidden/>
              </w:rPr>
              <w:fldChar w:fldCharType="begin"/>
            </w:r>
            <w:r>
              <w:rPr>
                <w:noProof/>
                <w:webHidden/>
              </w:rPr>
              <w:instrText xml:space="preserve"> PAGEREF _Toc168502133 \h </w:instrText>
            </w:r>
            <w:r>
              <w:rPr>
                <w:noProof/>
                <w:webHidden/>
              </w:rPr>
            </w:r>
            <w:r>
              <w:rPr>
                <w:noProof/>
                <w:webHidden/>
              </w:rPr>
              <w:fldChar w:fldCharType="separate"/>
            </w:r>
            <w:r w:rsidR="00690701">
              <w:rPr>
                <w:noProof/>
                <w:webHidden/>
              </w:rPr>
              <w:t>13</w:t>
            </w:r>
            <w:r>
              <w:rPr>
                <w:noProof/>
                <w:webHidden/>
              </w:rPr>
              <w:fldChar w:fldCharType="end"/>
            </w:r>
          </w:hyperlink>
        </w:p>
        <w:p w14:paraId="31CCDEE8" w14:textId="04D86CA7" w:rsidR="00EA3D68" w:rsidRDefault="00EA3D68">
          <w:pPr>
            <w:pStyle w:val="TOC1"/>
            <w:tabs>
              <w:tab w:val="right" w:leader="dot" w:pos="9350"/>
            </w:tabs>
            <w:rPr>
              <w:rFonts w:eastAsiaTheme="minorEastAsia"/>
              <w:noProof/>
              <w:sz w:val="24"/>
              <w:szCs w:val="24"/>
              <w:lang w:val="en-US"/>
            </w:rPr>
          </w:pPr>
          <w:hyperlink w:anchor="_Toc168502134" w:history="1">
            <w:r w:rsidRPr="00BE301D">
              <w:rPr>
                <w:rStyle w:val="Hyperlink"/>
                <w:noProof/>
              </w:rPr>
              <w:t>Limitaciones del Proyecto</w:t>
            </w:r>
            <w:r>
              <w:rPr>
                <w:noProof/>
                <w:webHidden/>
              </w:rPr>
              <w:tab/>
            </w:r>
            <w:r>
              <w:rPr>
                <w:noProof/>
                <w:webHidden/>
              </w:rPr>
              <w:fldChar w:fldCharType="begin"/>
            </w:r>
            <w:r>
              <w:rPr>
                <w:noProof/>
                <w:webHidden/>
              </w:rPr>
              <w:instrText xml:space="preserve"> PAGEREF _Toc168502134 \h </w:instrText>
            </w:r>
            <w:r>
              <w:rPr>
                <w:noProof/>
                <w:webHidden/>
              </w:rPr>
            </w:r>
            <w:r>
              <w:rPr>
                <w:noProof/>
                <w:webHidden/>
              </w:rPr>
              <w:fldChar w:fldCharType="separate"/>
            </w:r>
            <w:r w:rsidR="00690701">
              <w:rPr>
                <w:noProof/>
                <w:webHidden/>
              </w:rPr>
              <w:t>14</w:t>
            </w:r>
            <w:r>
              <w:rPr>
                <w:noProof/>
                <w:webHidden/>
              </w:rPr>
              <w:fldChar w:fldCharType="end"/>
            </w:r>
          </w:hyperlink>
        </w:p>
        <w:p w14:paraId="1B9043D3" w14:textId="385F99E5" w:rsidR="00EA3D68" w:rsidRDefault="00EA3D68">
          <w:pPr>
            <w:pStyle w:val="TOC2"/>
            <w:tabs>
              <w:tab w:val="right" w:leader="dot" w:pos="9350"/>
            </w:tabs>
            <w:rPr>
              <w:rFonts w:eastAsiaTheme="minorEastAsia"/>
              <w:noProof/>
              <w:sz w:val="24"/>
              <w:szCs w:val="24"/>
              <w:lang w:val="en-US"/>
            </w:rPr>
          </w:pPr>
          <w:hyperlink w:anchor="_Toc168502135" w:history="1">
            <w:r w:rsidRPr="00BE301D">
              <w:rPr>
                <w:rStyle w:val="Hyperlink"/>
                <w:noProof/>
              </w:rPr>
              <w:t>Limitaciones Económicas</w:t>
            </w:r>
            <w:r>
              <w:rPr>
                <w:noProof/>
                <w:webHidden/>
              </w:rPr>
              <w:tab/>
            </w:r>
            <w:r>
              <w:rPr>
                <w:noProof/>
                <w:webHidden/>
              </w:rPr>
              <w:fldChar w:fldCharType="begin"/>
            </w:r>
            <w:r>
              <w:rPr>
                <w:noProof/>
                <w:webHidden/>
              </w:rPr>
              <w:instrText xml:space="preserve"> PAGEREF _Toc168502135 \h </w:instrText>
            </w:r>
            <w:r>
              <w:rPr>
                <w:noProof/>
                <w:webHidden/>
              </w:rPr>
            </w:r>
            <w:r>
              <w:rPr>
                <w:noProof/>
                <w:webHidden/>
              </w:rPr>
              <w:fldChar w:fldCharType="separate"/>
            </w:r>
            <w:r w:rsidR="00690701">
              <w:rPr>
                <w:noProof/>
                <w:webHidden/>
              </w:rPr>
              <w:t>14</w:t>
            </w:r>
            <w:r>
              <w:rPr>
                <w:noProof/>
                <w:webHidden/>
              </w:rPr>
              <w:fldChar w:fldCharType="end"/>
            </w:r>
          </w:hyperlink>
        </w:p>
        <w:p w14:paraId="0886AB74" w14:textId="77076210" w:rsidR="00EA3D68" w:rsidRDefault="00EA3D68">
          <w:pPr>
            <w:pStyle w:val="TOC2"/>
            <w:tabs>
              <w:tab w:val="right" w:leader="dot" w:pos="9350"/>
            </w:tabs>
            <w:rPr>
              <w:rFonts w:eastAsiaTheme="minorEastAsia"/>
              <w:noProof/>
              <w:sz w:val="24"/>
              <w:szCs w:val="24"/>
              <w:lang w:val="en-US"/>
            </w:rPr>
          </w:pPr>
          <w:hyperlink w:anchor="_Toc168502136" w:history="1">
            <w:r w:rsidRPr="00BE301D">
              <w:rPr>
                <w:rStyle w:val="Hyperlink"/>
                <w:noProof/>
              </w:rPr>
              <w:t>Tecnología y Desarrollo</w:t>
            </w:r>
            <w:r>
              <w:rPr>
                <w:noProof/>
                <w:webHidden/>
              </w:rPr>
              <w:tab/>
            </w:r>
            <w:r>
              <w:rPr>
                <w:noProof/>
                <w:webHidden/>
              </w:rPr>
              <w:fldChar w:fldCharType="begin"/>
            </w:r>
            <w:r>
              <w:rPr>
                <w:noProof/>
                <w:webHidden/>
              </w:rPr>
              <w:instrText xml:space="preserve"> PAGEREF _Toc168502136 \h </w:instrText>
            </w:r>
            <w:r>
              <w:rPr>
                <w:noProof/>
                <w:webHidden/>
              </w:rPr>
            </w:r>
            <w:r>
              <w:rPr>
                <w:noProof/>
                <w:webHidden/>
              </w:rPr>
              <w:fldChar w:fldCharType="separate"/>
            </w:r>
            <w:r w:rsidR="00690701">
              <w:rPr>
                <w:noProof/>
                <w:webHidden/>
              </w:rPr>
              <w:t>14</w:t>
            </w:r>
            <w:r>
              <w:rPr>
                <w:noProof/>
                <w:webHidden/>
              </w:rPr>
              <w:fldChar w:fldCharType="end"/>
            </w:r>
          </w:hyperlink>
        </w:p>
        <w:p w14:paraId="316C44A7" w14:textId="3BF2CD9A" w:rsidR="00EA3D68" w:rsidRDefault="00EA3D68">
          <w:pPr>
            <w:pStyle w:val="TOC2"/>
            <w:tabs>
              <w:tab w:val="right" w:leader="dot" w:pos="9350"/>
            </w:tabs>
            <w:rPr>
              <w:rFonts w:eastAsiaTheme="minorEastAsia"/>
              <w:noProof/>
              <w:sz w:val="24"/>
              <w:szCs w:val="24"/>
              <w:lang w:val="en-US"/>
            </w:rPr>
          </w:pPr>
          <w:hyperlink w:anchor="_Toc168502137" w:history="1">
            <w:r w:rsidRPr="00BE301D">
              <w:rPr>
                <w:rStyle w:val="Hyperlink"/>
                <w:noProof/>
              </w:rPr>
              <w:t>Regulaciones y Cumplimiento</w:t>
            </w:r>
            <w:r>
              <w:rPr>
                <w:noProof/>
                <w:webHidden/>
              </w:rPr>
              <w:tab/>
            </w:r>
            <w:r>
              <w:rPr>
                <w:noProof/>
                <w:webHidden/>
              </w:rPr>
              <w:fldChar w:fldCharType="begin"/>
            </w:r>
            <w:r>
              <w:rPr>
                <w:noProof/>
                <w:webHidden/>
              </w:rPr>
              <w:instrText xml:space="preserve"> PAGEREF _Toc168502137 \h </w:instrText>
            </w:r>
            <w:r>
              <w:rPr>
                <w:noProof/>
                <w:webHidden/>
              </w:rPr>
            </w:r>
            <w:r>
              <w:rPr>
                <w:noProof/>
                <w:webHidden/>
              </w:rPr>
              <w:fldChar w:fldCharType="separate"/>
            </w:r>
            <w:r w:rsidR="00690701">
              <w:rPr>
                <w:noProof/>
                <w:webHidden/>
              </w:rPr>
              <w:t>15</w:t>
            </w:r>
            <w:r>
              <w:rPr>
                <w:noProof/>
                <w:webHidden/>
              </w:rPr>
              <w:fldChar w:fldCharType="end"/>
            </w:r>
          </w:hyperlink>
        </w:p>
        <w:p w14:paraId="21928766" w14:textId="10EC4F82" w:rsidR="00EA3D68" w:rsidRDefault="00EA3D68">
          <w:pPr>
            <w:pStyle w:val="TOC2"/>
            <w:tabs>
              <w:tab w:val="right" w:leader="dot" w:pos="9350"/>
            </w:tabs>
            <w:rPr>
              <w:rFonts w:eastAsiaTheme="minorEastAsia"/>
              <w:noProof/>
              <w:sz w:val="24"/>
              <w:szCs w:val="24"/>
              <w:lang w:val="en-US"/>
            </w:rPr>
          </w:pPr>
          <w:hyperlink w:anchor="_Toc168502138" w:history="1">
            <w:r w:rsidRPr="00BE301D">
              <w:rPr>
                <w:rStyle w:val="Hyperlink"/>
                <w:noProof/>
              </w:rPr>
              <w:t>Resistencia al Cambio</w:t>
            </w:r>
            <w:r>
              <w:rPr>
                <w:noProof/>
                <w:webHidden/>
              </w:rPr>
              <w:tab/>
            </w:r>
            <w:r>
              <w:rPr>
                <w:noProof/>
                <w:webHidden/>
              </w:rPr>
              <w:fldChar w:fldCharType="begin"/>
            </w:r>
            <w:r>
              <w:rPr>
                <w:noProof/>
                <w:webHidden/>
              </w:rPr>
              <w:instrText xml:space="preserve"> PAGEREF _Toc168502138 \h </w:instrText>
            </w:r>
            <w:r>
              <w:rPr>
                <w:noProof/>
                <w:webHidden/>
              </w:rPr>
            </w:r>
            <w:r>
              <w:rPr>
                <w:noProof/>
                <w:webHidden/>
              </w:rPr>
              <w:fldChar w:fldCharType="separate"/>
            </w:r>
            <w:r w:rsidR="00690701">
              <w:rPr>
                <w:noProof/>
                <w:webHidden/>
              </w:rPr>
              <w:t>15</w:t>
            </w:r>
            <w:r>
              <w:rPr>
                <w:noProof/>
                <w:webHidden/>
              </w:rPr>
              <w:fldChar w:fldCharType="end"/>
            </w:r>
          </w:hyperlink>
        </w:p>
        <w:p w14:paraId="0D610789" w14:textId="6D448B2A" w:rsidR="00EA3D68" w:rsidRDefault="00EA3D68">
          <w:pPr>
            <w:pStyle w:val="TOC2"/>
            <w:tabs>
              <w:tab w:val="right" w:leader="dot" w:pos="9350"/>
            </w:tabs>
            <w:rPr>
              <w:rFonts w:eastAsiaTheme="minorEastAsia"/>
              <w:noProof/>
              <w:sz w:val="24"/>
              <w:szCs w:val="24"/>
              <w:lang w:val="en-US"/>
            </w:rPr>
          </w:pPr>
          <w:hyperlink w:anchor="_Toc168502139" w:history="1">
            <w:r w:rsidRPr="00BE301D">
              <w:rPr>
                <w:rStyle w:val="Hyperlink"/>
                <w:noProof/>
              </w:rPr>
              <w:t>Riesgos en el Desarrollo</w:t>
            </w:r>
            <w:r>
              <w:rPr>
                <w:noProof/>
                <w:webHidden/>
              </w:rPr>
              <w:tab/>
            </w:r>
            <w:r>
              <w:rPr>
                <w:noProof/>
                <w:webHidden/>
              </w:rPr>
              <w:fldChar w:fldCharType="begin"/>
            </w:r>
            <w:r>
              <w:rPr>
                <w:noProof/>
                <w:webHidden/>
              </w:rPr>
              <w:instrText xml:space="preserve"> PAGEREF _Toc168502139 \h </w:instrText>
            </w:r>
            <w:r>
              <w:rPr>
                <w:noProof/>
                <w:webHidden/>
              </w:rPr>
            </w:r>
            <w:r>
              <w:rPr>
                <w:noProof/>
                <w:webHidden/>
              </w:rPr>
              <w:fldChar w:fldCharType="separate"/>
            </w:r>
            <w:r w:rsidR="00690701">
              <w:rPr>
                <w:noProof/>
                <w:webHidden/>
              </w:rPr>
              <w:t>16</w:t>
            </w:r>
            <w:r>
              <w:rPr>
                <w:noProof/>
                <w:webHidden/>
              </w:rPr>
              <w:fldChar w:fldCharType="end"/>
            </w:r>
          </w:hyperlink>
        </w:p>
        <w:p w14:paraId="5E6ABE14" w14:textId="6634BF53" w:rsidR="00EA3D68" w:rsidRDefault="00EA3D68">
          <w:pPr>
            <w:pStyle w:val="TOC1"/>
            <w:tabs>
              <w:tab w:val="right" w:leader="dot" w:pos="9350"/>
            </w:tabs>
            <w:rPr>
              <w:rFonts w:eastAsiaTheme="minorEastAsia"/>
              <w:noProof/>
              <w:sz w:val="24"/>
              <w:szCs w:val="24"/>
              <w:lang w:val="en-US"/>
            </w:rPr>
          </w:pPr>
          <w:hyperlink w:anchor="_Toc168502140" w:history="1">
            <w:r w:rsidRPr="00BE301D">
              <w:rPr>
                <w:rStyle w:val="Hyperlink"/>
                <w:rFonts w:ascii="Times New Roman" w:eastAsia="Times New Roman" w:hAnsi="Times New Roman" w:cs="Times New Roman"/>
                <w:noProof/>
              </w:rPr>
              <w:t>Factibilidad del Proyecto</w:t>
            </w:r>
            <w:r>
              <w:rPr>
                <w:noProof/>
                <w:webHidden/>
              </w:rPr>
              <w:tab/>
            </w:r>
            <w:r>
              <w:rPr>
                <w:noProof/>
                <w:webHidden/>
              </w:rPr>
              <w:fldChar w:fldCharType="begin"/>
            </w:r>
            <w:r>
              <w:rPr>
                <w:noProof/>
                <w:webHidden/>
              </w:rPr>
              <w:instrText xml:space="preserve"> PAGEREF _Toc168502140 \h </w:instrText>
            </w:r>
            <w:r>
              <w:rPr>
                <w:noProof/>
                <w:webHidden/>
              </w:rPr>
            </w:r>
            <w:r>
              <w:rPr>
                <w:noProof/>
                <w:webHidden/>
              </w:rPr>
              <w:fldChar w:fldCharType="separate"/>
            </w:r>
            <w:r w:rsidR="00690701">
              <w:rPr>
                <w:noProof/>
                <w:webHidden/>
              </w:rPr>
              <w:t>16</w:t>
            </w:r>
            <w:r>
              <w:rPr>
                <w:noProof/>
                <w:webHidden/>
              </w:rPr>
              <w:fldChar w:fldCharType="end"/>
            </w:r>
          </w:hyperlink>
        </w:p>
        <w:p w14:paraId="400ADEA8" w14:textId="65C21CA6" w:rsidR="00EA3D68" w:rsidRDefault="00EA3D68">
          <w:pPr>
            <w:pStyle w:val="TOC2"/>
            <w:tabs>
              <w:tab w:val="right" w:leader="dot" w:pos="9350"/>
            </w:tabs>
            <w:rPr>
              <w:rFonts w:eastAsiaTheme="minorEastAsia"/>
              <w:noProof/>
              <w:sz w:val="24"/>
              <w:szCs w:val="24"/>
              <w:lang w:val="en-US"/>
            </w:rPr>
          </w:pPr>
          <w:hyperlink w:anchor="_Toc168502141" w:history="1">
            <w:r w:rsidRPr="00BE301D">
              <w:rPr>
                <w:rStyle w:val="Hyperlink"/>
                <w:noProof/>
              </w:rPr>
              <w:t>Factibilidad Técnica</w:t>
            </w:r>
            <w:r>
              <w:rPr>
                <w:noProof/>
                <w:webHidden/>
              </w:rPr>
              <w:tab/>
            </w:r>
            <w:r>
              <w:rPr>
                <w:noProof/>
                <w:webHidden/>
              </w:rPr>
              <w:fldChar w:fldCharType="begin"/>
            </w:r>
            <w:r>
              <w:rPr>
                <w:noProof/>
                <w:webHidden/>
              </w:rPr>
              <w:instrText xml:space="preserve"> PAGEREF _Toc168502141 \h </w:instrText>
            </w:r>
            <w:r>
              <w:rPr>
                <w:noProof/>
                <w:webHidden/>
              </w:rPr>
            </w:r>
            <w:r>
              <w:rPr>
                <w:noProof/>
                <w:webHidden/>
              </w:rPr>
              <w:fldChar w:fldCharType="separate"/>
            </w:r>
            <w:r w:rsidR="00690701">
              <w:rPr>
                <w:noProof/>
                <w:webHidden/>
              </w:rPr>
              <w:t>16</w:t>
            </w:r>
            <w:r>
              <w:rPr>
                <w:noProof/>
                <w:webHidden/>
              </w:rPr>
              <w:fldChar w:fldCharType="end"/>
            </w:r>
          </w:hyperlink>
        </w:p>
        <w:p w14:paraId="7C0CA141" w14:textId="2EB82E97" w:rsidR="00EA3D68" w:rsidRDefault="00EA3D68">
          <w:pPr>
            <w:pStyle w:val="TOC3"/>
            <w:tabs>
              <w:tab w:val="right" w:leader="dot" w:pos="9350"/>
            </w:tabs>
            <w:rPr>
              <w:rFonts w:eastAsiaTheme="minorEastAsia"/>
              <w:noProof/>
              <w:sz w:val="24"/>
              <w:szCs w:val="24"/>
              <w:lang w:val="en-US"/>
            </w:rPr>
          </w:pPr>
          <w:hyperlink w:anchor="_Toc168502142" w:history="1">
            <w:r w:rsidRPr="00BE301D">
              <w:rPr>
                <w:rStyle w:val="Hyperlink"/>
                <w:noProof/>
              </w:rPr>
              <w:t>Conocimientos y Habilidades del Equipo:</w:t>
            </w:r>
            <w:r>
              <w:rPr>
                <w:noProof/>
                <w:webHidden/>
              </w:rPr>
              <w:tab/>
            </w:r>
            <w:r>
              <w:rPr>
                <w:noProof/>
                <w:webHidden/>
              </w:rPr>
              <w:fldChar w:fldCharType="begin"/>
            </w:r>
            <w:r>
              <w:rPr>
                <w:noProof/>
                <w:webHidden/>
              </w:rPr>
              <w:instrText xml:space="preserve"> PAGEREF _Toc168502142 \h </w:instrText>
            </w:r>
            <w:r>
              <w:rPr>
                <w:noProof/>
                <w:webHidden/>
              </w:rPr>
            </w:r>
            <w:r>
              <w:rPr>
                <w:noProof/>
                <w:webHidden/>
              </w:rPr>
              <w:fldChar w:fldCharType="separate"/>
            </w:r>
            <w:r w:rsidR="00690701">
              <w:rPr>
                <w:noProof/>
                <w:webHidden/>
              </w:rPr>
              <w:t>16</w:t>
            </w:r>
            <w:r>
              <w:rPr>
                <w:noProof/>
                <w:webHidden/>
              </w:rPr>
              <w:fldChar w:fldCharType="end"/>
            </w:r>
          </w:hyperlink>
        </w:p>
        <w:p w14:paraId="0B932CBC" w14:textId="34154138" w:rsidR="00EA3D68" w:rsidRDefault="00EA3D68">
          <w:pPr>
            <w:pStyle w:val="TOC3"/>
            <w:tabs>
              <w:tab w:val="right" w:leader="dot" w:pos="9350"/>
            </w:tabs>
            <w:rPr>
              <w:rFonts w:eastAsiaTheme="minorEastAsia"/>
              <w:noProof/>
              <w:sz w:val="24"/>
              <w:szCs w:val="24"/>
              <w:lang w:val="en-US"/>
            </w:rPr>
          </w:pPr>
          <w:hyperlink w:anchor="_Toc168502143" w:history="1">
            <w:r w:rsidRPr="00BE301D">
              <w:rPr>
                <w:rStyle w:val="Hyperlink"/>
                <w:noProof/>
              </w:rPr>
              <w:t>Herramientas y Tecnologías Disponibles:</w:t>
            </w:r>
            <w:r>
              <w:rPr>
                <w:noProof/>
                <w:webHidden/>
              </w:rPr>
              <w:tab/>
            </w:r>
            <w:r>
              <w:rPr>
                <w:noProof/>
                <w:webHidden/>
              </w:rPr>
              <w:fldChar w:fldCharType="begin"/>
            </w:r>
            <w:r>
              <w:rPr>
                <w:noProof/>
                <w:webHidden/>
              </w:rPr>
              <w:instrText xml:space="preserve"> PAGEREF _Toc168502143 \h </w:instrText>
            </w:r>
            <w:r>
              <w:rPr>
                <w:noProof/>
                <w:webHidden/>
              </w:rPr>
            </w:r>
            <w:r>
              <w:rPr>
                <w:noProof/>
                <w:webHidden/>
              </w:rPr>
              <w:fldChar w:fldCharType="separate"/>
            </w:r>
            <w:r w:rsidR="00690701">
              <w:rPr>
                <w:noProof/>
                <w:webHidden/>
              </w:rPr>
              <w:t>17</w:t>
            </w:r>
            <w:r>
              <w:rPr>
                <w:noProof/>
                <w:webHidden/>
              </w:rPr>
              <w:fldChar w:fldCharType="end"/>
            </w:r>
          </w:hyperlink>
        </w:p>
        <w:p w14:paraId="2827CDFD" w14:textId="2BC98179" w:rsidR="00EA3D68" w:rsidRDefault="00EA3D68">
          <w:pPr>
            <w:pStyle w:val="TOC2"/>
            <w:tabs>
              <w:tab w:val="right" w:leader="dot" w:pos="9350"/>
            </w:tabs>
            <w:rPr>
              <w:rFonts w:eastAsiaTheme="minorEastAsia"/>
              <w:noProof/>
              <w:sz w:val="24"/>
              <w:szCs w:val="24"/>
              <w:lang w:val="en-US"/>
            </w:rPr>
          </w:pPr>
          <w:hyperlink w:anchor="_Toc168502144" w:history="1">
            <w:r w:rsidRPr="00BE301D">
              <w:rPr>
                <w:rStyle w:val="Hyperlink"/>
                <w:noProof/>
              </w:rPr>
              <w:t>Factibilidad Operativa</w:t>
            </w:r>
            <w:r>
              <w:rPr>
                <w:noProof/>
                <w:webHidden/>
              </w:rPr>
              <w:tab/>
            </w:r>
            <w:r>
              <w:rPr>
                <w:noProof/>
                <w:webHidden/>
              </w:rPr>
              <w:fldChar w:fldCharType="begin"/>
            </w:r>
            <w:r>
              <w:rPr>
                <w:noProof/>
                <w:webHidden/>
              </w:rPr>
              <w:instrText xml:space="preserve"> PAGEREF _Toc168502144 \h </w:instrText>
            </w:r>
            <w:r>
              <w:rPr>
                <w:noProof/>
                <w:webHidden/>
              </w:rPr>
            </w:r>
            <w:r>
              <w:rPr>
                <w:noProof/>
                <w:webHidden/>
              </w:rPr>
              <w:fldChar w:fldCharType="separate"/>
            </w:r>
            <w:r w:rsidR="00690701">
              <w:rPr>
                <w:noProof/>
                <w:webHidden/>
              </w:rPr>
              <w:t>17</w:t>
            </w:r>
            <w:r>
              <w:rPr>
                <w:noProof/>
                <w:webHidden/>
              </w:rPr>
              <w:fldChar w:fldCharType="end"/>
            </w:r>
          </w:hyperlink>
        </w:p>
        <w:p w14:paraId="1A162466" w14:textId="73559973" w:rsidR="00EA3D68" w:rsidRDefault="00EA3D68">
          <w:pPr>
            <w:pStyle w:val="TOC3"/>
            <w:tabs>
              <w:tab w:val="right" w:leader="dot" w:pos="9350"/>
            </w:tabs>
            <w:rPr>
              <w:rFonts w:eastAsiaTheme="minorEastAsia"/>
              <w:noProof/>
              <w:sz w:val="24"/>
              <w:szCs w:val="24"/>
              <w:lang w:val="en-US"/>
            </w:rPr>
          </w:pPr>
          <w:hyperlink w:anchor="_Toc168502145" w:history="1">
            <w:r w:rsidRPr="00BE301D">
              <w:rPr>
                <w:rStyle w:val="Hyperlink"/>
                <w:noProof/>
              </w:rPr>
              <w:t>Capacitación y Soporte:</w:t>
            </w:r>
            <w:r>
              <w:rPr>
                <w:noProof/>
                <w:webHidden/>
              </w:rPr>
              <w:tab/>
            </w:r>
            <w:r>
              <w:rPr>
                <w:noProof/>
                <w:webHidden/>
              </w:rPr>
              <w:fldChar w:fldCharType="begin"/>
            </w:r>
            <w:r>
              <w:rPr>
                <w:noProof/>
                <w:webHidden/>
              </w:rPr>
              <w:instrText xml:space="preserve"> PAGEREF _Toc168502145 \h </w:instrText>
            </w:r>
            <w:r>
              <w:rPr>
                <w:noProof/>
                <w:webHidden/>
              </w:rPr>
            </w:r>
            <w:r>
              <w:rPr>
                <w:noProof/>
                <w:webHidden/>
              </w:rPr>
              <w:fldChar w:fldCharType="separate"/>
            </w:r>
            <w:r w:rsidR="00690701">
              <w:rPr>
                <w:noProof/>
                <w:webHidden/>
              </w:rPr>
              <w:t>17</w:t>
            </w:r>
            <w:r>
              <w:rPr>
                <w:noProof/>
                <w:webHidden/>
              </w:rPr>
              <w:fldChar w:fldCharType="end"/>
            </w:r>
          </w:hyperlink>
        </w:p>
        <w:p w14:paraId="5E7F2D74" w14:textId="596A7B4F" w:rsidR="00EA3D68" w:rsidRDefault="00EA3D68">
          <w:pPr>
            <w:pStyle w:val="TOC3"/>
            <w:tabs>
              <w:tab w:val="right" w:leader="dot" w:pos="9350"/>
            </w:tabs>
            <w:rPr>
              <w:rFonts w:eastAsiaTheme="minorEastAsia"/>
              <w:noProof/>
              <w:sz w:val="24"/>
              <w:szCs w:val="24"/>
              <w:lang w:val="en-US"/>
            </w:rPr>
          </w:pPr>
          <w:hyperlink w:anchor="_Toc168502146" w:history="1">
            <w:r w:rsidRPr="00BE301D">
              <w:rPr>
                <w:rStyle w:val="Hyperlink"/>
                <w:noProof/>
              </w:rPr>
              <w:t>Adaptación de Procesos:</w:t>
            </w:r>
            <w:r>
              <w:rPr>
                <w:noProof/>
                <w:webHidden/>
              </w:rPr>
              <w:tab/>
            </w:r>
            <w:r>
              <w:rPr>
                <w:noProof/>
                <w:webHidden/>
              </w:rPr>
              <w:fldChar w:fldCharType="begin"/>
            </w:r>
            <w:r>
              <w:rPr>
                <w:noProof/>
                <w:webHidden/>
              </w:rPr>
              <w:instrText xml:space="preserve"> PAGEREF _Toc168502146 \h </w:instrText>
            </w:r>
            <w:r>
              <w:rPr>
                <w:noProof/>
                <w:webHidden/>
              </w:rPr>
            </w:r>
            <w:r>
              <w:rPr>
                <w:noProof/>
                <w:webHidden/>
              </w:rPr>
              <w:fldChar w:fldCharType="separate"/>
            </w:r>
            <w:r w:rsidR="00690701">
              <w:rPr>
                <w:noProof/>
                <w:webHidden/>
              </w:rPr>
              <w:t>18</w:t>
            </w:r>
            <w:r>
              <w:rPr>
                <w:noProof/>
                <w:webHidden/>
              </w:rPr>
              <w:fldChar w:fldCharType="end"/>
            </w:r>
          </w:hyperlink>
        </w:p>
        <w:p w14:paraId="4FFF9128" w14:textId="34919812" w:rsidR="00EA3D68" w:rsidRDefault="00EA3D68">
          <w:pPr>
            <w:pStyle w:val="TOC1"/>
            <w:tabs>
              <w:tab w:val="right" w:leader="dot" w:pos="9350"/>
            </w:tabs>
            <w:rPr>
              <w:rFonts w:eastAsiaTheme="minorEastAsia"/>
              <w:noProof/>
              <w:sz w:val="24"/>
              <w:szCs w:val="24"/>
              <w:lang w:val="en-US"/>
            </w:rPr>
          </w:pPr>
          <w:hyperlink w:anchor="_Toc168502147" w:history="1">
            <w:r w:rsidRPr="00BE301D">
              <w:rPr>
                <w:rStyle w:val="Hyperlink"/>
                <w:noProof/>
              </w:rPr>
              <w:t>Factibilidad Económica</w:t>
            </w:r>
            <w:r>
              <w:rPr>
                <w:noProof/>
                <w:webHidden/>
              </w:rPr>
              <w:tab/>
            </w:r>
            <w:r>
              <w:rPr>
                <w:noProof/>
                <w:webHidden/>
              </w:rPr>
              <w:fldChar w:fldCharType="begin"/>
            </w:r>
            <w:r>
              <w:rPr>
                <w:noProof/>
                <w:webHidden/>
              </w:rPr>
              <w:instrText xml:space="preserve"> PAGEREF _Toc168502147 \h </w:instrText>
            </w:r>
            <w:r>
              <w:rPr>
                <w:noProof/>
                <w:webHidden/>
              </w:rPr>
            </w:r>
            <w:r>
              <w:rPr>
                <w:noProof/>
                <w:webHidden/>
              </w:rPr>
              <w:fldChar w:fldCharType="separate"/>
            </w:r>
            <w:r w:rsidR="00690701">
              <w:rPr>
                <w:noProof/>
                <w:webHidden/>
              </w:rPr>
              <w:t>18</w:t>
            </w:r>
            <w:r>
              <w:rPr>
                <w:noProof/>
                <w:webHidden/>
              </w:rPr>
              <w:fldChar w:fldCharType="end"/>
            </w:r>
          </w:hyperlink>
        </w:p>
        <w:p w14:paraId="1A709974" w14:textId="6A7BEA1F" w:rsidR="00EA3D68" w:rsidRDefault="00EA3D68">
          <w:pPr>
            <w:pStyle w:val="TOC3"/>
            <w:tabs>
              <w:tab w:val="right" w:leader="dot" w:pos="9350"/>
            </w:tabs>
            <w:rPr>
              <w:rFonts w:eastAsiaTheme="minorEastAsia"/>
              <w:noProof/>
              <w:sz w:val="24"/>
              <w:szCs w:val="24"/>
              <w:lang w:val="en-US"/>
            </w:rPr>
          </w:pPr>
          <w:hyperlink w:anchor="_Toc168502148" w:history="1">
            <w:r w:rsidRPr="00BE301D">
              <w:rPr>
                <w:rStyle w:val="Hyperlink"/>
                <w:noProof/>
              </w:rPr>
              <w:t>Presupuesto y Financiamiento:</w:t>
            </w:r>
            <w:r>
              <w:rPr>
                <w:noProof/>
                <w:webHidden/>
              </w:rPr>
              <w:tab/>
            </w:r>
            <w:r>
              <w:rPr>
                <w:noProof/>
                <w:webHidden/>
              </w:rPr>
              <w:fldChar w:fldCharType="begin"/>
            </w:r>
            <w:r>
              <w:rPr>
                <w:noProof/>
                <w:webHidden/>
              </w:rPr>
              <w:instrText xml:space="preserve"> PAGEREF _Toc168502148 \h </w:instrText>
            </w:r>
            <w:r>
              <w:rPr>
                <w:noProof/>
                <w:webHidden/>
              </w:rPr>
            </w:r>
            <w:r>
              <w:rPr>
                <w:noProof/>
                <w:webHidden/>
              </w:rPr>
              <w:fldChar w:fldCharType="separate"/>
            </w:r>
            <w:r w:rsidR="00690701">
              <w:rPr>
                <w:noProof/>
                <w:webHidden/>
              </w:rPr>
              <w:t>18</w:t>
            </w:r>
            <w:r>
              <w:rPr>
                <w:noProof/>
                <w:webHidden/>
              </w:rPr>
              <w:fldChar w:fldCharType="end"/>
            </w:r>
          </w:hyperlink>
        </w:p>
        <w:p w14:paraId="6CBBBC86" w14:textId="3C2670FF" w:rsidR="00EA3D68" w:rsidRDefault="00EA3D68">
          <w:pPr>
            <w:pStyle w:val="TOC3"/>
            <w:tabs>
              <w:tab w:val="right" w:leader="dot" w:pos="9350"/>
            </w:tabs>
            <w:rPr>
              <w:rFonts w:eastAsiaTheme="minorEastAsia"/>
              <w:noProof/>
              <w:sz w:val="24"/>
              <w:szCs w:val="24"/>
              <w:lang w:val="en-US"/>
            </w:rPr>
          </w:pPr>
          <w:hyperlink w:anchor="_Toc168502149" w:history="1">
            <w:r w:rsidRPr="00BE301D">
              <w:rPr>
                <w:rStyle w:val="Hyperlink"/>
                <w:noProof/>
              </w:rPr>
              <w:t>Retorno de Inversión (ROI):</w:t>
            </w:r>
            <w:r>
              <w:rPr>
                <w:noProof/>
                <w:webHidden/>
              </w:rPr>
              <w:tab/>
            </w:r>
            <w:r>
              <w:rPr>
                <w:noProof/>
                <w:webHidden/>
              </w:rPr>
              <w:fldChar w:fldCharType="begin"/>
            </w:r>
            <w:r>
              <w:rPr>
                <w:noProof/>
                <w:webHidden/>
              </w:rPr>
              <w:instrText xml:space="preserve"> PAGEREF _Toc168502149 \h </w:instrText>
            </w:r>
            <w:r>
              <w:rPr>
                <w:noProof/>
                <w:webHidden/>
              </w:rPr>
            </w:r>
            <w:r>
              <w:rPr>
                <w:noProof/>
                <w:webHidden/>
              </w:rPr>
              <w:fldChar w:fldCharType="separate"/>
            </w:r>
            <w:r w:rsidR="00690701">
              <w:rPr>
                <w:noProof/>
                <w:webHidden/>
              </w:rPr>
              <w:t>18</w:t>
            </w:r>
            <w:r>
              <w:rPr>
                <w:noProof/>
                <w:webHidden/>
              </w:rPr>
              <w:fldChar w:fldCharType="end"/>
            </w:r>
          </w:hyperlink>
        </w:p>
        <w:p w14:paraId="793C4229" w14:textId="3D45AA58" w:rsidR="00EA3D68" w:rsidRDefault="00EA3D68">
          <w:pPr>
            <w:pStyle w:val="TOC1"/>
            <w:tabs>
              <w:tab w:val="right" w:leader="dot" w:pos="9350"/>
            </w:tabs>
            <w:rPr>
              <w:rFonts w:eastAsiaTheme="minorEastAsia"/>
              <w:noProof/>
              <w:sz w:val="24"/>
              <w:szCs w:val="24"/>
              <w:lang w:val="en-US"/>
            </w:rPr>
          </w:pPr>
          <w:hyperlink w:anchor="_Toc168502150" w:history="1">
            <w:r w:rsidRPr="00BE301D">
              <w:rPr>
                <w:rStyle w:val="Hyperlink"/>
                <w:noProof/>
              </w:rPr>
              <w:t>Factibilidad de Fechas</w:t>
            </w:r>
            <w:r>
              <w:rPr>
                <w:noProof/>
                <w:webHidden/>
              </w:rPr>
              <w:tab/>
            </w:r>
            <w:r>
              <w:rPr>
                <w:noProof/>
                <w:webHidden/>
              </w:rPr>
              <w:fldChar w:fldCharType="begin"/>
            </w:r>
            <w:r>
              <w:rPr>
                <w:noProof/>
                <w:webHidden/>
              </w:rPr>
              <w:instrText xml:space="preserve"> PAGEREF _Toc168502150 \h </w:instrText>
            </w:r>
            <w:r>
              <w:rPr>
                <w:noProof/>
                <w:webHidden/>
              </w:rPr>
            </w:r>
            <w:r>
              <w:rPr>
                <w:noProof/>
                <w:webHidden/>
              </w:rPr>
              <w:fldChar w:fldCharType="separate"/>
            </w:r>
            <w:r w:rsidR="00690701">
              <w:rPr>
                <w:noProof/>
                <w:webHidden/>
              </w:rPr>
              <w:t>18</w:t>
            </w:r>
            <w:r>
              <w:rPr>
                <w:noProof/>
                <w:webHidden/>
              </w:rPr>
              <w:fldChar w:fldCharType="end"/>
            </w:r>
          </w:hyperlink>
        </w:p>
        <w:p w14:paraId="17C304E0" w14:textId="311D3685" w:rsidR="00EA3D68" w:rsidRDefault="00EA3D68">
          <w:pPr>
            <w:pStyle w:val="TOC3"/>
            <w:tabs>
              <w:tab w:val="right" w:leader="dot" w:pos="9350"/>
            </w:tabs>
            <w:rPr>
              <w:rFonts w:eastAsiaTheme="minorEastAsia"/>
              <w:noProof/>
              <w:sz w:val="24"/>
              <w:szCs w:val="24"/>
              <w:lang w:val="en-US"/>
            </w:rPr>
          </w:pPr>
          <w:hyperlink w:anchor="_Toc168502151" w:history="1">
            <w:r w:rsidRPr="00BE301D">
              <w:rPr>
                <w:rStyle w:val="Hyperlink"/>
                <w:noProof/>
              </w:rPr>
              <w:t>Planificación del Proyecto:</w:t>
            </w:r>
            <w:r>
              <w:rPr>
                <w:noProof/>
                <w:webHidden/>
              </w:rPr>
              <w:tab/>
            </w:r>
            <w:r>
              <w:rPr>
                <w:noProof/>
                <w:webHidden/>
              </w:rPr>
              <w:fldChar w:fldCharType="begin"/>
            </w:r>
            <w:r>
              <w:rPr>
                <w:noProof/>
                <w:webHidden/>
              </w:rPr>
              <w:instrText xml:space="preserve"> PAGEREF _Toc168502151 \h </w:instrText>
            </w:r>
            <w:r>
              <w:rPr>
                <w:noProof/>
                <w:webHidden/>
              </w:rPr>
            </w:r>
            <w:r>
              <w:rPr>
                <w:noProof/>
                <w:webHidden/>
              </w:rPr>
              <w:fldChar w:fldCharType="separate"/>
            </w:r>
            <w:r w:rsidR="00690701">
              <w:rPr>
                <w:noProof/>
                <w:webHidden/>
              </w:rPr>
              <w:t>18</w:t>
            </w:r>
            <w:r>
              <w:rPr>
                <w:noProof/>
                <w:webHidden/>
              </w:rPr>
              <w:fldChar w:fldCharType="end"/>
            </w:r>
          </w:hyperlink>
        </w:p>
        <w:p w14:paraId="2F9EC118" w14:textId="3BBE5DA1" w:rsidR="00EA3D68" w:rsidRDefault="00EA3D68">
          <w:pPr>
            <w:pStyle w:val="TOC3"/>
            <w:tabs>
              <w:tab w:val="right" w:leader="dot" w:pos="9350"/>
            </w:tabs>
            <w:rPr>
              <w:rFonts w:eastAsiaTheme="minorEastAsia"/>
              <w:noProof/>
              <w:sz w:val="24"/>
              <w:szCs w:val="24"/>
              <w:lang w:val="en-US"/>
            </w:rPr>
          </w:pPr>
          <w:hyperlink w:anchor="_Toc168502152" w:history="1">
            <w:r w:rsidRPr="00BE301D">
              <w:rPr>
                <w:rStyle w:val="Hyperlink"/>
                <w:noProof/>
              </w:rPr>
              <w:t>Metodología Ágil:</w:t>
            </w:r>
            <w:r>
              <w:rPr>
                <w:noProof/>
                <w:webHidden/>
              </w:rPr>
              <w:tab/>
            </w:r>
            <w:r>
              <w:rPr>
                <w:noProof/>
                <w:webHidden/>
              </w:rPr>
              <w:fldChar w:fldCharType="begin"/>
            </w:r>
            <w:r>
              <w:rPr>
                <w:noProof/>
                <w:webHidden/>
              </w:rPr>
              <w:instrText xml:space="preserve"> PAGEREF _Toc168502152 \h </w:instrText>
            </w:r>
            <w:r>
              <w:rPr>
                <w:noProof/>
                <w:webHidden/>
              </w:rPr>
            </w:r>
            <w:r>
              <w:rPr>
                <w:noProof/>
                <w:webHidden/>
              </w:rPr>
              <w:fldChar w:fldCharType="separate"/>
            </w:r>
            <w:r w:rsidR="00690701">
              <w:rPr>
                <w:noProof/>
                <w:webHidden/>
              </w:rPr>
              <w:t>19</w:t>
            </w:r>
            <w:r>
              <w:rPr>
                <w:noProof/>
                <w:webHidden/>
              </w:rPr>
              <w:fldChar w:fldCharType="end"/>
            </w:r>
          </w:hyperlink>
        </w:p>
        <w:p w14:paraId="786286A3" w14:textId="4B4B591C" w:rsidR="00EA3D68" w:rsidRDefault="00EA3D68">
          <w:pPr>
            <w:pStyle w:val="TOC1"/>
            <w:tabs>
              <w:tab w:val="right" w:leader="dot" w:pos="9350"/>
            </w:tabs>
            <w:rPr>
              <w:rFonts w:eastAsiaTheme="minorEastAsia"/>
              <w:noProof/>
              <w:sz w:val="24"/>
              <w:szCs w:val="24"/>
              <w:lang w:val="en-US"/>
            </w:rPr>
          </w:pPr>
          <w:hyperlink w:anchor="_Toc168502153" w:history="1">
            <w:r w:rsidRPr="00BE301D">
              <w:rPr>
                <w:rStyle w:val="Hyperlink"/>
                <w:rFonts w:ascii="Times New Roman" w:eastAsia="Times New Roman" w:hAnsi="Times New Roman" w:cs="Times New Roman"/>
                <w:noProof/>
              </w:rPr>
              <w:t>Cronograma de Actividades (16 Semanas)</w:t>
            </w:r>
            <w:r>
              <w:rPr>
                <w:noProof/>
                <w:webHidden/>
              </w:rPr>
              <w:tab/>
            </w:r>
            <w:r>
              <w:rPr>
                <w:noProof/>
                <w:webHidden/>
              </w:rPr>
              <w:fldChar w:fldCharType="begin"/>
            </w:r>
            <w:r>
              <w:rPr>
                <w:noProof/>
                <w:webHidden/>
              </w:rPr>
              <w:instrText xml:space="preserve"> PAGEREF _Toc168502153 \h </w:instrText>
            </w:r>
            <w:r>
              <w:rPr>
                <w:noProof/>
                <w:webHidden/>
              </w:rPr>
            </w:r>
            <w:r>
              <w:rPr>
                <w:noProof/>
                <w:webHidden/>
              </w:rPr>
              <w:fldChar w:fldCharType="separate"/>
            </w:r>
            <w:r w:rsidR="00690701">
              <w:rPr>
                <w:noProof/>
                <w:webHidden/>
              </w:rPr>
              <w:t>19</w:t>
            </w:r>
            <w:r>
              <w:rPr>
                <w:noProof/>
                <w:webHidden/>
              </w:rPr>
              <w:fldChar w:fldCharType="end"/>
            </w:r>
          </w:hyperlink>
        </w:p>
        <w:p w14:paraId="76D42202" w14:textId="1D8B65C6" w:rsidR="00EA3D68" w:rsidRDefault="00EA3D68">
          <w:pPr>
            <w:pStyle w:val="TOC2"/>
            <w:tabs>
              <w:tab w:val="right" w:leader="dot" w:pos="9350"/>
            </w:tabs>
            <w:rPr>
              <w:rFonts w:eastAsiaTheme="minorEastAsia"/>
              <w:noProof/>
              <w:sz w:val="24"/>
              <w:szCs w:val="24"/>
              <w:lang w:val="en-US"/>
            </w:rPr>
          </w:pPr>
          <w:hyperlink w:anchor="_Toc168502154" w:history="1">
            <w:r w:rsidRPr="00BE301D">
              <w:rPr>
                <w:rStyle w:val="Hyperlink"/>
                <w:rFonts w:ascii="Times New Roman" w:eastAsia="Times New Roman" w:hAnsi="Times New Roman" w:cs="Times New Roman"/>
                <w:noProof/>
              </w:rPr>
              <w:t>Fase 1: Planificación y Análisis (2 semanas)</w:t>
            </w:r>
            <w:r>
              <w:rPr>
                <w:noProof/>
                <w:webHidden/>
              </w:rPr>
              <w:tab/>
            </w:r>
            <w:r>
              <w:rPr>
                <w:noProof/>
                <w:webHidden/>
              </w:rPr>
              <w:fldChar w:fldCharType="begin"/>
            </w:r>
            <w:r>
              <w:rPr>
                <w:noProof/>
                <w:webHidden/>
              </w:rPr>
              <w:instrText xml:space="preserve"> PAGEREF _Toc168502154 \h </w:instrText>
            </w:r>
            <w:r>
              <w:rPr>
                <w:noProof/>
                <w:webHidden/>
              </w:rPr>
            </w:r>
            <w:r>
              <w:rPr>
                <w:noProof/>
                <w:webHidden/>
              </w:rPr>
              <w:fldChar w:fldCharType="separate"/>
            </w:r>
            <w:r w:rsidR="00690701">
              <w:rPr>
                <w:noProof/>
                <w:webHidden/>
              </w:rPr>
              <w:t>19</w:t>
            </w:r>
            <w:r>
              <w:rPr>
                <w:noProof/>
                <w:webHidden/>
              </w:rPr>
              <w:fldChar w:fldCharType="end"/>
            </w:r>
          </w:hyperlink>
        </w:p>
        <w:p w14:paraId="43299E3D" w14:textId="3C72C260" w:rsidR="00EA3D68" w:rsidRDefault="00EA3D68">
          <w:pPr>
            <w:pStyle w:val="TOC2"/>
            <w:tabs>
              <w:tab w:val="right" w:leader="dot" w:pos="9350"/>
            </w:tabs>
            <w:rPr>
              <w:rFonts w:eastAsiaTheme="minorEastAsia"/>
              <w:noProof/>
              <w:sz w:val="24"/>
              <w:szCs w:val="24"/>
              <w:lang w:val="en-US"/>
            </w:rPr>
          </w:pPr>
          <w:hyperlink w:anchor="_Toc168502155" w:history="1">
            <w:r w:rsidRPr="00BE301D">
              <w:rPr>
                <w:rStyle w:val="Hyperlink"/>
                <w:rFonts w:ascii="Times New Roman" w:eastAsia="Times New Roman" w:hAnsi="Times New Roman" w:cs="Times New Roman"/>
                <w:noProof/>
              </w:rPr>
              <w:t>Fase 5: Presentación del Proyecto (1 semana)</w:t>
            </w:r>
            <w:r>
              <w:rPr>
                <w:noProof/>
                <w:webHidden/>
              </w:rPr>
              <w:tab/>
            </w:r>
            <w:r>
              <w:rPr>
                <w:noProof/>
                <w:webHidden/>
              </w:rPr>
              <w:fldChar w:fldCharType="begin"/>
            </w:r>
            <w:r>
              <w:rPr>
                <w:noProof/>
                <w:webHidden/>
              </w:rPr>
              <w:instrText xml:space="preserve"> PAGEREF _Toc168502155 \h </w:instrText>
            </w:r>
            <w:r>
              <w:rPr>
                <w:noProof/>
                <w:webHidden/>
              </w:rPr>
            </w:r>
            <w:r>
              <w:rPr>
                <w:noProof/>
                <w:webHidden/>
              </w:rPr>
              <w:fldChar w:fldCharType="separate"/>
            </w:r>
            <w:r w:rsidR="00690701">
              <w:rPr>
                <w:noProof/>
                <w:webHidden/>
              </w:rPr>
              <w:t>23</w:t>
            </w:r>
            <w:r>
              <w:rPr>
                <w:noProof/>
                <w:webHidden/>
              </w:rPr>
              <w:fldChar w:fldCharType="end"/>
            </w:r>
          </w:hyperlink>
        </w:p>
        <w:p w14:paraId="2EA85936" w14:textId="6949DEAE" w:rsidR="00EA3D68" w:rsidRDefault="00EA3D68">
          <w:pPr>
            <w:pStyle w:val="TOC1"/>
            <w:tabs>
              <w:tab w:val="right" w:leader="dot" w:pos="9350"/>
            </w:tabs>
            <w:rPr>
              <w:rFonts w:eastAsiaTheme="minorEastAsia"/>
              <w:noProof/>
              <w:sz w:val="24"/>
              <w:szCs w:val="24"/>
              <w:lang w:val="en-US"/>
            </w:rPr>
          </w:pPr>
          <w:hyperlink w:anchor="_Toc168502156" w:history="1">
            <w:r w:rsidRPr="00BE301D">
              <w:rPr>
                <w:rStyle w:val="Hyperlink"/>
                <w:noProof/>
              </w:rPr>
              <w:t>Capítulo 2</w:t>
            </w:r>
            <w:r>
              <w:rPr>
                <w:noProof/>
                <w:webHidden/>
              </w:rPr>
              <w:tab/>
            </w:r>
            <w:r>
              <w:rPr>
                <w:noProof/>
                <w:webHidden/>
              </w:rPr>
              <w:fldChar w:fldCharType="begin"/>
            </w:r>
            <w:r>
              <w:rPr>
                <w:noProof/>
                <w:webHidden/>
              </w:rPr>
              <w:instrText xml:space="preserve"> PAGEREF _Toc168502156 \h </w:instrText>
            </w:r>
            <w:r>
              <w:rPr>
                <w:noProof/>
                <w:webHidden/>
              </w:rPr>
            </w:r>
            <w:r>
              <w:rPr>
                <w:noProof/>
                <w:webHidden/>
              </w:rPr>
              <w:fldChar w:fldCharType="separate"/>
            </w:r>
            <w:r w:rsidR="00690701">
              <w:rPr>
                <w:noProof/>
                <w:webHidden/>
              </w:rPr>
              <w:t>24</w:t>
            </w:r>
            <w:r>
              <w:rPr>
                <w:noProof/>
                <w:webHidden/>
              </w:rPr>
              <w:fldChar w:fldCharType="end"/>
            </w:r>
          </w:hyperlink>
        </w:p>
        <w:p w14:paraId="0B73384C" w14:textId="19201F0A" w:rsidR="00EA3D68" w:rsidRDefault="00EA3D68">
          <w:pPr>
            <w:pStyle w:val="TOC2"/>
            <w:tabs>
              <w:tab w:val="right" w:leader="dot" w:pos="9350"/>
            </w:tabs>
            <w:rPr>
              <w:rFonts w:eastAsiaTheme="minorEastAsia"/>
              <w:noProof/>
              <w:sz w:val="24"/>
              <w:szCs w:val="24"/>
              <w:lang w:val="en-US"/>
            </w:rPr>
          </w:pPr>
          <w:hyperlink w:anchor="_Toc168502157" w:history="1">
            <w:r w:rsidRPr="00BE301D">
              <w:rPr>
                <w:rStyle w:val="Hyperlink"/>
                <w:noProof/>
              </w:rPr>
              <w:t>Técnicas y Herramientas de Investigación</w:t>
            </w:r>
            <w:r>
              <w:rPr>
                <w:noProof/>
                <w:webHidden/>
              </w:rPr>
              <w:tab/>
            </w:r>
            <w:r>
              <w:rPr>
                <w:noProof/>
                <w:webHidden/>
              </w:rPr>
              <w:fldChar w:fldCharType="begin"/>
            </w:r>
            <w:r>
              <w:rPr>
                <w:noProof/>
                <w:webHidden/>
              </w:rPr>
              <w:instrText xml:space="preserve"> PAGEREF _Toc168502157 \h </w:instrText>
            </w:r>
            <w:r>
              <w:rPr>
                <w:noProof/>
                <w:webHidden/>
              </w:rPr>
            </w:r>
            <w:r>
              <w:rPr>
                <w:noProof/>
                <w:webHidden/>
              </w:rPr>
              <w:fldChar w:fldCharType="separate"/>
            </w:r>
            <w:r w:rsidR="00690701">
              <w:rPr>
                <w:noProof/>
                <w:webHidden/>
              </w:rPr>
              <w:t>24</w:t>
            </w:r>
            <w:r>
              <w:rPr>
                <w:noProof/>
                <w:webHidden/>
              </w:rPr>
              <w:fldChar w:fldCharType="end"/>
            </w:r>
          </w:hyperlink>
        </w:p>
        <w:p w14:paraId="5E43809E" w14:textId="1DB8B868" w:rsidR="00EA3D68" w:rsidRDefault="00EA3D68">
          <w:pPr>
            <w:pStyle w:val="TOC2"/>
            <w:tabs>
              <w:tab w:val="right" w:leader="dot" w:pos="9350"/>
            </w:tabs>
            <w:rPr>
              <w:rFonts w:eastAsiaTheme="minorEastAsia"/>
              <w:noProof/>
              <w:sz w:val="24"/>
              <w:szCs w:val="24"/>
              <w:lang w:val="en-US"/>
            </w:rPr>
          </w:pPr>
          <w:hyperlink w:anchor="_Toc168502158" w:history="1">
            <w:r w:rsidRPr="00BE301D">
              <w:rPr>
                <w:rStyle w:val="Hyperlink"/>
                <w:noProof/>
              </w:rPr>
              <w:t>Técnicas de Investigación</w:t>
            </w:r>
            <w:r>
              <w:rPr>
                <w:noProof/>
                <w:webHidden/>
              </w:rPr>
              <w:tab/>
            </w:r>
            <w:r>
              <w:rPr>
                <w:noProof/>
                <w:webHidden/>
              </w:rPr>
              <w:fldChar w:fldCharType="begin"/>
            </w:r>
            <w:r>
              <w:rPr>
                <w:noProof/>
                <w:webHidden/>
              </w:rPr>
              <w:instrText xml:space="preserve"> PAGEREF _Toc168502158 \h </w:instrText>
            </w:r>
            <w:r>
              <w:rPr>
                <w:noProof/>
                <w:webHidden/>
              </w:rPr>
            </w:r>
            <w:r>
              <w:rPr>
                <w:noProof/>
                <w:webHidden/>
              </w:rPr>
              <w:fldChar w:fldCharType="separate"/>
            </w:r>
            <w:r w:rsidR="00690701">
              <w:rPr>
                <w:noProof/>
                <w:webHidden/>
              </w:rPr>
              <w:t>24</w:t>
            </w:r>
            <w:r>
              <w:rPr>
                <w:noProof/>
                <w:webHidden/>
              </w:rPr>
              <w:fldChar w:fldCharType="end"/>
            </w:r>
          </w:hyperlink>
        </w:p>
        <w:p w14:paraId="5EAA1266" w14:textId="25EB5756" w:rsidR="00EA3D68" w:rsidRDefault="00EA3D68">
          <w:pPr>
            <w:pStyle w:val="TOC2"/>
            <w:tabs>
              <w:tab w:val="right" w:leader="dot" w:pos="9350"/>
            </w:tabs>
            <w:rPr>
              <w:rFonts w:eastAsiaTheme="minorEastAsia"/>
              <w:noProof/>
              <w:sz w:val="24"/>
              <w:szCs w:val="24"/>
              <w:lang w:val="en-US"/>
            </w:rPr>
          </w:pPr>
          <w:hyperlink w:anchor="_Toc168502159" w:history="1">
            <w:r w:rsidRPr="00BE301D">
              <w:rPr>
                <w:rStyle w:val="Hyperlink"/>
                <w:noProof/>
              </w:rPr>
              <w:t>Herramientas de Investigación</w:t>
            </w:r>
            <w:r>
              <w:rPr>
                <w:noProof/>
                <w:webHidden/>
              </w:rPr>
              <w:tab/>
            </w:r>
            <w:r>
              <w:rPr>
                <w:noProof/>
                <w:webHidden/>
              </w:rPr>
              <w:fldChar w:fldCharType="begin"/>
            </w:r>
            <w:r>
              <w:rPr>
                <w:noProof/>
                <w:webHidden/>
              </w:rPr>
              <w:instrText xml:space="preserve"> PAGEREF _Toc168502159 \h </w:instrText>
            </w:r>
            <w:r>
              <w:rPr>
                <w:noProof/>
                <w:webHidden/>
              </w:rPr>
            </w:r>
            <w:r>
              <w:rPr>
                <w:noProof/>
                <w:webHidden/>
              </w:rPr>
              <w:fldChar w:fldCharType="separate"/>
            </w:r>
            <w:r w:rsidR="00690701">
              <w:rPr>
                <w:noProof/>
                <w:webHidden/>
              </w:rPr>
              <w:t>24</w:t>
            </w:r>
            <w:r>
              <w:rPr>
                <w:noProof/>
                <w:webHidden/>
              </w:rPr>
              <w:fldChar w:fldCharType="end"/>
            </w:r>
          </w:hyperlink>
        </w:p>
        <w:p w14:paraId="3D90CD90" w14:textId="325D5C1B" w:rsidR="00EA3D68" w:rsidRDefault="00EA3D68">
          <w:pPr>
            <w:pStyle w:val="TOC2"/>
            <w:tabs>
              <w:tab w:val="right" w:leader="dot" w:pos="9350"/>
            </w:tabs>
            <w:rPr>
              <w:rFonts w:eastAsiaTheme="minorEastAsia"/>
              <w:noProof/>
              <w:sz w:val="24"/>
              <w:szCs w:val="24"/>
              <w:lang w:val="en-US"/>
            </w:rPr>
          </w:pPr>
          <w:hyperlink w:anchor="_Toc168502160" w:history="1">
            <w:r w:rsidRPr="00BE301D">
              <w:rPr>
                <w:rStyle w:val="Hyperlink"/>
                <w:noProof/>
              </w:rPr>
              <w:t>Herramientas Utilizadas para Elaborar el Sistema</w:t>
            </w:r>
            <w:r>
              <w:rPr>
                <w:noProof/>
                <w:webHidden/>
              </w:rPr>
              <w:tab/>
            </w:r>
            <w:r>
              <w:rPr>
                <w:noProof/>
                <w:webHidden/>
              </w:rPr>
              <w:fldChar w:fldCharType="begin"/>
            </w:r>
            <w:r>
              <w:rPr>
                <w:noProof/>
                <w:webHidden/>
              </w:rPr>
              <w:instrText xml:space="preserve"> PAGEREF _Toc168502160 \h </w:instrText>
            </w:r>
            <w:r>
              <w:rPr>
                <w:noProof/>
                <w:webHidden/>
              </w:rPr>
            </w:r>
            <w:r>
              <w:rPr>
                <w:noProof/>
                <w:webHidden/>
              </w:rPr>
              <w:fldChar w:fldCharType="separate"/>
            </w:r>
            <w:r w:rsidR="00690701">
              <w:rPr>
                <w:noProof/>
                <w:webHidden/>
              </w:rPr>
              <w:t>25</w:t>
            </w:r>
            <w:r>
              <w:rPr>
                <w:noProof/>
                <w:webHidden/>
              </w:rPr>
              <w:fldChar w:fldCharType="end"/>
            </w:r>
          </w:hyperlink>
        </w:p>
        <w:p w14:paraId="772AE679" w14:textId="0C5557F1" w:rsidR="00EA3D68" w:rsidRDefault="00EA3D68">
          <w:pPr>
            <w:pStyle w:val="TOC3"/>
            <w:tabs>
              <w:tab w:val="right" w:leader="dot" w:pos="9350"/>
            </w:tabs>
            <w:rPr>
              <w:rFonts w:eastAsiaTheme="minorEastAsia"/>
              <w:noProof/>
              <w:sz w:val="24"/>
              <w:szCs w:val="24"/>
              <w:lang w:val="en-US"/>
            </w:rPr>
          </w:pPr>
          <w:hyperlink w:anchor="_Toc168502161" w:history="1">
            <w:r w:rsidRPr="00BE301D">
              <w:rPr>
                <w:rStyle w:val="Hyperlink"/>
                <w:noProof/>
              </w:rPr>
              <w:t>Lenguaje de Programación</w:t>
            </w:r>
            <w:r>
              <w:rPr>
                <w:noProof/>
                <w:webHidden/>
              </w:rPr>
              <w:tab/>
            </w:r>
            <w:r>
              <w:rPr>
                <w:noProof/>
                <w:webHidden/>
              </w:rPr>
              <w:fldChar w:fldCharType="begin"/>
            </w:r>
            <w:r>
              <w:rPr>
                <w:noProof/>
                <w:webHidden/>
              </w:rPr>
              <w:instrText xml:space="preserve"> PAGEREF _Toc168502161 \h </w:instrText>
            </w:r>
            <w:r>
              <w:rPr>
                <w:noProof/>
                <w:webHidden/>
              </w:rPr>
            </w:r>
            <w:r>
              <w:rPr>
                <w:noProof/>
                <w:webHidden/>
              </w:rPr>
              <w:fldChar w:fldCharType="separate"/>
            </w:r>
            <w:r w:rsidR="00690701">
              <w:rPr>
                <w:noProof/>
                <w:webHidden/>
              </w:rPr>
              <w:t>25</w:t>
            </w:r>
            <w:r>
              <w:rPr>
                <w:noProof/>
                <w:webHidden/>
              </w:rPr>
              <w:fldChar w:fldCharType="end"/>
            </w:r>
          </w:hyperlink>
        </w:p>
        <w:p w14:paraId="43D8B601" w14:textId="52710CB5" w:rsidR="00EA3D68" w:rsidRDefault="00EA3D68">
          <w:pPr>
            <w:pStyle w:val="TOC3"/>
            <w:tabs>
              <w:tab w:val="right" w:leader="dot" w:pos="9350"/>
            </w:tabs>
            <w:rPr>
              <w:rFonts w:eastAsiaTheme="minorEastAsia"/>
              <w:noProof/>
              <w:sz w:val="24"/>
              <w:szCs w:val="24"/>
              <w:lang w:val="en-US"/>
            </w:rPr>
          </w:pPr>
          <w:hyperlink w:anchor="_Toc168502162" w:history="1">
            <w:r w:rsidRPr="00BE301D">
              <w:rPr>
                <w:rStyle w:val="Hyperlink"/>
                <w:noProof/>
              </w:rPr>
              <w:t>Sistema Gestor de Base de Datos (SGBD)</w:t>
            </w:r>
            <w:r>
              <w:rPr>
                <w:noProof/>
                <w:webHidden/>
              </w:rPr>
              <w:tab/>
            </w:r>
            <w:r>
              <w:rPr>
                <w:noProof/>
                <w:webHidden/>
              </w:rPr>
              <w:fldChar w:fldCharType="begin"/>
            </w:r>
            <w:r>
              <w:rPr>
                <w:noProof/>
                <w:webHidden/>
              </w:rPr>
              <w:instrText xml:space="preserve"> PAGEREF _Toc168502162 \h </w:instrText>
            </w:r>
            <w:r>
              <w:rPr>
                <w:noProof/>
                <w:webHidden/>
              </w:rPr>
            </w:r>
            <w:r>
              <w:rPr>
                <w:noProof/>
                <w:webHidden/>
              </w:rPr>
              <w:fldChar w:fldCharType="separate"/>
            </w:r>
            <w:r w:rsidR="00690701">
              <w:rPr>
                <w:noProof/>
                <w:webHidden/>
              </w:rPr>
              <w:t>25</w:t>
            </w:r>
            <w:r>
              <w:rPr>
                <w:noProof/>
                <w:webHidden/>
              </w:rPr>
              <w:fldChar w:fldCharType="end"/>
            </w:r>
          </w:hyperlink>
        </w:p>
        <w:p w14:paraId="6BCB1C8D" w14:textId="0E4002BF" w:rsidR="00EA3D68" w:rsidRDefault="00EA3D68">
          <w:pPr>
            <w:pStyle w:val="TOC3"/>
            <w:tabs>
              <w:tab w:val="right" w:leader="dot" w:pos="9350"/>
            </w:tabs>
            <w:rPr>
              <w:rFonts w:eastAsiaTheme="minorEastAsia"/>
              <w:noProof/>
              <w:sz w:val="24"/>
              <w:szCs w:val="24"/>
              <w:lang w:val="en-US"/>
            </w:rPr>
          </w:pPr>
          <w:hyperlink w:anchor="_Toc168502163" w:history="1">
            <w:r w:rsidRPr="00BE301D">
              <w:rPr>
                <w:rStyle w:val="Hyperlink"/>
                <w:noProof/>
              </w:rPr>
              <w:t>Otras Herramientas Utilizadas</w:t>
            </w:r>
            <w:r>
              <w:rPr>
                <w:noProof/>
                <w:webHidden/>
              </w:rPr>
              <w:tab/>
            </w:r>
            <w:r>
              <w:rPr>
                <w:noProof/>
                <w:webHidden/>
              </w:rPr>
              <w:fldChar w:fldCharType="begin"/>
            </w:r>
            <w:r>
              <w:rPr>
                <w:noProof/>
                <w:webHidden/>
              </w:rPr>
              <w:instrText xml:space="preserve"> PAGEREF _Toc168502163 \h </w:instrText>
            </w:r>
            <w:r>
              <w:rPr>
                <w:noProof/>
                <w:webHidden/>
              </w:rPr>
            </w:r>
            <w:r>
              <w:rPr>
                <w:noProof/>
                <w:webHidden/>
              </w:rPr>
              <w:fldChar w:fldCharType="separate"/>
            </w:r>
            <w:r w:rsidR="00690701">
              <w:rPr>
                <w:noProof/>
                <w:webHidden/>
              </w:rPr>
              <w:t>26</w:t>
            </w:r>
            <w:r>
              <w:rPr>
                <w:noProof/>
                <w:webHidden/>
              </w:rPr>
              <w:fldChar w:fldCharType="end"/>
            </w:r>
          </w:hyperlink>
        </w:p>
        <w:p w14:paraId="6A134568" w14:textId="09B6BBDE" w:rsidR="00EA3D68" w:rsidRDefault="00EA3D68">
          <w:pPr>
            <w:pStyle w:val="TOC2"/>
            <w:tabs>
              <w:tab w:val="right" w:leader="dot" w:pos="9350"/>
            </w:tabs>
            <w:rPr>
              <w:rFonts w:eastAsiaTheme="minorEastAsia"/>
              <w:noProof/>
              <w:sz w:val="24"/>
              <w:szCs w:val="24"/>
              <w:lang w:val="en-US"/>
            </w:rPr>
          </w:pPr>
          <w:hyperlink w:anchor="_Toc168502164" w:history="1">
            <w:r w:rsidRPr="00BE301D">
              <w:rPr>
                <w:rStyle w:val="Hyperlink"/>
                <w:noProof/>
              </w:rPr>
              <w:t>Presentación y Análisis de Resultados</w:t>
            </w:r>
            <w:r>
              <w:rPr>
                <w:noProof/>
                <w:webHidden/>
              </w:rPr>
              <w:tab/>
            </w:r>
            <w:r>
              <w:rPr>
                <w:noProof/>
                <w:webHidden/>
              </w:rPr>
              <w:fldChar w:fldCharType="begin"/>
            </w:r>
            <w:r>
              <w:rPr>
                <w:noProof/>
                <w:webHidden/>
              </w:rPr>
              <w:instrText xml:space="preserve"> PAGEREF _Toc168502164 \h </w:instrText>
            </w:r>
            <w:r>
              <w:rPr>
                <w:noProof/>
                <w:webHidden/>
              </w:rPr>
            </w:r>
            <w:r>
              <w:rPr>
                <w:noProof/>
                <w:webHidden/>
              </w:rPr>
              <w:fldChar w:fldCharType="separate"/>
            </w:r>
            <w:r w:rsidR="00690701">
              <w:rPr>
                <w:noProof/>
                <w:webHidden/>
              </w:rPr>
              <w:t>26</w:t>
            </w:r>
            <w:r>
              <w:rPr>
                <w:noProof/>
                <w:webHidden/>
              </w:rPr>
              <w:fldChar w:fldCharType="end"/>
            </w:r>
          </w:hyperlink>
        </w:p>
        <w:p w14:paraId="005A8E1D" w14:textId="5C449AFA" w:rsidR="00EA3D68" w:rsidRDefault="00EA3D68">
          <w:pPr>
            <w:pStyle w:val="TOC2"/>
            <w:tabs>
              <w:tab w:val="right" w:leader="dot" w:pos="9350"/>
            </w:tabs>
            <w:rPr>
              <w:rFonts w:eastAsiaTheme="minorEastAsia"/>
              <w:noProof/>
              <w:sz w:val="24"/>
              <w:szCs w:val="24"/>
              <w:lang w:val="en-US"/>
            </w:rPr>
          </w:pPr>
          <w:hyperlink w:anchor="_Toc168502165" w:history="1">
            <w:r w:rsidRPr="00BE301D">
              <w:rPr>
                <w:rStyle w:val="Hyperlink"/>
                <w:noProof/>
              </w:rPr>
              <w:t>Presentación de Resultados</w:t>
            </w:r>
            <w:r>
              <w:rPr>
                <w:noProof/>
                <w:webHidden/>
              </w:rPr>
              <w:tab/>
            </w:r>
            <w:r>
              <w:rPr>
                <w:noProof/>
                <w:webHidden/>
              </w:rPr>
              <w:fldChar w:fldCharType="begin"/>
            </w:r>
            <w:r>
              <w:rPr>
                <w:noProof/>
                <w:webHidden/>
              </w:rPr>
              <w:instrText xml:space="preserve"> PAGEREF _Toc168502165 \h </w:instrText>
            </w:r>
            <w:r>
              <w:rPr>
                <w:noProof/>
                <w:webHidden/>
              </w:rPr>
            </w:r>
            <w:r>
              <w:rPr>
                <w:noProof/>
                <w:webHidden/>
              </w:rPr>
              <w:fldChar w:fldCharType="separate"/>
            </w:r>
            <w:r w:rsidR="00690701">
              <w:rPr>
                <w:noProof/>
                <w:webHidden/>
              </w:rPr>
              <w:t>26</w:t>
            </w:r>
            <w:r>
              <w:rPr>
                <w:noProof/>
                <w:webHidden/>
              </w:rPr>
              <w:fldChar w:fldCharType="end"/>
            </w:r>
          </w:hyperlink>
        </w:p>
        <w:p w14:paraId="2D0A8E28" w14:textId="716C041B" w:rsidR="00EA3D68" w:rsidRDefault="00EA3D68">
          <w:pPr>
            <w:pStyle w:val="TOC2"/>
            <w:tabs>
              <w:tab w:val="right" w:leader="dot" w:pos="9350"/>
            </w:tabs>
            <w:rPr>
              <w:rFonts w:eastAsiaTheme="minorEastAsia"/>
              <w:noProof/>
              <w:sz w:val="24"/>
              <w:szCs w:val="24"/>
              <w:lang w:val="en-US"/>
            </w:rPr>
          </w:pPr>
          <w:hyperlink w:anchor="_Toc168502166" w:history="1">
            <w:r w:rsidRPr="00BE301D">
              <w:rPr>
                <w:rStyle w:val="Hyperlink"/>
                <w:noProof/>
              </w:rPr>
              <w:t>Análisis de Resultados</w:t>
            </w:r>
            <w:r>
              <w:rPr>
                <w:noProof/>
                <w:webHidden/>
              </w:rPr>
              <w:tab/>
            </w:r>
            <w:r>
              <w:rPr>
                <w:noProof/>
                <w:webHidden/>
              </w:rPr>
              <w:fldChar w:fldCharType="begin"/>
            </w:r>
            <w:r>
              <w:rPr>
                <w:noProof/>
                <w:webHidden/>
              </w:rPr>
              <w:instrText xml:space="preserve"> PAGEREF _Toc168502166 \h </w:instrText>
            </w:r>
            <w:r>
              <w:rPr>
                <w:noProof/>
                <w:webHidden/>
              </w:rPr>
            </w:r>
            <w:r>
              <w:rPr>
                <w:noProof/>
                <w:webHidden/>
              </w:rPr>
              <w:fldChar w:fldCharType="separate"/>
            </w:r>
            <w:r w:rsidR="00690701">
              <w:rPr>
                <w:noProof/>
                <w:webHidden/>
              </w:rPr>
              <w:t>27</w:t>
            </w:r>
            <w:r>
              <w:rPr>
                <w:noProof/>
                <w:webHidden/>
              </w:rPr>
              <w:fldChar w:fldCharType="end"/>
            </w:r>
          </w:hyperlink>
        </w:p>
        <w:p w14:paraId="08FC610A" w14:textId="41CF5925" w:rsidR="00EA3D68" w:rsidRDefault="00EA3D68">
          <w:pPr>
            <w:pStyle w:val="TOC1"/>
            <w:tabs>
              <w:tab w:val="right" w:leader="dot" w:pos="9350"/>
            </w:tabs>
            <w:rPr>
              <w:rFonts w:eastAsiaTheme="minorEastAsia"/>
              <w:noProof/>
              <w:sz w:val="24"/>
              <w:szCs w:val="24"/>
              <w:lang w:val="en-US"/>
            </w:rPr>
          </w:pPr>
          <w:hyperlink w:anchor="_Toc168502167" w:history="1">
            <w:r w:rsidRPr="00BE301D">
              <w:rPr>
                <w:rStyle w:val="Hyperlink"/>
                <w:noProof/>
              </w:rPr>
              <w:t>Capítulo 3</w:t>
            </w:r>
            <w:r>
              <w:rPr>
                <w:noProof/>
                <w:webHidden/>
              </w:rPr>
              <w:tab/>
            </w:r>
            <w:r>
              <w:rPr>
                <w:noProof/>
                <w:webHidden/>
              </w:rPr>
              <w:fldChar w:fldCharType="begin"/>
            </w:r>
            <w:r>
              <w:rPr>
                <w:noProof/>
                <w:webHidden/>
              </w:rPr>
              <w:instrText xml:space="preserve"> PAGEREF _Toc168502167 \h </w:instrText>
            </w:r>
            <w:r>
              <w:rPr>
                <w:noProof/>
                <w:webHidden/>
              </w:rPr>
            </w:r>
            <w:r>
              <w:rPr>
                <w:noProof/>
                <w:webHidden/>
              </w:rPr>
              <w:fldChar w:fldCharType="separate"/>
            </w:r>
            <w:r w:rsidR="00690701">
              <w:rPr>
                <w:noProof/>
                <w:webHidden/>
              </w:rPr>
              <w:t>27</w:t>
            </w:r>
            <w:r>
              <w:rPr>
                <w:noProof/>
                <w:webHidden/>
              </w:rPr>
              <w:fldChar w:fldCharType="end"/>
            </w:r>
          </w:hyperlink>
        </w:p>
        <w:p w14:paraId="55236997" w14:textId="50D669E4" w:rsidR="00EA3D68" w:rsidRDefault="00EA3D68">
          <w:pPr>
            <w:pStyle w:val="TOC1"/>
            <w:tabs>
              <w:tab w:val="right" w:leader="dot" w:pos="9350"/>
            </w:tabs>
            <w:rPr>
              <w:rFonts w:eastAsiaTheme="minorEastAsia"/>
              <w:noProof/>
              <w:sz w:val="24"/>
              <w:szCs w:val="24"/>
              <w:lang w:val="en-US"/>
            </w:rPr>
          </w:pPr>
          <w:hyperlink w:anchor="_Toc168502168" w:history="1">
            <w:r w:rsidRPr="00BE301D">
              <w:rPr>
                <w:rStyle w:val="Hyperlink"/>
                <w:noProof/>
              </w:rPr>
              <w:t>Creación de una nuestra base de datos</w:t>
            </w:r>
            <w:r>
              <w:rPr>
                <w:noProof/>
                <w:webHidden/>
              </w:rPr>
              <w:tab/>
            </w:r>
            <w:r>
              <w:rPr>
                <w:noProof/>
                <w:webHidden/>
              </w:rPr>
              <w:fldChar w:fldCharType="begin"/>
            </w:r>
            <w:r>
              <w:rPr>
                <w:noProof/>
                <w:webHidden/>
              </w:rPr>
              <w:instrText xml:space="preserve"> PAGEREF _Toc168502168 \h </w:instrText>
            </w:r>
            <w:r>
              <w:rPr>
                <w:noProof/>
                <w:webHidden/>
              </w:rPr>
            </w:r>
            <w:r>
              <w:rPr>
                <w:noProof/>
                <w:webHidden/>
              </w:rPr>
              <w:fldChar w:fldCharType="separate"/>
            </w:r>
            <w:r w:rsidR="00690701">
              <w:rPr>
                <w:noProof/>
                <w:webHidden/>
              </w:rPr>
              <w:t>27</w:t>
            </w:r>
            <w:r>
              <w:rPr>
                <w:noProof/>
                <w:webHidden/>
              </w:rPr>
              <w:fldChar w:fldCharType="end"/>
            </w:r>
          </w:hyperlink>
        </w:p>
        <w:p w14:paraId="4A969F18" w14:textId="12682302" w:rsidR="00EA3D68" w:rsidRDefault="00EA3D68">
          <w:pPr>
            <w:pStyle w:val="TOC2"/>
            <w:tabs>
              <w:tab w:val="right" w:leader="dot" w:pos="9350"/>
            </w:tabs>
            <w:rPr>
              <w:rFonts w:eastAsiaTheme="minorEastAsia"/>
              <w:noProof/>
              <w:sz w:val="24"/>
              <w:szCs w:val="24"/>
              <w:lang w:val="en-US"/>
            </w:rPr>
          </w:pPr>
          <w:hyperlink w:anchor="_Toc168502169" w:history="1">
            <w:r w:rsidRPr="00BE301D">
              <w:rPr>
                <w:rStyle w:val="Hyperlink"/>
                <w:noProof/>
              </w:rPr>
              <w:t>Diccionario de Datos</w:t>
            </w:r>
            <w:r>
              <w:rPr>
                <w:noProof/>
                <w:webHidden/>
              </w:rPr>
              <w:tab/>
            </w:r>
            <w:r>
              <w:rPr>
                <w:noProof/>
                <w:webHidden/>
              </w:rPr>
              <w:fldChar w:fldCharType="begin"/>
            </w:r>
            <w:r>
              <w:rPr>
                <w:noProof/>
                <w:webHidden/>
              </w:rPr>
              <w:instrText xml:space="preserve"> PAGEREF _Toc168502169 \h </w:instrText>
            </w:r>
            <w:r>
              <w:rPr>
                <w:noProof/>
                <w:webHidden/>
              </w:rPr>
            </w:r>
            <w:r>
              <w:rPr>
                <w:noProof/>
                <w:webHidden/>
              </w:rPr>
              <w:fldChar w:fldCharType="separate"/>
            </w:r>
            <w:r w:rsidR="00690701">
              <w:rPr>
                <w:noProof/>
                <w:webHidden/>
              </w:rPr>
              <w:t>27</w:t>
            </w:r>
            <w:r>
              <w:rPr>
                <w:noProof/>
                <w:webHidden/>
              </w:rPr>
              <w:fldChar w:fldCharType="end"/>
            </w:r>
          </w:hyperlink>
        </w:p>
        <w:p w14:paraId="0F624260" w14:textId="529592F6" w:rsidR="00EA3D68" w:rsidRDefault="00EA3D68">
          <w:pPr>
            <w:pStyle w:val="TOC2"/>
            <w:tabs>
              <w:tab w:val="right" w:leader="dot" w:pos="9350"/>
            </w:tabs>
            <w:rPr>
              <w:rFonts w:eastAsiaTheme="minorEastAsia"/>
              <w:noProof/>
              <w:sz w:val="24"/>
              <w:szCs w:val="24"/>
              <w:lang w:val="en-US"/>
            </w:rPr>
          </w:pPr>
          <w:hyperlink w:anchor="_Toc168502170" w:history="1">
            <w:r w:rsidRPr="00BE301D">
              <w:rPr>
                <w:rStyle w:val="Hyperlink"/>
                <w:rFonts w:ascii="Times New Roman" w:hAnsi="Times New Roman" w:cs="Times New Roman"/>
                <w:noProof/>
              </w:rPr>
              <w:t>Relaciones entre Tablas</w:t>
            </w:r>
            <w:r>
              <w:rPr>
                <w:noProof/>
                <w:webHidden/>
              </w:rPr>
              <w:tab/>
            </w:r>
            <w:r>
              <w:rPr>
                <w:noProof/>
                <w:webHidden/>
              </w:rPr>
              <w:fldChar w:fldCharType="begin"/>
            </w:r>
            <w:r>
              <w:rPr>
                <w:noProof/>
                <w:webHidden/>
              </w:rPr>
              <w:instrText xml:space="preserve"> PAGEREF _Toc168502170 \h </w:instrText>
            </w:r>
            <w:r>
              <w:rPr>
                <w:noProof/>
                <w:webHidden/>
              </w:rPr>
            </w:r>
            <w:r>
              <w:rPr>
                <w:noProof/>
                <w:webHidden/>
              </w:rPr>
              <w:fldChar w:fldCharType="separate"/>
            </w:r>
            <w:r w:rsidR="00690701">
              <w:rPr>
                <w:noProof/>
                <w:webHidden/>
              </w:rPr>
              <w:t>31</w:t>
            </w:r>
            <w:r>
              <w:rPr>
                <w:noProof/>
                <w:webHidden/>
              </w:rPr>
              <w:fldChar w:fldCharType="end"/>
            </w:r>
          </w:hyperlink>
        </w:p>
        <w:p w14:paraId="47990A82" w14:textId="12E91900" w:rsidR="00EA3D68" w:rsidRDefault="00EA3D68">
          <w:pPr>
            <w:pStyle w:val="TOC1"/>
            <w:tabs>
              <w:tab w:val="right" w:leader="dot" w:pos="9350"/>
            </w:tabs>
            <w:rPr>
              <w:rFonts w:eastAsiaTheme="minorEastAsia"/>
              <w:noProof/>
              <w:sz w:val="24"/>
              <w:szCs w:val="24"/>
              <w:lang w:val="en-US"/>
            </w:rPr>
          </w:pPr>
          <w:hyperlink w:anchor="_Toc168502171" w:history="1">
            <w:r w:rsidRPr="00BE301D">
              <w:rPr>
                <w:rStyle w:val="Hyperlink"/>
                <w:rFonts w:ascii="Times New Roman" w:hAnsi="Times New Roman" w:cs="Times New Roman"/>
                <w:noProof/>
              </w:rPr>
              <w:t>Creación de Tablas</w:t>
            </w:r>
            <w:r>
              <w:rPr>
                <w:noProof/>
                <w:webHidden/>
              </w:rPr>
              <w:tab/>
            </w:r>
            <w:r>
              <w:rPr>
                <w:noProof/>
                <w:webHidden/>
              </w:rPr>
              <w:fldChar w:fldCharType="begin"/>
            </w:r>
            <w:r>
              <w:rPr>
                <w:noProof/>
                <w:webHidden/>
              </w:rPr>
              <w:instrText xml:space="preserve"> PAGEREF _Toc168502171 \h </w:instrText>
            </w:r>
            <w:r>
              <w:rPr>
                <w:noProof/>
                <w:webHidden/>
              </w:rPr>
            </w:r>
            <w:r>
              <w:rPr>
                <w:noProof/>
                <w:webHidden/>
              </w:rPr>
              <w:fldChar w:fldCharType="separate"/>
            </w:r>
            <w:r w:rsidR="00690701">
              <w:rPr>
                <w:noProof/>
                <w:webHidden/>
              </w:rPr>
              <w:t>32</w:t>
            </w:r>
            <w:r>
              <w:rPr>
                <w:noProof/>
                <w:webHidden/>
              </w:rPr>
              <w:fldChar w:fldCharType="end"/>
            </w:r>
          </w:hyperlink>
        </w:p>
        <w:p w14:paraId="5534E874" w14:textId="6C8AB6AA" w:rsidR="00EA3D68" w:rsidRDefault="00EA3D68">
          <w:pPr>
            <w:pStyle w:val="TOC3"/>
            <w:tabs>
              <w:tab w:val="right" w:leader="dot" w:pos="9350"/>
            </w:tabs>
            <w:rPr>
              <w:rFonts w:eastAsiaTheme="minorEastAsia"/>
              <w:noProof/>
              <w:sz w:val="24"/>
              <w:szCs w:val="24"/>
              <w:lang w:val="en-US"/>
            </w:rPr>
          </w:pPr>
          <w:hyperlink w:anchor="_Toc168502172" w:history="1">
            <w:r w:rsidRPr="00BE301D">
              <w:rPr>
                <w:rStyle w:val="Hyperlink"/>
                <w:rFonts w:ascii="Times New Roman" w:hAnsi="Times New Roman" w:cs="Times New Roman"/>
                <w:noProof/>
              </w:rPr>
              <w:t>Clientes</w:t>
            </w:r>
            <w:r>
              <w:rPr>
                <w:noProof/>
                <w:webHidden/>
              </w:rPr>
              <w:tab/>
            </w:r>
            <w:r>
              <w:rPr>
                <w:noProof/>
                <w:webHidden/>
              </w:rPr>
              <w:fldChar w:fldCharType="begin"/>
            </w:r>
            <w:r>
              <w:rPr>
                <w:noProof/>
                <w:webHidden/>
              </w:rPr>
              <w:instrText xml:space="preserve"> PAGEREF _Toc168502172 \h </w:instrText>
            </w:r>
            <w:r>
              <w:rPr>
                <w:noProof/>
                <w:webHidden/>
              </w:rPr>
            </w:r>
            <w:r>
              <w:rPr>
                <w:noProof/>
                <w:webHidden/>
              </w:rPr>
              <w:fldChar w:fldCharType="separate"/>
            </w:r>
            <w:r w:rsidR="00690701">
              <w:rPr>
                <w:noProof/>
                <w:webHidden/>
              </w:rPr>
              <w:t>32</w:t>
            </w:r>
            <w:r>
              <w:rPr>
                <w:noProof/>
                <w:webHidden/>
              </w:rPr>
              <w:fldChar w:fldCharType="end"/>
            </w:r>
          </w:hyperlink>
        </w:p>
        <w:p w14:paraId="69C69210" w14:textId="196B69EA" w:rsidR="00EA3D68" w:rsidRDefault="00EA3D68">
          <w:pPr>
            <w:pStyle w:val="TOC3"/>
            <w:tabs>
              <w:tab w:val="right" w:leader="dot" w:pos="9350"/>
            </w:tabs>
            <w:rPr>
              <w:rFonts w:eastAsiaTheme="minorEastAsia"/>
              <w:noProof/>
              <w:sz w:val="24"/>
              <w:szCs w:val="24"/>
              <w:lang w:val="en-US"/>
            </w:rPr>
          </w:pPr>
          <w:hyperlink w:anchor="_Toc168502173" w:history="1">
            <w:r w:rsidRPr="00BE301D">
              <w:rPr>
                <w:rStyle w:val="Hyperlink"/>
                <w:rFonts w:ascii="Times New Roman" w:hAnsi="Times New Roman" w:cs="Times New Roman"/>
                <w:noProof/>
              </w:rPr>
              <w:t>Abogados</w:t>
            </w:r>
            <w:r>
              <w:rPr>
                <w:noProof/>
                <w:webHidden/>
              </w:rPr>
              <w:tab/>
            </w:r>
            <w:r>
              <w:rPr>
                <w:noProof/>
                <w:webHidden/>
              </w:rPr>
              <w:fldChar w:fldCharType="begin"/>
            </w:r>
            <w:r>
              <w:rPr>
                <w:noProof/>
                <w:webHidden/>
              </w:rPr>
              <w:instrText xml:space="preserve"> PAGEREF _Toc168502173 \h </w:instrText>
            </w:r>
            <w:r>
              <w:rPr>
                <w:noProof/>
                <w:webHidden/>
              </w:rPr>
            </w:r>
            <w:r>
              <w:rPr>
                <w:noProof/>
                <w:webHidden/>
              </w:rPr>
              <w:fldChar w:fldCharType="separate"/>
            </w:r>
            <w:r w:rsidR="00690701">
              <w:rPr>
                <w:noProof/>
                <w:webHidden/>
              </w:rPr>
              <w:t>32</w:t>
            </w:r>
            <w:r>
              <w:rPr>
                <w:noProof/>
                <w:webHidden/>
              </w:rPr>
              <w:fldChar w:fldCharType="end"/>
            </w:r>
          </w:hyperlink>
        </w:p>
        <w:p w14:paraId="01DE6D8C" w14:textId="2ABCB39C" w:rsidR="00EA3D68" w:rsidRDefault="00EA3D68">
          <w:pPr>
            <w:pStyle w:val="TOC3"/>
            <w:tabs>
              <w:tab w:val="right" w:leader="dot" w:pos="9350"/>
            </w:tabs>
            <w:rPr>
              <w:rFonts w:eastAsiaTheme="minorEastAsia"/>
              <w:noProof/>
              <w:sz w:val="24"/>
              <w:szCs w:val="24"/>
              <w:lang w:val="en-US"/>
            </w:rPr>
          </w:pPr>
          <w:hyperlink w:anchor="_Toc168502174" w:history="1">
            <w:r w:rsidRPr="00BE301D">
              <w:rPr>
                <w:rStyle w:val="Hyperlink"/>
                <w:rFonts w:ascii="Times New Roman" w:hAnsi="Times New Roman" w:cs="Times New Roman"/>
                <w:noProof/>
              </w:rPr>
              <w:t>Asistentes</w:t>
            </w:r>
            <w:r>
              <w:rPr>
                <w:noProof/>
                <w:webHidden/>
              </w:rPr>
              <w:tab/>
            </w:r>
            <w:r>
              <w:rPr>
                <w:noProof/>
                <w:webHidden/>
              </w:rPr>
              <w:fldChar w:fldCharType="begin"/>
            </w:r>
            <w:r>
              <w:rPr>
                <w:noProof/>
                <w:webHidden/>
              </w:rPr>
              <w:instrText xml:space="preserve"> PAGEREF _Toc168502174 \h </w:instrText>
            </w:r>
            <w:r>
              <w:rPr>
                <w:noProof/>
                <w:webHidden/>
              </w:rPr>
            </w:r>
            <w:r>
              <w:rPr>
                <w:noProof/>
                <w:webHidden/>
              </w:rPr>
              <w:fldChar w:fldCharType="separate"/>
            </w:r>
            <w:r w:rsidR="00690701">
              <w:rPr>
                <w:noProof/>
                <w:webHidden/>
              </w:rPr>
              <w:t>34</w:t>
            </w:r>
            <w:r>
              <w:rPr>
                <w:noProof/>
                <w:webHidden/>
              </w:rPr>
              <w:fldChar w:fldCharType="end"/>
            </w:r>
          </w:hyperlink>
        </w:p>
        <w:p w14:paraId="4D1D3F64" w14:textId="40918EA7" w:rsidR="00EA3D68" w:rsidRDefault="00EA3D68">
          <w:pPr>
            <w:pStyle w:val="TOC3"/>
            <w:tabs>
              <w:tab w:val="right" w:leader="dot" w:pos="9350"/>
            </w:tabs>
            <w:rPr>
              <w:rFonts w:eastAsiaTheme="minorEastAsia"/>
              <w:noProof/>
              <w:sz w:val="24"/>
              <w:szCs w:val="24"/>
              <w:lang w:val="en-US"/>
            </w:rPr>
          </w:pPr>
          <w:hyperlink w:anchor="_Toc168502175" w:history="1">
            <w:r w:rsidRPr="00BE301D">
              <w:rPr>
                <w:rStyle w:val="Hyperlink"/>
                <w:rFonts w:ascii="Times New Roman" w:hAnsi="Times New Roman" w:cs="Times New Roman"/>
                <w:noProof/>
              </w:rPr>
              <w:t>Casos</w:t>
            </w:r>
            <w:r>
              <w:rPr>
                <w:noProof/>
                <w:webHidden/>
              </w:rPr>
              <w:tab/>
            </w:r>
            <w:r>
              <w:rPr>
                <w:noProof/>
                <w:webHidden/>
              </w:rPr>
              <w:fldChar w:fldCharType="begin"/>
            </w:r>
            <w:r>
              <w:rPr>
                <w:noProof/>
                <w:webHidden/>
              </w:rPr>
              <w:instrText xml:space="preserve"> PAGEREF _Toc168502175 \h </w:instrText>
            </w:r>
            <w:r>
              <w:rPr>
                <w:noProof/>
                <w:webHidden/>
              </w:rPr>
            </w:r>
            <w:r>
              <w:rPr>
                <w:noProof/>
                <w:webHidden/>
              </w:rPr>
              <w:fldChar w:fldCharType="separate"/>
            </w:r>
            <w:r w:rsidR="00690701">
              <w:rPr>
                <w:noProof/>
                <w:webHidden/>
              </w:rPr>
              <w:t>34</w:t>
            </w:r>
            <w:r>
              <w:rPr>
                <w:noProof/>
                <w:webHidden/>
              </w:rPr>
              <w:fldChar w:fldCharType="end"/>
            </w:r>
          </w:hyperlink>
        </w:p>
        <w:p w14:paraId="7615CD9F" w14:textId="32973B83" w:rsidR="00EA3D68" w:rsidRDefault="00EA3D68">
          <w:pPr>
            <w:pStyle w:val="TOC3"/>
            <w:tabs>
              <w:tab w:val="right" w:leader="dot" w:pos="9350"/>
            </w:tabs>
            <w:rPr>
              <w:rFonts w:eastAsiaTheme="minorEastAsia"/>
              <w:noProof/>
              <w:sz w:val="24"/>
              <w:szCs w:val="24"/>
              <w:lang w:val="en-US"/>
            </w:rPr>
          </w:pPr>
          <w:hyperlink w:anchor="_Toc168502176" w:history="1">
            <w:r w:rsidRPr="00BE301D">
              <w:rPr>
                <w:rStyle w:val="Hyperlink"/>
                <w:rFonts w:ascii="Times New Roman" w:hAnsi="Times New Roman" w:cs="Times New Roman"/>
                <w:noProof/>
              </w:rPr>
              <w:t>Facturas</w:t>
            </w:r>
            <w:r>
              <w:rPr>
                <w:noProof/>
                <w:webHidden/>
              </w:rPr>
              <w:tab/>
            </w:r>
            <w:r>
              <w:rPr>
                <w:noProof/>
                <w:webHidden/>
              </w:rPr>
              <w:fldChar w:fldCharType="begin"/>
            </w:r>
            <w:r>
              <w:rPr>
                <w:noProof/>
                <w:webHidden/>
              </w:rPr>
              <w:instrText xml:space="preserve"> PAGEREF _Toc168502176 \h </w:instrText>
            </w:r>
            <w:r>
              <w:rPr>
                <w:noProof/>
                <w:webHidden/>
              </w:rPr>
            </w:r>
            <w:r>
              <w:rPr>
                <w:noProof/>
                <w:webHidden/>
              </w:rPr>
              <w:fldChar w:fldCharType="separate"/>
            </w:r>
            <w:r w:rsidR="00690701">
              <w:rPr>
                <w:noProof/>
                <w:webHidden/>
              </w:rPr>
              <w:t>35</w:t>
            </w:r>
            <w:r>
              <w:rPr>
                <w:noProof/>
                <w:webHidden/>
              </w:rPr>
              <w:fldChar w:fldCharType="end"/>
            </w:r>
          </w:hyperlink>
        </w:p>
        <w:p w14:paraId="3D7E4BFE" w14:textId="27E66445" w:rsidR="00EA3D68" w:rsidRDefault="00EA3D68">
          <w:pPr>
            <w:pStyle w:val="TOC3"/>
            <w:tabs>
              <w:tab w:val="right" w:leader="dot" w:pos="9350"/>
            </w:tabs>
            <w:rPr>
              <w:rFonts w:eastAsiaTheme="minorEastAsia"/>
              <w:noProof/>
              <w:sz w:val="24"/>
              <w:szCs w:val="24"/>
              <w:lang w:val="en-US"/>
            </w:rPr>
          </w:pPr>
          <w:hyperlink w:anchor="_Toc168502177" w:history="1">
            <w:r w:rsidRPr="00BE301D">
              <w:rPr>
                <w:rStyle w:val="Hyperlink"/>
                <w:rFonts w:ascii="Times New Roman" w:hAnsi="Times New Roman" w:cs="Times New Roman"/>
                <w:noProof/>
              </w:rPr>
              <w:t>Usuarios</w:t>
            </w:r>
            <w:r>
              <w:rPr>
                <w:noProof/>
                <w:webHidden/>
              </w:rPr>
              <w:tab/>
            </w:r>
            <w:r>
              <w:rPr>
                <w:noProof/>
                <w:webHidden/>
              </w:rPr>
              <w:fldChar w:fldCharType="begin"/>
            </w:r>
            <w:r>
              <w:rPr>
                <w:noProof/>
                <w:webHidden/>
              </w:rPr>
              <w:instrText xml:space="preserve"> PAGEREF _Toc168502177 \h </w:instrText>
            </w:r>
            <w:r>
              <w:rPr>
                <w:noProof/>
                <w:webHidden/>
              </w:rPr>
            </w:r>
            <w:r>
              <w:rPr>
                <w:noProof/>
                <w:webHidden/>
              </w:rPr>
              <w:fldChar w:fldCharType="separate"/>
            </w:r>
            <w:r w:rsidR="00690701">
              <w:rPr>
                <w:noProof/>
                <w:webHidden/>
              </w:rPr>
              <w:t>35</w:t>
            </w:r>
            <w:r>
              <w:rPr>
                <w:noProof/>
                <w:webHidden/>
              </w:rPr>
              <w:fldChar w:fldCharType="end"/>
            </w:r>
          </w:hyperlink>
        </w:p>
        <w:p w14:paraId="3136133C" w14:textId="69CB1D17" w:rsidR="00EA3D68" w:rsidRDefault="00EA3D68">
          <w:pPr>
            <w:pStyle w:val="TOC3"/>
            <w:tabs>
              <w:tab w:val="right" w:leader="dot" w:pos="9350"/>
            </w:tabs>
            <w:rPr>
              <w:rFonts w:eastAsiaTheme="minorEastAsia"/>
              <w:noProof/>
              <w:sz w:val="24"/>
              <w:szCs w:val="24"/>
              <w:lang w:val="en-US"/>
            </w:rPr>
          </w:pPr>
          <w:hyperlink w:anchor="_Toc168502178" w:history="1">
            <w:r w:rsidRPr="00BE301D">
              <w:rPr>
                <w:rStyle w:val="Hyperlink"/>
                <w:rFonts w:ascii="Times New Roman" w:hAnsi="Times New Roman" w:cs="Times New Roman"/>
                <w:noProof/>
              </w:rPr>
              <w:t>Documentos</w:t>
            </w:r>
            <w:r>
              <w:rPr>
                <w:noProof/>
                <w:webHidden/>
              </w:rPr>
              <w:tab/>
            </w:r>
            <w:r>
              <w:rPr>
                <w:noProof/>
                <w:webHidden/>
              </w:rPr>
              <w:fldChar w:fldCharType="begin"/>
            </w:r>
            <w:r>
              <w:rPr>
                <w:noProof/>
                <w:webHidden/>
              </w:rPr>
              <w:instrText xml:space="preserve"> PAGEREF _Toc168502178 \h </w:instrText>
            </w:r>
            <w:r>
              <w:rPr>
                <w:noProof/>
                <w:webHidden/>
              </w:rPr>
            </w:r>
            <w:r>
              <w:rPr>
                <w:noProof/>
                <w:webHidden/>
              </w:rPr>
              <w:fldChar w:fldCharType="separate"/>
            </w:r>
            <w:r w:rsidR="00690701">
              <w:rPr>
                <w:noProof/>
                <w:webHidden/>
              </w:rPr>
              <w:t>36</w:t>
            </w:r>
            <w:r>
              <w:rPr>
                <w:noProof/>
                <w:webHidden/>
              </w:rPr>
              <w:fldChar w:fldCharType="end"/>
            </w:r>
          </w:hyperlink>
        </w:p>
        <w:p w14:paraId="028CB4F9" w14:textId="0843B620" w:rsidR="00EA3D68" w:rsidRDefault="00EA3D68">
          <w:pPr>
            <w:pStyle w:val="TOC1"/>
            <w:tabs>
              <w:tab w:val="right" w:leader="dot" w:pos="9350"/>
            </w:tabs>
            <w:rPr>
              <w:rFonts w:eastAsiaTheme="minorEastAsia"/>
              <w:noProof/>
              <w:sz w:val="24"/>
              <w:szCs w:val="24"/>
              <w:lang w:val="en-US"/>
            </w:rPr>
          </w:pPr>
          <w:hyperlink w:anchor="_Toc168502179" w:history="1">
            <w:r w:rsidRPr="00BE301D">
              <w:rPr>
                <w:rStyle w:val="Hyperlink"/>
                <w:rFonts w:ascii="Times New Roman" w:hAnsi="Times New Roman" w:cs="Times New Roman"/>
                <w:noProof/>
              </w:rPr>
              <w:t>Procedimientos Almacenados</w:t>
            </w:r>
            <w:r>
              <w:rPr>
                <w:noProof/>
                <w:webHidden/>
              </w:rPr>
              <w:tab/>
            </w:r>
            <w:r>
              <w:rPr>
                <w:noProof/>
                <w:webHidden/>
              </w:rPr>
              <w:fldChar w:fldCharType="begin"/>
            </w:r>
            <w:r>
              <w:rPr>
                <w:noProof/>
                <w:webHidden/>
              </w:rPr>
              <w:instrText xml:space="preserve"> PAGEREF _Toc168502179 \h </w:instrText>
            </w:r>
            <w:r>
              <w:rPr>
                <w:noProof/>
                <w:webHidden/>
              </w:rPr>
            </w:r>
            <w:r>
              <w:rPr>
                <w:noProof/>
                <w:webHidden/>
              </w:rPr>
              <w:fldChar w:fldCharType="separate"/>
            </w:r>
            <w:r w:rsidR="00690701">
              <w:rPr>
                <w:noProof/>
                <w:webHidden/>
              </w:rPr>
              <w:t>37</w:t>
            </w:r>
            <w:r>
              <w:rPr>
                <w:noProof/>
                <w:webHidden/>
              </w:rPr>
              <w:fldChar w:fldCharType="end"/>
            </w:r>
          </w:hyperlink>
        </w:p>
        <w:p w14:paraId="6B077591" w14:textId="4F0FB1A2" w:rsidR="00EA3D68" w:rsidRDefault="00EA3D68">
          <w:pPr>
            <w:pStyle w:val="TOC3"/>
            <w:tabs>
              <w:tab w:val="right" w:leader="dot" w:pos="9350"/>
            </w:tabs>
            <w:rPr>
              <w:rFonts w:eastAsiaTheme="minorEastAsia"/>
              <w:noProof/>
              <w:sz w:val="24"/>
              <w:szCs w:val="24"/>
              <w:lang w:val="en-US"/>
            </w:rPr>
          </w:pPr>
          <w:hyperlink w:anchor="_Toc168502180" w:history="1">
            <w:r w:rsidRPr="00BE301D">
              <w:rPr>
                <w:rStyle w:val="Hyperlink"/>
                <w:rFonts w:ascii="Times New Roman" w:hAnsi="Times New Roman" w:cs="Times New Roman"/>
                <w:noProof/>
              </w:rPr>
              <w:t>Crear Abogado</w:t>
            </w:r>
            <w:r>
              <w:rPr>
                <w:noProof/>
                <w:webHidden/>
              </w:rPr>
              <w:tab/>
            </w:r>
            <w:r>
              <w:rPr>
                <w:noProof/>
                <w:webHidden/>
              </w:rPr>
              <w:fldChar w:fldCharType="begin"/>
            </w:r>
            <w:r>
              <w:rPr>
                <w:noProof/>
                <w:webHidden/>
              </w:rPr>
              <w:instrText xml:space="preserve"> PAGEREF _Toc168502180 \h </w:instrText>
            </w:r>
            <w:r>
              <w:rPr>
                <w:noProof/>
                <w:webHidden/>
              </w:rPr>
            </w:r>
            <w:r>
              <w:rPr>
                <w:noProof/>
                <w:webHidden/>
              </w:rPr>
              <w:fldChar w:fldCharType="separate"/>
            </w:r>
            <w:r w:rsidR="00690701">
              <w:rPr>
                <w:noProof/>
                <w:webHidden/>
              </w:rPr>
              <w:t>37</w:t>
            </w:r>
            <w:r>
              <w:rPr>
                <w:noProof/>
                <w:webHidden/>
              </w:rPr>
              <w:fldChar w:fldCharType="end"/>
            </w:r>
          </w:hyperlink>
        </w:p>
        <w:p w14:paraId="183635F7" w14:textId="3223B3D2" w:rsidR="00EA3D68" w:rsidRDefault="00EA3D68">
          <w:pPr>
            <w:pStyle w:val="TOC3"/>
            <w:tabs>
              <w:tab w:val="right" w:leader="dot" w:pos="9350"/>
            </w:tabs>
            <w:rPr>
              <w:rFonts w:eastAsiaTheme="minorEastAsia"/>
              <w:noProof/>
              <w:sz w:val="24"/>
              <w:szCs w:val="24"/>
              <w:lang w:val="en-US"/>
            </w:rPr>
          </w:pPr>
          <w:hyperlink w:anchor="_Toc168502181" w:history="1">
            <w:r w:rsidRPr="00BE301D">
              <w:rPr>
                <w:rStyle w:val="Hyperlink"/>
                <w:rFonts w:ascii="Times New Roman" w:hAnsi="Times New Roman" w:cs="Times New Roman"/>
                <w:noProof/>
              </w:rPr>
              <w:t>Listar los Abogados</w:t>
            </w:r>
            <w:r>
              <w:rPr>
                <w:noProof/>
                <w:webHidden/>
              </w:rPr>
              <w:tab/>
            </w:r>
            <w:r>
              <w:rPr>
                <w:noProof/>
                <w:webHidden/>
              </w:rPr>
              <w:fldChar w:fldCharType="begin"/>
            </w:r>
            <w:r>
              <w:rPr>
                <w:noProof/>
                <w:webHidden/>
              </w:rPr>
              <w:instrText xml:space="preserve"> PAGEREF _Toc168502181 \h </w:instrText>
            </w:r>
            <w:r>
              <w:rPr>
                <w:noProof/>
                <w:webHidden/>
              </w:rPr>
            </w:r>
            <w:r>
              <w:rPr>
                <w:noProof/>
                <w:webHidden/>
              </w:rPr>
              <w:fldChar w:fldCharType="separate"/>
            </w:r>
            <w:r w:rsidR="00690701">
              <w:rPr>
                <w:noProof/>
                <w:webHidden/>
              </w:rPr>
              <w:t>37</w:t>
            </w:r>
            <w:r>
              <w:rPr>
                <w:noProof/>
                <w:webHidden/>
              </w:rPr>
              <w:fldChar w:fldCharType="end"/>
            </w:r>
          </w:hyperlink>
        </w:p>
        <w:p w14:paraId="72C0F9B4" w14:textId="50CBC398" w:rsidR="00EA3D68" w:rsidRDefault="00EA3D68">
          <w:pPr>
            <w:pStyle w:val="TOC3"/>
            <w:tabs>
              <w:tab w:val="right" w:leader="dot" w:pos="9350"/>
            </w:tabs>
            <w:rPr>
              <w:rFonts w:eastAsiaTheme="minorEastAsia"/>
              <w:noProof/>
              <w:sz w:val="24"/>
              <w:szCs w:val="24"/>
              <w:lang w:val="en-US"/>
            </w:rPr>
          </w:pPr>
          <w:hyperlink w:anchor="_Toc168502182" w:history="1">
            <w:r w:rsidRPr="00BE301D">
              <w:rPr>
                <w:rStyle w:val="Hyperlink"/>
                <w:rFonts w:ascii="Times New Roman" w:hAnsi="Times New Roman" w:cs="Times New Roman"/>
                <w:noProof/>
              </w:rPr>
              <w:t>Actualizar abogados</w:t>
            </w:r>
            <w:r>
              <w:rPr>
                <w:noProof/>
                <w:webHidden/>
              </w:rPr>
              <w:tab/>
            </w:r>
            <w:r>
              <w:rPr>
                <w:noProof/>
                <w:webHidden/>
              </w:rPr>
              <w:fldChar w:fldCharType="begin"/>
            </w:r>
            <w:r>
              <w:rPr>
                <w:noProof/>
                <w:webHidden/>
              </w:rPr>
              <w:instrText xml:space="preserve"> PAGEREF _Toc168502182 \h </w:instrText>
            </w:r>
            <w:r>
              <w:rPr>
                <w:noProof/>
                <w:webHidden/>
              </w:rPr>
            </w:r>
            <w:r>
              <w:rPr>
                <w:noProof/>
                <w:webHidden/>
              </w:rPr>
              <w:fldChar w:fldCharType="separate"/>
            </w:r>
            <w:r w:rsidR="00690701">
              <w:rPr>
                <w:noProof/>
                <w:webHidden/>
              </w:rPr>
              <w:t>38</w:t>
            </w:r>
            <w:r>
              <w:rPr>
                <w:noProof/>
                <w:webHidden/>
              </w:rPr>
              <w:fldChar w:fldCharType="end"/>
            </w:r>
          </w:hyperlink>
        </w:p>
        <w:p w14:paraId="70385856" w14:textId="2099BDEE" w:rsidR="00EA3D68" w:rsidRDefault="00EA3D68">
          <w:pPr>
            <w:pStyle w:val="TOC3"/>
            <w:tabs>
              <w:tab w:val="right" w:leader="dot" w:pos="9350"/>
            </w:tabs>
            <w:rPr>
              <w:rFonts w:eastAsiaTheme="minorEastAsia"/>
              <w:noProof/>
              <w:sz w:val="24"/>
              <w:szCs w:val="24"/>
              <w:lang w:val="en-US"/>
            </w:rPr>
          </w:pPr>
          <w:hyperlink w:anchor="_Toc168502183" w:history="1">
            <w:r w:rsidRPr="00BE301D">
              <w:rPr>
                <w:rStyle w:val="Hyperlink"/>
                <w:rFonts w:ascii="Times New Roman" w:hAnsi="Times New Roman" w:cs="Times New Roman"/>
                <w:noProof/>
              </w:rPr>
              <w:t>Eliminar Abogados por ID</w:t>
            </w:r>
            <w:r>
              <w:rPr>
                <w:noProof/>
                <w:webHidden/>
              </w:rPr>
              <w:tab/>
            </w:r>
            <w:r>
              <w:rPr>
                <w:noProof/>
                <w:webHidden/>
              </w:rPr>
              <w:fldChar w:fldCharType="begin"/>
            </w:r>
            <w:r>
              <w:rPr>
                <w:noProof/>
                <w:webHidden/>
              </w:rPr>
              <w:instrText xml:space="preserve"> PAGEREF _Toc168502183 \h </w:instrText>
            </w:r>
            <w:r>
              <w:rPr>
                <w:noProof/>
                <w:webHidden/>
              </w:rPr>
            </w:r>
            <w:r>
              <w:rPr>
                <w:noProof/>
                <w:webHidden/>
              </w:rPr>
              <w:fldChar w:fldCharType="separate"/>
            </w:r>
            <w:r w:rsidR="00690701">
              <w:rPr>
                <w:noProof/>
                <w:webHidden/>
              </w:rPr>
              <w:t>38</w:t>
            </w:r>
            <w:r>
              <w:rPr>
                <w:noProof/>
                <w:webHidden/>
              </w:rPr>
              <w:fldChar w:fldCharType="end"/>
            </w:r>
          </w:hyperlink>
        </w:p>
        <w:p w14:paraId="3CA1D573" w14:textId="466FEF9E" w:rsidR="00EA3D68" w:rsidRDefault="00EA3D68">
          <w:pPr>
            <w:pStyle w:val="TOC3"/>
            <w:tabs>
              <w:tab w:val="right" w:leader="dot" w:pos="9350"/>
            </w:tabs>
            <w:rPr>
              <w:rFonts w:eastAsiaTheme="minorEastAsia"/>
              <w:noProof/>
              <w:sz w:val="24"/>
              <w:szCs w:val="24"/>
              <w:lang w:val="en-US"/>
            </w:rPr>
          </w:pPr>
          <w:hyperlink w:anchor="_Toc168502184" w:history="1">
            <w:r w:rsidRPr="00BE301D">
              <w:rPr>
                <w:rStyle w:val="Hyperlink"/>
                <w:rFonts w:ascii="Times New Roman" w:hAnsi="Times New Roman" w:cs="Times New Roman"/>
                <w:noProof/>
              </w:rPr>
              <w:t>Creación de Clientes</w:t>
            </w:r>
            <w:r>
              <w:rPr>
                <w:noProof/>
                <w:webHidden/>
              </w:rPr>
              <w:tab/>
            </w:r>
            <w:r>
              <w:rPr>
                <w:noProof/>
                <w:webHidden/>
              </w:rPr>
              <w:fldChar w:fldCharType="begin"/>
            </w:r>
            <w:r>
              <w:rPr>
                <w:noProof/>
                <w:webHidden/>
              </w:rPr>
              <w:instrText xml:space="preserve"> PAGEREF _Toc168502184 \h </w:instrText>
            </w:r>
            <w:r>
              <w:rPr>
                <w:noProof/>
                <w:webHidden/>
              </w:rPr>
            </w:r>
            <w:r>
              <w:rPr>
                <w:noProof/>
                <w:webHidden/>
              </w:rPr>
              <w:fldChar w:fldCharType="separate"/>
            </w:r>
            <w:r w:rsidR="00690701">
              <w:rPr>
                <w:noProof/>
                <w:webHidden/>
              </w:rPr>
              <w:t>39</w:t>
            </w:r>
            <w:r>
              <w:rPr>
                <w:noProof/>
                <w:webHidden/>
              </w:rPr>
              <w:fldChar w:fldCharType="end"/>
            </w:r>
          </w:hyperlink>
        </w:p>
        <w:p w14:paraId="27868082" w14:textId="259269A5" w:rsidR="00EA3D68" w:rsidRDefault="00EA3D68">
          <w:pPr>
            <w:pStyle w:val="TOC3"/>
            <w:tabs>
              <w:tab w:val="right" w:leader="dot" w:pos="9350"/>
            </w:tabs>
            <w:rPr>
              <w:rFonts w:eastAsiaTheme="minorEastAsia"/>
              <w:noProof/>
              <w:sz w:val="24"/>
              <w:szCs w:val="24"/>
              <w:lang w:val="en-US"/>
            </w:rPr>
          </w:pPr>
          <w:hyperlink w:anchor="_Toc168502185" w:history="1">
            <w:r w:rsidRPr="00BE301D">
              <w:rPr>
                <w:rStyle w:val="Hyperlink"/>
                <w:rFonts w:ascii="Times New Roman" w:hAnsi="Times New Roman" w:cs="Times New Roman"/>
                <w:noProof/>
              </w:rPr>
              <w:t>Buscar Clientes</w:t>
            </w:r>
            <w:r>
              <w:rPr>
                <w:noProof/>
                <w:webHidden/>
              </w:rPr>
              <w:tab/>
            </w:r>
            <w:r>
              <w:rPr>
                <w:noProof/>
                <w:webHidden/>
              </w:rPr>
              <w:fldChar w:fldCharType="begin"/>
            </w:r>
            <w:r>
              <w:rPr>
                <w:noProof/>
                <w:webHidden/>
              </w:rPr>
              <w:instrText xml:space="preserve"> PAGEREF _Toc168502185 \h </w:instrText>
            </w:r>
            <w:r>
              <w:rPr>
                <w:noProof/>
                <w:webHidden/>
              </w:rPr>
            </w:r>
            <w:r>
              <w:rPr>
                <w:noProof/>
                <w:webHidden/>
              </w:rPr>
              <w:fldChar w:fldCharType="separate"/>
            </w:r>
            <w:r w:rsidR="00690701">
              <w:rPr>
                <w:noProof/>
                <w:webHidden/>
              </w:rPr>
              <w:t>39</w:t>
            </w:r>
            <w:r>
              <w:rPr>
                <w:noProof/>
                <w:webHidden/>
              </w:rPr>
              <w:fldChar w:fldCharType="end"/>
            </w:r>
          </w:hyperlink>
        </w:p>
        <w:p w14:paraId="6DFCCBFF" w14:textId="773143F3" w:rsidR="00EA3D68" w:rsidRDefault="00EA3D68">
          <w:pPr>
            <w:pStyle w:val="TOC3"/>
            <w:tabs>
              <w:tab w:val="right" w:leader="dot" w:pos="9350"/>
            </w:tabs>
            <w:rPr>
              <w:rFonts w:eastAsiaTheme="minorEastAsia"/>
              <w:noProof/>
              <w:sz w:val="24"/>
              <w:szCs w:val="24"/>
              <w:lang w:val="en-US"/>
            </w:rPr>
          </w:pPr>
          <w:hyperlink w:anchor="_Toc168502186" w:history="1">
            <w:r w:rsidRPr="00BE301D">
              <w:rPr>
                <w:rStyle w:val="Hyperlink"/>
                <w:rFonts w:ascii="Times New Roman" w:hAnsi="Times New Roman" w:cs="Times New Roman"/>
                <w:noProof/>
              </w:rPr>
              <w:t>Actualización de cliente</w:t>
            </w:r>
            <w:r>
              <w:rPr>
                <w:noProof/>
                <w:webHidden/>
              </w:rPr>
              <w:tab/>
            </w:r>
            <w:r>
              <w:rPr>
                <w:noProof/>
                <w:webHidden/>
              </w:rPr>
              <w:fldChar w:fldCharType="begin"/>
            </w:r>
            <w:r>
              <w:rPr>
                <w:noProof/>
                <w:webHidden/>
              </w:rPr>
              <w:instrText xml:space="preserve"> PAGEREF _Toc168502186 \h </w:instrText>
            </w:r>
            <w:r>
              <w:rPr>
                <w:noProof/>
                <w:webHidden/>
              </w:rPr>
            </w:r>
            <w:r>
              <w:rPr>
                <w:noProof/>
                <w:webHidden/>
              </w:rPr>
              <w:fldChar w:fldCharType="separate"/>
            </w:r>
            <w:r w:rsidR="00690701">
              <w:rPr>
                <w:noProof/>
                <w:webHidden/>
              </w:rPr>
              <w:t>40</w:t>
            </w:r>
            <w:r>
              <w:rPr>
                <w:noProof/>
                <w:webHidden/>
              </w:rPr>
              <w:fldChar w:fldCharType="end"/>
            </w:r>
          </w:hyperlink>
        </w:p>
        <w:p w14:paraId="162AEE80" w14:textId="4280629B" w:rsidR="00EA3D68" w:rsidRDefault="00EA3D68">
          <w:pPr>
            <w:pStyle w:val="TOC3"/>
            <w:tabs>
              <w:tab w:val="right" w:leader="dot" w:pos="9350"/>
            </w:tabs>
            <w:rPr>
              <w:rFonts w:eastAsiaTheme="minorEastAsia"/>
              <w:noProof/>
              <w:sz w:val="24"/>
              <w:szCs w:val="24"/>
              <w:lang w:val="en-US"/>
            </w:rPr>
          </w:pPr>
          <w:hyperlink w:anchor="_Toc168502187" w:history="1">
            <w:r w:rsidRPr="00BE301D">
              <w:rPr>
                <w:rStyle w:val="Hyperlink"/>
                <w:rFonts w:ascii="Times New Roman" w:hAnsi="Times New Roman" w:cs="Times New Roman"/>
                <w:noProof/>
              </w:rPr>
              <w:t>Eliminacion de Cliente</w:t>
            </w:r>
            <w:r>
              <w:rPr>
                <w:noProof/>
                <w:webHidden/>
              </w:rPr>
              <w:tab/>
            </w:r>
            <w:r>
              <w:rPr>
                <w:noProof/>
                <w:webHidden/>
              </w:rPr>
              <w:fldChar w:fldCharType="begin"/>
            </w:r>
            <w:r>
              <w:rPr>
                <w:noProof/>
                <w:webHidden/>
              </w:rPr>
              <w:instrText xml:space="preserve"> PAGEREF _Toc168502187 \h </w:instrText>
            </w:r>
            <w:r>
              <w:rPr>
                <w:noProof/>
                <w:webHidden/>
              </w:rPr>
            </w:r>
            <w:r>
              <w:rPr>
                <w:noProof/>
                <w:webHidden/>
              </w:rPr>
              <w:fldChar w:fldCharType="separate"/>
            </w:r>
            <w:r w:rsidR="00690701">
              <w:rPr>
                <w:noProof/>
                <w:webHidden/>
              </w:rPr>
              <w:t>40</w:t>
            </w:r>
            <w:r>
              <w:rPr>
                <w:noProof/>
                <w:webHidden/>
              </w:rPr>
              <w:fldChar w:fldCharType="end"/>
            </w:r>
          </w:hyperlink>
        </w:p>
        <w:p w14:paraId="080C5788" w14:textId="6C3BFCC8" w:rsidR="00EA3D68" w:rsidRDefault="00EA3D68">
          <w:pPr>
            <w:pStyle w:val="TOC3"/>
            <w:tabs>
              <w:tab w:val="right" w:leader="dot" w:pos="9350"/>
            </w:tabs>
            <w:rPr>
              <w:rFonts w:eastAsiaTheme="minorEastAsia"/>
              <w:noProof/>
              <w:sz w:val="24"/>
              <w:szCs w:val="24"/>
              <w:lang w:val="en-US"/>
            </w:rPr>
          </w:pPr>
          <w:hyperlink w:anchor="_Toc168502188" w:history="1">
            <w:r w:rsidRPr="00BE301D">
              <w:rPr>
                <w:rStyle w:val="Hyperlink"/>
                <w:rFonts w:ascii="Times New Roman" w:hAnsi="Times New Roman" w:cs="Times New Roman"/>
                <w:noProof/>
              </w:rPr>
              <w:t>Crear Usuario</w:t>
            </w:r>
            <w:r>
              <w:rPr>
                <w:noProof/>
                <w:webHidden/>
              </w:rPr>
              <w:tab/>
            </w:r>
            <w:r>
              <w:rPr>
                <w:noProof/>
                <w:webHidden/>
              </w:rPr>
              <w:fldChar w:fldCharType="begin"/>
            </w:r>
            <w:r>
              <w:rPr>
                <w:noProof/>
                <w:webHidden/>
              </w:rPr>
              <w:instrText xml:space="preserve"> PAGEREF _Toc168502188 \h </w:instrText>
            </w:r>
            <w:r>
              <w:rPr>
                <w:noProof/>
                <w:webHidden/>
              </w:rPr>
            </w:r>
            <w:r>
              <w:rPr>
                <w:noProof/>
                <w:webHidden/>
              </w:rPr>
              <w:fldChar w:fldCharType="separate"/>
            </w:r>
            <w:r w:rsidR="00690701">
              <w:rPr>
                <w:noProof/>
                <w:webHidden/>
              </w:rPr>
              <w:t>41</w:t>
            </w:r>
            <w:r>
              <w:rPr>
                <w:noProof/>
                <w:webHidden/>
              </w:rPr>
              <w:fldChar w:fldCharType="end"/>
            </w:r>
          </w:hyperlink>
        </w:p>
        <w:p w14:paraId="5C86A444" w14:textId="1ECDCAFD" w:rsidR="00EA3D68" w:rsidRDefault="00EA3D68">
          <w:pPr>
            <w:pStyle w:val="TOC3"/>
            <w:tabs>
              <w:tab w:val="right" w:leader="dot" w:pos="9350"/>
            </w:tabs>
            <w:rPr>
              <w:rFonts w:eastAsiaTheme="minorEastAsia"/>
              <w:noProof/>
              <w:sz w:val="24"/>
              <w:szCs w:val="24"/>
              <w:lang w:val="en-US"/>
            </w:rPr>
          </w:pPr>
          <w:hyperlink w:anchor="_Toc168502189" w:history="1">
            <w:r w:rsidRPr="00BE301D">
              <w:rPr>
                <w:rStyle w:val="Hyperlink"/>
                <w:rFonts w:ascii="Times New Roman" w:hAnsi="Times New Roman" w:cs="Times New Roman"/>
                <w:noProof/>
              </w:rPr>
              <w:t>Buscar Usuarios</w:t>
            </w:r>
            <w:r>
              <w:rPr>
                <w:noProof/>
                <w:webHidden/>
              </w:rPr>
              <w:tab/>
            </w:r>
            <w:r>
              <w:rPr>
                <w:noProof/>
                <w:webHidden/>
              </w:rPr>
              <w:fldChar w:fldCharType="begin"/>
            </w:r>
            <w:r>
              <w:rPr>
                <w:noProof/>
                <w:webHidden/>
              </w:rPr>
              <w:instrText xml:space="preserve"> PAGEREF _Toc168502189 \h </w:instrText>
            </w:r>
            <w:r>
              <w:rPr>
                <w:noProof/>
                <w:webHidden/>
              </w:rPr>
            </w:r>
            <w:r>
              <w:rPr>
                <w:noProof/>
                <w:webHidden/>
              </w:rPr>
              <w:fldChar w:fldCharType="separate"/>
            </w:r>
            <w:r w:rsidR="00690701">
              <w:rPr>
                <w:noProof/>
                <w:webHidden/>
              </w:rPr>
              <w:t>41</w:t>
            </w:r>
            <w:r>
              <w:rPr>
                <w:noProof/>
                <w:webHidden/>
              </w:rPr>
              <w:fldChar w:fldCharType="end"/>
            </w:r>
          </w:hyperlink>
        </w:p>
        <w:p w14:paraId="3458B6D2" w14:textId="577EBCBA" w:rsidR="00EA3D68" w:rsidRDefault="00EA3D68">
          <w:pPr>
            <w:pStyle w:val="TOC3"/>
            <w:tabs>
              <w:tab w:val="right" w:leader="dot" w:pos="9350"/>
            </w:tabs>
            <w:rPr>
              <w:rFonts w:eastAsiaTheme="minorEastAsia"/>
              <w:noProof/>
              <w:sz w:val="24"/>
              <w:szCs w:val="24"/>
              <w:lang w:val="en-US"/>
            </w:rPr>
          </w:pPr>
          <w:hyperlink w:anchor="_Toc168502190" w:history="1">
            <w:r w:rsidRPr="00BE301D">
              <w:rPr>
                <w:rStyle w:val="Hyperlink"/>
                <w:rFonts w:ascii="Times New Roman" w:hAnsi="Times New Roman" w:cs="Times New Roman"/>
                <w:noProof/>
              </w:rPr>
              <w:t>Actualizar Usuario</w:t>
            </w:r>
            <w:r>
              <w:rPr>
                <w:noProof/>
                <w:webHidden/>
              </w:rPr>
              <w:tab/>
            </w:r>
            <w:r>
              <w:rPr>
                <w:noProof/>
                <w:webHidden/>
              </w:rPr>
              <w:fldChar w:fldCharType="begin"/>
            </w:r>
            <w:r>
              <w:rPr>
                <w:noProof/>
                <w:webHidden/>
              </w:rPr>
              <w:instrText xml:space="preserve"> PAGEREF _Toc168502190 \h </w:instrText>
            </w:r>
            <w:r>
              <w:rPr>
                <w:noProof/>
                <w:webHidden/>
              </w:rPr>
            </w:r>
            <w:r>
              <w:rPr>
                <w:noProof/>
                <w:webHidden/>
              </w:rPr>
              <w:fldChar w:fldCharType="separate"/>
            </w:r>
            <w:r w:rsidR="00690701">
              <w:rPr>
                <w:noProof/>
                <w:webHidden/>
              </w:rPr>
              <w:t>41</w:t>
            </w:r>
            <w:r>
              <w:rPr>
                <w:noProof/>
                <w:webHidden/>
              </w:rPr>
              <w:fldChar w:fldCharType="end"/>
            </w:r>
          </w:hyperlink>
        </w:p>
        <w:p w14:paraId="4A6A6244" w14:textId="0AD3C885" w:rsidR="00EA3D68" w:rsidRDefault="00EA3D68">
          <w:pPr>
            <w:pStyle w:val="TOC3"/>
            <w:tabs>
              <w:tab w:val="right" w:leader="dot" w:pos="9350"/>
            </w:tabs>
            <w:rPr>
              <w:rFonts w:eastAsiaTheme="minorEastAsia"/>
              <w:noProof/>
              <w:sz w:val="24"/>
              <w:szCs w:val="24"/>
              <w:lang w:val="en-US"/>
            </w:rPr>
          </w:pPr>
          <w:hyperlink w:anchor="_Toc168502191" w:history="1">
            <w:r w:rsidRPr="00BE301D">
              <w:rPr>
                <w:rStyle w:val="Hyperlink"/>
                <w:rFonts w:ascii="Times New Roman" w:hAnsi="Times New Roman" w:cs="Times New Roman"/>
                <w:noProof/>
              </w:rPr>
              <w:t>Eliminar Usuario</w:t>
            </w:r>
            <w:r>
              <w:rPr>
                <w:noProof/>
                <w:webHidden/>
              </w:rPr>
              <w:tab/>
            </w:r>
            <w:r>
              <w:rPr>
                <w:noProof/>
                <w:webHidden/>
              </w:rPr>
              <w:fldChar w:fldCharType="begin"/>
            </w:r>
            <w:r>
              <w:rPr>
                <w:noProof/>
                <w:webHidden/>
              </w:rPr>
              <w:instrText xml:space="preserve"> PAGEREF _Toc168502191 \h </w:instrText>
            </w:r>
            <w:r>
              <w:rPr>
                <w:noProof/>
                <w:webHidden/>
              </w:rPr>
            </w:r>
            <w:r>
              <w:rPr>
                <w:noProof/>
                <w:webHidden/>
              </w:rPr>
              <w:fldChar w:fldCharType="separate"/>
            </w:r>
            <w:r w:rsidR="00690701">
              <w:rPr>
                <w:noProof/>
                <w:webHidden/>
              </w:rPr>
              <w:t>42</w:t>
            </w:r>
            <w:r>
              <w:rPr>
                <w:noProof/>
                <w:webHidden/>
              </w:rPr>
              <w:fldChar w:fldCharType="end"/>
            </w:r>
          </w:hyperlink>
        </w:p>
        <w:p w14:paraId="6E48AB95" w14:textId="611DDF71" w:rsidR="00EA3D68" w:rsidRDefault="00EA3D68">
          <w:pPr>
            <w:pStyle w:val="TOC1"/>
            <w:tabs>
              <w:tab w:val="right" w:leader="dot" w:pos="9350"/>
            </w:tabs>
            <w:rPr>
              <w:rFonts w:eastAsiaTheme="minorEastAsia"/>
              <w:noProof/>
              <w:sz w:val="24"/>
              <w:szCs w:val="24"/>
              <w:lang w:val="en-US"/>
            </w:rPr>
          </w:pPr>
          <w:hyperlink w:anchor="_Toc168502192" w:history="1">
            <w:r w:rsidRPr="00BE301D">
              <w:rPr>
                <w:rStyle w:val="Hyperlink"/>
                <w:rFonts w:ascii="Times New Roman" w:hAnsi="Times New Roman" w:cs="Times New Roman"/>
                <w:noProof/>
              </w:rPr>
              <w:t>Entidad Relación</w:t>
            </w:r>
            <w:r>
              <w:rPr>
                <w:noProof/>
                <w:webHidden/>
              </w:rPr>
              <w:tab/>
            </w:r>
            <w:r>
              <w:rPr>
                <w:noProof/>
                <w:webHidden/>
              </w:rPr>
              <w:fldChar w:fldCharType="begin"/>
            </w:r>
            <w:r>
              <w:rPr>
                <w:noProof/>
                <w:webHidden/>
              </w:rPr>
              <w:instrText xml:space="preserve"> PAGEREF _Toc168502192 \h </w:instrText>
            </w:r>
            <w:r>
              <w:rPr>
                <w:noProof/>
                <w:webHidden/>
              </w:rPr>
            </w:r>
            <w:r>
              <w:rPr>
                <w:noProof/>
                <w:webHidden/>
              </w:rPr>
              <w:fldChar w:fldCharType="separate"/>
            </w:r>
            <w:r w:rsidR="00690701">
              <w:rPr>
                <w:noProof/>
                <w:webHidden/>
              </w:rPr>
              <w:t>43</w:t>
            </w:r>
            <w:r>
              <w:rPr>
                <w:noProof/>
                <w:webHidden/>
              </w:rPr>
              <w:fldChar w:fldCharType="end"/>
            </w:r>
          </w:hyperlink>
        </w:p>
        <w:p w14:paraId="74EB6E02" w14:textId="12C4591A" w:rsidR="00EA3D68" w:rsidRDefault="00EA3D68">
          <w:pPr>
            <w:pStyle w:val="TOC1"/>
            <w:tabs>
              <w:tab w:val="right" w:leader="dot" w:pos="9350"/>
            </w:tabs>
            <w:rPr>
              <w:rFonts w:eastAsiaTheme="minorEastAsia"/>
              <w:noProof/>
              <w:sz w:val="24"/>
              <w:szCs w:val="24"/>
              <w:lang w:val="en-US"/>
            </w:rPr>
          </w:pPr>
          <w:hyperlink w:anchor="_Toc168502193" w:history="1">
            <w:r w:rsidRPr="00BE301D">
              <w:rPr>
                <w:rStyle w:val="Hyperlink"/>
                <w:rFonts w:ascii="Times New Roman" w:hAnsi="Times New Roman" w:cs="Times New Roman"/>
                <w:noProof/>
              </w:rPr>
              <w:t>Seguridad del sistema</w:t>
            </w:r>
            <w:r>
              <w:rPr>
                <w:noProof/>
                <w:webHidden/>
              </w:rPr>
              <w:tab/>
            </w:r>
            <w:r>
              <w:rPr>
                <w:noProof/>
                <w:webHidden/>
              </w:rPr>
              <w:fldChar w:fldCharType="begin"/>
            </w:r>
            <w:r>
              <w:rPr>
                <w:noProof/>
                <w:webHidden/>
              </w:rPr>
              <w:instrText xml:space="preserve"> PAGEREF _Toc168502193 \h </w:instrText>
            </w:r>
            <w:r>
              <w:rPr>
                <w:noProof/>
                <w:webHidden/>
              </w:rPr>
            </w:r>
            <w:r>
              <w:rPr>
                <w:noProof/>
                <w:webHidden/>
              </w:rPr>
              <w:fldChar w:fldCharType="separate"/>
            </w:r>
            <w:r w:rsidR="00690701">
              <w:rPr>
                <w:noProof/>
                <w:webHidden/>
              </w:rPr>
              <w:t>43</w:t>
            </w:r>
            <w:r>
              <w:rPr>
                <w:noProof/>
                <w:webHidden/>
              </w:rPr>
              <w:fldChar w:fldCharType="end"/>
            </w:r>
          </w:hyperlink>
        </w:p>
        <w:p w14:paraId="06E83EBD" w14:textId="0207ACFE" w:rsidR="00EA3D68" w:rsidRDefault="00EA3D68">
          <w:pPr>
            <w:pStyle w:val="TOC1"/>
            <w:tabs>
              <w:tab w:val="right" w:leader="dot" w:pos="9350"/>
            </w:tabs>
            <w:rPr>
              <w:rFonts w:eastAsiaTheme="minorEastAsia"/>
              <w:noProof/>
              <w:sz w:val="24"/>
              <w:szCs w:val="24"/>
              <w:lang w:val="en-US"/>
            </w:rPr>
          </w:pPr>
          <w:hyperlink w:anchor="_Toc168502194" w:history="1">
            <w:r w:rsidRPr="00BE301D">
              <w:rPr>
                <w:rStyle w:val="Hyperlink"/>
                <w:rFonts w:ascii="Times New Roman" w:hAnsi="Times New Roman" w:cs="Times New Roman"/>
                <w:noProof/>
              </w:rPr>
              <w:t>Claves de acceso</w:t>
            </w:r>
            <w:r>
              <w:rPr>
                <w:noProof/>
                <w:webHidden/>
              </w:rPr>
              <w:tab/>
            </w:r>
            <w:r>
              <w:rPr>
                <w:noProof/>
                <w:webHidden/>
              </w:rPr>
              <w:fldChar w:fldCharType="begin"/>
            </w:r>
            <w:r>
              <w:rPr>
                <w:noProof/>
                <w:webHidden/>
              </w:rPr>
              <w:instrText xml:space="preserve"> PAGEREF _Toc168502194 \h </w:instrText>
            </w:r>
            <w:r>
              <w:rPr>
                <w:noProof/>
                <w:webHidden/>
              </w:rPr>
            </w:r>
            <w:r>
              <w:rPr>
                <w:noProof/>
                <w:webHidden/>
              </w:rPr>
              <w:fldChar w:fldCharType="separate"/>
            </w:r>
            <w:r w:rsidR="00690701">
              <w:rPr>
                <w:noProof/>
                <w:webHidden/>
              </w:rPr>
              <w:t>43</w:t>
            </w:r>
            <w:r>
              <w:rPr>
                <w:noProof/>
                <w:webHidden/>
              </w:rPr>
              <w:fldChar w:fldCharType="end"/>
            </w:r>
          </w:hyperlink>
        </w:p>
        <w:p w14:paraId="16BB7D74" w14:textId="1CCAAC33" w:rsidR="00EA3D68" w:rsidRDefault="00EA3D68">
          <w:pPr>
            <w:pStyle w:val="TOC1"/>
            <w:tabs>
              <w:tab w:val="right" w:leader="dot" w:pos="9350"/>
            </w:tabs>
            <w:rPr>
              <w:rFonts w:eastAsiaTheme="minorEastAsia"/>
              <w:noProof/>
              <w:sz w:val="24"/>
              <w:szCs w:val="24"/>
              <w:lang w:val="en-US"/>
            </w:rPr>
          </w:pPr>
          <w:hyperlink w:anchor="_Toc168502195" w:history="1">
            <w:r w:rsidRPr="00BE301D">
              <w:rPr>
                <w:rStyle w:val="Hyperlink"/>
                <w:rFonts w:ascii="Times New Roman" w:hAnsi="Times New Roman" w:cs="Times New Roman"/>
                <w:noProof/>
              </w:rPr>
              <w:t>Roles de usuario</w:t>
            </w:r>
            <w:r>
              <w:rPr>
                <w:noProof/>
                <w:webHidden/>
              </w:rPr>
              <w:tab/>
            </w:r>
            <w:r>
              <w:rPr>
                <w:noProof/>
                <w:webHidden/>
              </w:rPr>
              <w:fldChar w:fldCharType="begin"/>
            </w:r>
            <w:r>
              <w:rPr>
                <w:noProof/>
                <w:webHidden/>
              </w:rPr>
              <w:instrText xml:space="preserve"> PAGEREF _Toc168502195 \h </w:instrText>
            </w:r>
            <w:r>
              <w:rPr>
                <w:noProof/>
                <w:webHidden/>
              </w:rPr>
            </w:r>
            <w:r>
              <w:rPr>
                <w:noProof/>
                <w:webHidden/>
              </w:rPr>
              <w:fldChar w:fldCharType="separate"/>
            </w:r>
            <w:r w:rsidR="00690701">
              <w:rPr>
                <w:noProof/>
                <w:webHidden/>
              </w:rPr>
              <w:t>44</w:t>
            </w:r>
            <w:r>
              <w:rPr>
                <w:noProof/>
                <w:webHidden/>
              </w:rPr>
              <w:fldChar w:fldCharType="end"/>
            </w:r>
          </w:hyperlink>
        </w:p>
        <w:p w14:paraId="31C885BC" w14:textId="0B1048D3" w:rsidR="00EA3D68" w:rsidRDefault="00EA3D68">
          <w:pPr>
            <w:pStyle w:val="TOC1"/>
            <w:tabs>
              <w:tab w:val="right" w:leader="dot" w:pos="9350"/>
            </w:tabs>
            <w:rPr>
              <w:rFonts w:eastAsiaTheme="minorEastAsia"/>
              <w:noProof/>
              <w:sz w:val="24"/>
              <w:szCs w:val="24"/>
              <w:lang w:val="en-US"/>
            </w:rPr>
          </w:pPr>
          <w:hyperlink w:anchor="_Toc168502196" w:history="1">
            <w:r w:rsidRPr="00BE301D">
              <w:rPr>
                <w:rStyle w:val="Hyperlink"/>
                <w:rFonts w:ascii="Times New Roman" w:hAnsi="Times New Roman" w:cs="Times New Roman"/>
                <w:noProof/>
              </w:rPr>
              <w:t>Privilegios</w:t>
            </w:r>
            <w:r>
              <w:rPr>
                <w:noProof/>
                <w:webHidden/>
              </w:rPr>
              <w:tab/>
            </w:r>
            <w:r>
              <w:rPr>
                <w:noProof/>
                <w:webHidden/>
              </w:rPr>
              <w:fldChar w:fldCharType="begin"/>
            </w:r>
            <w:r>
              <w:rPr>
                <w:noProof/>
                <w:webHidden/>
              </w:rPr>
              <w:instrText xml:space="preserve"> PAGEREF _Toc168502196 \h </w:instrText>
            </w:r>
            <w:r>
              <w:rPr>
                <w:noProof/>
                <w:webHidden/>
              </w:rPr>
            </w:r>
            <w:r>
              <w:rPr>
                <w:noProof/>
                <w:webHidden/>
              </w:rPr>
              <w:fldChar w:fldCharType="separate"/>
            </w:r>
            <w:r w:rsidR="00690701">
              <w:rPr>
                <w:noProof/>
                <w:webHidden/>
              </w:rPr>
              <w:t>44</w:t>
            </w:r>
            <w:r>
              <w:rPr>
                <w:noProof/>
                <w:webHidden/>
              </w:rPr>
              <w:fldChar w:fldCharType="end"/>
            </w:r>
          </w:hyperlink>
        </w:p>
        <w:p w14:paraId="74BF58C8" w14:textId="7DDD37E9" w:rsidR="00EA3D68" w:rsidRDefault="00EA3D68">
          <w:pPr>
            <w:pStyle w:val="TOC1"/>
            <w:tabs>
              <w:tab w:val="right" w:leader="dot" w:pos="9350"/>
            </w:tabs>
            <w:rPr>
              <w:rFonts w:eastAsiaTheme="minorEastAsia"/>
              <w:noProof/>
              <w:sz w:val="24"/>
              <w:szCs w:val="24"/>
              <w:lang w:val="en-US"/>
            </w:rPr>
          </w:pPr>
          <w:hyperlink w:anchor="_Toc168502197" w:history="1">
            <w:r w:rsidRPr="00BE301D">
              <w:rPr>
                <w:rStyle w:val="Hyperlink"/>
                <w:noProof/>
              </w:rPr>
              <w:t>Fuentes de Consulta</w:t>
            </w:r>
            <w:r>
              <w:rPr>
                <w:noProof/>
                <w:webHidden/>
              </w:rPr>
              <w:tab/>
            </w:r>
            <w:r>
              <w:rPr>
                <w:noProof/>
                <w:webHidden/>
              </w:rPr>
              <w:fldChar w:fldCharType="begin"/>
            </w:r>
            <w:r>
              <w:rPr>
                <w:noProof/>
                <w:webHidden/>
              </w:rPr>
              <w:instrText xml:space="preserve"> PAGEREF _Toc168502197 \h </w:instrText>
            </w:r>
            <w:r>
              <w:rPr>
                <w:noProof/>
                <w:webHidden/>
              </w:rPr>
            </w:r>
            <w:r>
              <w:rPr>
                <w:noProof/>
                <w:webHidden/>
              </w:rPr>
              <w:fldChar w:fldCharType="separate"/>
            </w:r>
            <w:r w:rsidR="00690701">
              <w:rPr>
                <w:noProof/>
                <w:webHidden/>
              </w:rPr>
              <w:t>45</w:t>
            </w:r>
            <w:r>
              <w:rPr>
                <w:noProof/>
                <w:webHidden/>
              </w:rPr>
              <w:fldChar w:fldCharType="end"/>
            </w:r>
          </w:hyperlink>
        </w:p>
        <w:p w14:paraId="6BBDE88A" w14:textId="473A74F5" w:rsidR="00EA3D68" w:rsidRDefault="00EA3D68">
          <w:pPr>
            <w:pStyle w:val="TOC2"/>
            <w:tabs>
              <w:tab w:val="right" w:leader="dot" w:pos="9350"/>
            </w:tabs>
            <w:rPr>
              <w:rFonts w:eastAsiaTheme="minorEastAsia"/>
              <w:noProof/>
              <w:sz w:val="24"/>
              <w:szCs w:val="24"/>
              <w:lang w:val="en-US"/>
            </w:rPr>
          </w:pPr>
          <w:hyperlink w:anchor="_Toc168502198" w:history="1">
            <w:r w:rsidRPr="00BE301D">
              <w:rPr>
                <w:rStyle w:val="Hyperlink"/>
                <w:noProof/>
              </w:rPr>
              <w:t>Bibliografía</w:t>
            </w:r>
            <w:r>
              <w:rPr>
                <w:noProof/>
                <w:webHidden/>
              </w:rPr>
              <w:tab/>
            </w:r>
            <w:r>
              <w:rPr>
                <w:noProof/>
                <w:webHidden/>
              </w:rPr>
              <w:fldChar w:fldCharType="begin"/>
            </w:r>
            <w:r>
              <w:rPr>
                <w:noProof/>
                <w:webHidden/>
              </w:rPr>
              <w:instrText xml:space="preserve"> PAGEREF _Toc168502198 \h </w:instrText>
            </w:r>
            <w:r>
              <w:rPr>
                <w:noProof/>
                <w:webHidden/>
              </w:rPr>
            </w:r>
            <w:r>
              <w:rPr>
                <w:noProof/>
                <w:webHidden/>
              </w:rPr>
              <w:fldChar w:fldCharType="separate"/>
            </w:r>
            <w:r w:rsidR="00690701">
              <w:rPr>
                <w:noProof/>
                <w:webHidden/>
              </w:rPr>
              <w:t>45</w:t>
            </w:r>
            <w:r>
              <w:rPr>
                <w:noProof/>
                <w:webHidden/>
              </w:rPr>
              <w:fldChar w:fldCharType="end"/>
            </w:r>
          </w:hyperlink>
        </w:p>
        <w:p w14:paraId="6F8EE7F2" w14:textId="765FC7ED" w:rsidR="00EA3D68" w:rsidRDefault="00EA3D68">
          <w:pPr>
            <w:pStyle w:val="TOC2"/>
            <w:tabs>
              <w:tab w:val="right" w:leader="dot" w:pos="9350"/>
            </w:tabs>
            <w:rPr>
              <w:rFonts w:eastAsiaTheme="minorEastAsia"/>
              <w:noProof/>
              <w:sz w:val="24"/>
              <w:szCs w:val="24"/>
              <w:lang w:val="en-US"/>
            </w:rPr>
          </w:pPr>
          <w:hyperlink w:anchor="_Toc168502199" w:history="1">
            <w:r w:rsidRPr="00BE301D">
              <w:rPr>
                <w:rStyle w:val="Hyperlink"/>
                <w:noProof/>
              </w:rPr>
              <w:t>Consultas en Internet</w:t>
            </w:r>
            <w:r>
              <w:rPr>
                <w:noProof/>
                <w:webHidden/>
              </w:rPr>
              <w:tab/>
            </w:r>
            <w:r>
              <w:rPr>
                <w:noProof/>
                <w:webHidden/>
              </w:rPr>
              <w:fldChar w:fldCharType="begin"/>
            </w:r>
            <w:r>
              <w:rPr>
                <w:noProof/>
                <w:webHidden/>
              </w:rPr>
              <w:instrText xml:space="preserve"> PAGEREF _Toc168502199 \h </w:instrText>
            </w:r>
            <w:r>
              <w:rPr>
                <w:noProof/>
                <w:webHidden/>
              </w:rPr>
            </w:r>
            <w:r>
              <w:rPr>
                <w:noProof/>
                <w:webHidden/>
              </w:rPr>
              <w:fldChar w:fldCharType="separate"/>
            </w:r>
            <w:r w:rsidR="00690701">
              <w:rPr>
                <w:noProof/>
                <w:webHidden/>
              </w:rPr>
              <w:t>45</w:t>
            </w:r>
            <w:r>
              <w:rPr>
                <w:noProof/>
                <w:webHidden/>
              </w:rPr>
              <w:fldChar w:fldCharType="end"/>
            </w:r>
          </w:hyperlink>
        </w:p>
        <w:p w14:paraId="58652BD2" w14:textId="4C1E94CC" w:rsidR="00EA3D68" w:rsidRDefault="00EA3D68">
          <w:pPr>
            <w:pStyle w:val="TOC1"/>
            <w:tabs>
              <w:tab w:val="right" w:leader="dot" w:pos="9350"/>
            </w:tabs>
            <w:rPr>
              <w:rFonts w:eastAsiaTheme="minorEastAsia"/>
              <w:noProof/>
              <w:sz w:val="24"/>
              <w:szCs w:val="24"/>
              <w:lang w:val="en-US"/>
            </w:rPr>
          </w:pPr>
          <w:hyperlink w:anchor="_Toc168502200" w:history="1">
            <w:r w:rsidRPr="00BE301D">
              <w:rPr>
                <w:rStyle w:val="Hyperlink"/>
                <w:rFonts w:ascii="Times New Roman" w:hAnsi="Times New Roman" w:cs="Times New Roman"/>
                <w:noProof/>
              </w:rPr>
              <w:t>Glosario de términos</w:t>
            </w:r>
            <w:r>
              <w:rPr>
                <w:noProof/>
                <w:webHidden/>
              </w:rPr>
              <w:tab/>
            </w:r>
            <w:r>
              <w:rPr>
                <w:noProof/>
                <w:webHidden/>
              </w:rPr>
              <w:fldChar w:fldCharType="begin"/>
            </w:r>
            <w:r>
              <w:rPr>
                <w:noProof/>
                <w:webHidden/>
              </w:rPr>
              <w:instrText xml:space="preserve"> PAGEREF _Toc168502200 \h </w:instrText>
            </w:r>
            <w:r>
              <w:rPr>
                <w:noProof/>
                <w:webHidden/>
              </w:rPr>
            </w:r>
            <w:r>
              <w:rPr>
                <w:noProof/>
                <w:webHidden/>
              </w:rPr>
              <w:fldChar w:fldCharType="separate"/>
            </w:r>
            <w:r w:rsidR="00690701">
              <w:rPr>
                <w:noProof/>
                <w:webHidden/>
              </w:rPr>
              <w:t>46</w:t>
            </w:r>
            <w:r>
              <w:rPr>
                <w:noProof/>
                <w:webHidden/>
              </w:rPr>
              <w:fldChar w:fldCharType="end"/>
            </w:r>
          </w:hyperlink>
        </w:p>
        <w:p w14:paraId="3E5309AF" w14:textId="3C4EE956" w:rsidR="00D11C23" w:rsidRPr="00CF3A76" w:rsidRDefault="00EA6340" w:rsidP="00C074AC">
          <w:pPr>
            <w:pStyle w:val="TOC1"/>
            <w:tabs>
              <w:tab w:val="right" w:leader="dot" w:pos="9360"/>
            </w:tabs>
            <w:spacing w:after="0" w:line="480" w:lineRule="auto"/>
            <w:rPr>
              <w:rStyle w:val="Hyperlink"/>
              <w:rFonts w:ascii="Times New Roman" w:hAnsi="Times New Roman" w:cs="Times New Roman"/>
              <w:noProof/>
              <w:lang w:val="en-US"/>
            </w:rPr>
          </w:pPr>
          <w:r w:rsidRPr="00CF3A76">
            <w:rPr>
              <w:rFonts w:ascii="Times New Roman" w:hAnsi="Times New Roman" w:cs="Times New Roman"/>
            </w:rPr>
            <w:fldChar w:fldCharType="end"/>
          </w:r>
        </w:p>
      </w:sdtContent>
    </w:sdt>
    <w:p w14:paraId="3E1E1FBB" w14:textId="12A753D9" w:rsidR="00566A30" w:rsidRPr="00CF3A76" w:rsidRDefault="00566A30" w:rsidP="00C074AC">
      <w:pPr>
        <w:spacing w:after="0" w:line="480" w:lineRule="auto"/>
        <w:rPr>
          <w:rFonts w:ascii="Times New Roman" w:hAnsi="Times New Roman" w:cs="Times New Roman"/>
          <w:lang w:val="en-US"/>
        </w:rPr>
      </w:pPr>
    </w:p>
    <w:p w14:paraId="7F190B41" w14:textId="52F759CB" w:rsidR="00F6598D" w:rsidRDefault="00F6598D" w:rsidP="00C074AC">
      <w:pPr>
        <w:spacing w:after="0" w:line="480" w:lineRule="auto"/>
        <w:rPr>
          <w:rFonts w:ascii="Times New Roman" w:hAnsi="Times New Roman" w:cs="Times New Roman"/>
          <w:lang w:val="en-US"/>
        </w:rPr>
      </w:pPr>
      <w:r>
        <w:rPr>
          <w:rFonts w:ascii="Times New Roman" w:hAnsi="Times New Roman" w:cs="Times New Roman"/>
          <w:lang w:val="en-US"/>
        </w:rPr>
        <w:br w:type="page"/>
      </w:r>
    </w:p>
    <w:p w14:paraId="56879F76" w14:textId="77777777" w:rsidR="006434F0" w:rsidRPr="00CF3A76" w:rsidRDefault="006434F0" w:rsidP="00C074AC">
      <w:pPr>
        <w:pStyle w:val="Heading1"/>
        <w:spacing w:line="480" w:lineRule="auto"/>
        <w:rPr>
          <w:rFonts w:ascii="Times New Roman" w:hAnsi="Times New Roman" w:cs="Times New Roman"/>
        </w:rPr>
      </w:pPr>
      <w:bookmarkStart w:id="0" w:name="_Toc1677742682"/>
      <w:bookmarkStart w:id="1" w:name="_Toc168502112"/>
      <w:r w:rsidRPr="00CF3A76">
        <w:rPr>
          <w:rFonts w:ascii="Times New Roman" w:hAnsi="Times New Roman" w:cs="Times New Roman"/>
        </w:rPr>
        <w:lastRenderedPageBreak/>
        <w:t>Introducción</w:t>
      </w:r>
      <w:bookmarkEnd w:id="1"/>
    </w:p>
    <w:p w14:paraId="3122BB59" w14:textId="77777777" w:rsidR="006434F0" w:rsidRPr="00CF3A76" w:rsidRDefault="006434F0" w:rsidP="00C074AC">
      <w:pPr>
        <w:spacing w:after="0" w:line="480" w:lineRule="auto"/>
        <w:rPr>
          <w:rFonts w:ascii="Times New Roman" w:hAnsi="Times New Roman" w:cs="Times New Roman"/>
        </w:rPr>
      </w:pPr>
      <w:r w:rsidRPr="00CF3A76">
        <w:rPr>
          <w:rFonts w:ascii="Times New Roman" w:hAnsi="Times New Roman" w:cs="Times New Roman"/>
        </w:rPr>
        <w:t>Este documento presenta una propuesta integral para el desarrollo de TEMIS, una innovadora aplicación web diseñada para optimizar la gestión de perfiles de abogados y la asignación inteligente de casos en empresas de servicios legales. TEMIS surge como una solución a la ineficiencia en la gestión de recursos humanos y la distribución de casos, factores que afectan negativamente la operatividad y calidad del servicio en el sector legal.</w:t>
      </w:r>
    </w:p>
    <w:p w14:paraId="110B2F30" w14:textId="77777777" w:rsidR="006434F0" w:rsidRPr="00CF3A76" w:rsidRDefault="006434F0" w:rsidP="00C074AC">
      <w:pPr>
        <w:spacing w:after="0" w:line="480" w:lineRule="auto"/>
        <w:rPr>
          <w:rFonts w:ascii="Times New Roman" w:hAnsi="Times New Roman" w:cs="Times New Roman"/>
        </w:rPr>
      </w:pPr>
      <w:r w:rsidRPr="00CF3A76">
        <w:rPr>
          <w:rFonts w:ascii="Times New Roman" w:hAnsi="Times New Roman" w:cs="Times New Roman"/>
        </w:rPr>
        <w:t>El contenido del documento se estructura de la siguiente manera:</w:t>
      </w:r>
    </w:p>
    <w:p w14:paraId="1D969153" w14:textId="336CEACF" w:rsidR="006434F0" w:rsidRPr="00CF3A76" w:rsidRDefault="006434F0" w:rsidP="00C074AC">
      <w:pPr>
        <w:spacing w:after="0" w:line="480" w:lineRule="auto"/>
        <w:rPr>
          <w:rFonts w:ascii="Times New Roman" w:hAnsi="Times New Roman" w:cs="Times New Roman"/>
        </w:rPr>
      </w:pPr>
      <w:r w:rsidRPr="00CF3A76">
        <w:rPr>
          <w:rFonts w:ascii="Times New Roman" w:hAnsi="Times New Roman" w:cs="Times New Roman"/>
          <w:b/>
          <w:bCs/>
        </w:rPr>
        <w:t>Descripción del Proyecto:</w:t>
      </w:r>
      <w:r w:rsidRPr="00CF3A76">
        <w:rPr>
          <w:rFonts w:ascii="Times New Roman" w:hAnsi="Times New Roman" w:cs="Times New Roman"/>
        </w:rPr>
        <w:t xml:space="preserve"> Se proporciona una visión general de TEMIS, destacando sus funcionalidades clave, la importancia de la seguridad de los datos, y su impacto positivo esperado en la eficiencia operativa y la satisfacción del cliente.</w:t>
      </w:r>
    </w:p>
    <w:p w14:paraId="42923897" w14:textId="77777777" w:rsidR="006434F0" w:rsidRPr="00CF3A76" w:rsidRDefault="006434F0" w:rsidP="00C074AC">
      <w:pPr>
        <w:spacing w:after="0" w:line="480" w:lineRule="auto"/>
        <w:rPr>
          <w:rFonts w:ascii="Times New Roman" w:hAnsi="Times New Roman" w:cs="Times New Roman"/>
        </w:rPr>
      </w:pPr>
      <w:r w:rsidRPr="00CF3A76">
        <w:rPr>
          <w:rFonts w:ascii="Times New Roman" w:hAnsi="Times New Roman" w:cs="Times New Roman"/>
          <w:b/>
          <w:bCs/>
        </w:rPr>
        <w:t>Problema Investigado y Justificación:</w:t>
      </w:r>
      <w:r w:rsidRPr="00CF3A76">
        <w:rPr>
          <w:rFonts w:ascii="Times New Roman" w:hAnsi="Times New Roman" w:cs="Times New Roman"/>
        </w:rPr>
        <w:t xml:space="preserve"> Se analiza la problemática actual en la gestión de perfiles de abogados y asignación de casos, justificando la necesidad de una solución como TEMIS y el impacto que puede tener en la mejora de estos procesos.</w:t>
      </w:r>
    </w:p>
    <w:p w14:paraId="3B8645C0" w14:textId="77777777" w:rsidR="006434F0" w:rsidRPr="00CF3A76" w:rsidRDefault="006434F0" w:rsidP="00C074AC">
      <w:pPr>
        <w:spacing w:after="0" w:line="480" w:lineRule="auto"/>
        <w:rPr>
          <w:rFonts w:ascii="Times New Roman" w:hAnsi="Times New Roman" w:cs="Times New Roman"/>
        </w:rPr>
      </w:pPr>
      <w:r w:rsidRPr="00CF3A76">
        <w:rPr>
          <w:rFonts w:ascii="Times New Roman" w:hAnsi="Times New Roman" w:cs="Times New Roman"/>
          <w:b/>
          <w:bCs/>
        </w:rPr>
        <w:t>Objetivos de la Investigación:</w:t>
      </w:r>
      <w:r w:rsidRPr="00CF3A76">
        <w:rPr>
          <w:rFonts w:ascii="Times New Roman" w:hAnsi="Times New Roman" w:cs="Times New Roman"/>
        </w:rPr>
        <w:t xml:space="preserve"> Se detallan los objetivos generales y específicos que se buscan alcanzar con el desarrollo de TEMIS, enfocados en la optimización de la gestión de perfiles, la asignación automatizada de casos y la seguridad de los datos.</w:t>
      </w:r>
    </w:p>
    <w:p w14:paraId="7E536CDF" w14:textId="77777777" w:rsidR="006434F0" w:rsidRPr="00CF3A76" w:rsidRDefault="006434F0" w:rsidP="00C074AC">
      <w:pPr>
        <w:spacing w:after="0" w:line="480" w:lineRule="auto"/>
        <w:rPr>
          <w:rFonts w:ascii="Times New Roman" w:hAnsi="Times New Roman" w:cs="Times New Roman"/>
        </w:rPr>
      </w:pPr>
      <w:r w:rsidRPr="00CF3A76">
        <w:rPr>
          <w:rFonts w:ascii="Times New Roman" w:hAnsi="Times New Roman" w:cs="Times New Roman"/>
          <w:b/>
          <w:bCs/>
        </w:rPr>
        <w:t>Limitaciones del Proyecto:</w:t>
      </w:r>
      <w:r w:rsidRPr="00CF3A76">
        <w:rPr>
          <w:rFonts w:ascii="Times New Roman" w:hAnsi="Times New Roman" w:cs="Times New Roman"/>
        </w:rPr>
        <w:t xml:space="preserve"> Se identifican las principales limitaciones económicas, tecnológicas, regulatorias y de resistencia al cambio que podrían afectar el desarrollo y adopción de TEMIS.</w:t>
      </w:r>
    </w:p>
    <w:p w14:paraId="36A89667" w14:textId="77777777" w:rsidR="006434F0" w:rsidRPr="00CF3A76" w:rsidRDefault="006434F0" w:rsidP="00C074AC">
      <w:pPr>
        <w:spacing w:after="0" w:line="480" w:lineRule="auto"/>
        <w:rPr>
          <w:rFonts w:ascii="Times New Roman" w:hAnsi="Times New Roman" w:cs="Times New Roman"/>
        </w:rPr>
      </w:pPr>
      <w:r w:rsidRPr="00CF3A76">
        <w:rPr>
          <w:rFonts w:ascii="Times New Roman" w:hAnsi="Times New Roman" w:cs="Times New Roman"/>
          <w:b/>
          <w:bCs/>
        </w:rPr>
        <w:t>Factibilidad del Proyecto:</w:t>
      </w:r>
      <w:r w:rsidRPr="00CF3A76">
        <w:rPr>
          <w:rFonts w:ascii="Times New Roman" w:hAnsi="Times New Roman" w:cs="Times New Roman"/>
        </w:rPr>
        <w:t xml:space="preserve"> Se argumenta la viabilidad del proyecto, destacando la demanda del mercado, el amplio público objetivo, la competencia limitada, los beneficios operativos y la viabilidad técnica del desarrollo de TEMIS.</w:t>
      </w:r>
    </w:p>
    <w:p w14:paraId="7337D62C" w14:textId="77777777" w:rsidR="006434F0" w:rsidRPr="00CF3A76" w:rsidRDefault="006434F0" w:rsidP="00C074AC">
      <w:pPr>
        <w:spacing w:after="0" w:line="480" w:lineRule="auto"/>
        <w:rPr>
          <w:rFonts w:ascii="Times New Roman" w:hAnsi="Times New Roman" w:cs="Times New Roman"/>
        </w:rPr>
      </w:pPr>
      <w:r w:rsidRPr="00CF3A76">
        <w:rPr>
          <w:rFonts w:ascii="Times New Roman" w:hAnsi="Times New Roman" w:cs="Times New Roman"/>
          <w:b/>
          <w:bCs/>
        </w:rPr>
        <w:t>Cronograma de Actividades:</w:t>
      </w:r>
      <w:r w:rsidRPr="00CF3A76">
        <w:rPr>
          <w:rFonts w:ascii="Times New Roman" w:hAnsi="Times New Roman" w:cs="Times New Roman"/>
        </w:rPr>
        <w:t xml:space="preserve"> Se presenta un plan detallado de las actividades a realizar durante 16 semanas, abarcando desde la planificación y análisis inicial hasta la presentación final del proyecto.</w:t>
      </w:r>
    </w:p>
    <w:p w14:paraId="2F80F043" w14:textId="77777777" w:rsidR="006434F0" w:rsidRPr="00CF3A76" w:rsidRDefault="006434F0" w:rsidP="00C074AC">
      <w:pPr>
        <w:spacing w:after="0" w:line="480" w:lineRule="auto"/>
        <w:rPr>
          <w:rFonts w:ascii="Times New Roman" w:hAnsi="Times New Roman" w:cs="Times New Roman"/>
        </w:rPr>
      </w:pPr>
      <w:r w:rsidRPr="00CF3A76">
        <w:rPr>
          <w:rFonts w:ascii="Times New Roman" w:hAnsi="Times New Roman" w:cs="Times New Roman"/>
          <w:b/>
          <w:bCs/>
        </w:rPr>
        <w:t>Marco Teórico:</w:t>
      </w:r>
      <w:r w:rsidRPr="00CF3A76">
        <w:rPr>
          <w:rFonts w:ascii="Times New Roman" w:hAnsi="Times New Roman" w:cs="Times New Roman"/>
        </w:rPr>
        <w:t xml:space="preserve"> Se ofrece una explicación detallada de conceptos clave relacionados con bases de datos y sistemas de gestión de información, fundamentales para el desarrollo de TEMIS.</w:t>
      </w:r>
    </w:p>
    <w:p w14:paraId="6178CA9F" w14:textId="77777777" w:rsidR="006434F0" w:rsidRPr="00CF3A76" w:rsidRDefault="006434F0" w:rsidP="00C074AC">
      <w:pPr>
        <w:spacing w:after="0" w:line="480" w:lineRule="auto"/>
        <w:rPr>
          <w:rFonts w:ascii="Times New Roman" w:hAnsi="Times New Roman" w:cs="Times New Roman"/>
        </w:rPr>
      </w:pPr>
      <w:r w:rsidRPr="00CF3A76">
        <w:rPr>
          <w:rFonts w:ascii="Times New Roman" w:hAnsi="Times New Roman" w:cs="Times New Roman"/>
          <w:b/>
          <w:bCs/>
        </w:rPr>
        <w:lastRenderedPageBreak/>
        <w:t>Diccionario de Datos y Creación de Tablas:</w:t>
      </w:r>
      <w:r w:rsidRPr="00CF3A76">
        <w:rPr>
          <w:rFonts w:ascii="Times New Roman" w:hAnsi="Times New Roman" w:cs="Times New Roman"/>
        </w:rPr>
        <w:t xml:space="preserve"> Se describe la estructura de la base de datos de TEMIS, incluyendo tablas para almacenar información de abogados, asistentes, casos, clientes, documentos, facturas y usuarios, junto con sus relaciones.</w:t>
      </w:r>
    </w:p>
    <w:p w14:paraId="5470C054" w14:textId="77777777" w:rsidR="006434F0" w:rsidRPr="00CF3A76" w:rsidRDefault="006434F0" w:rsidP="00C074AC">
      <w:pPr>
        <w:spacing w:after="0" w:line="480" w:lineRule="auto"/>
        <w:rPr>
          <w:rFonts w:ascii="Times New Roman" w:hAnsi="Times New Roman" w:cs="Times New Roman"/>
        </w:rPr>
      </w:pPr>
      <w:r w:rsidRPr="00CF3A76">
        <w:rPr>
          <w:rFonts w:ascii="Times New Roman" w:hAnsi="Times New Roman" w:cs="Times New Roman"/>
          <w:b/>
          <w:bCs/>
        </w:rPr>
        <w:t>Procedimientos Almacenados:</w:t>
      </w:r>
      <w:r w:rsidRPr="00CF3A76">
        <w:rPr>
          <w:rFonts w:ascii="Times New Roman" w:hAnsi="Times New Roman" w:cs="Times New Roman"/>
        </w:rPr>
        <w:t xml:space="preserve"> Se detallan los procedimientos SQL necesarios para la gestión de los datos en la plataforma TEMIS.</w:t>
      </w:r>
    </w:p>
    <w:p w14:paraId="081038C3" w14:textId="77777777" w:rsidR="006434F0" w:rsidRPr="00CF3A76" w:rsidRDefault="006434F0" w:rsidP="00C074AC">
      <w:pPr>
        <w:spacing w:after="0" w:line="480" w:lineRule="auto"/>
        <w:rPr>
          <w:rFonts w:ascii="Times New Roman" w:hAnsi="Times New Roman" w:cs="Times New Roman"/>
        </w:rPr>
      </w:pPr>
      <w:r w:rsidRPr="00CF3A76">
        <w:rPr>
          <w:rFonts w:ascii="Times New Roman" w:hAnsi="Times New Roman" w:cs="Times New Roman"/>
          <w:b/>
          <w:bCs/>
        </w:rPr>
        <w:t>Seguridad del Sistema:</w:t>
      </w:r>
      <w:r w:rsidRPr="00CF3A76">
        <w:rPr>
          <w:rFonts w:ascii="Times New Roman" w:hAnsi="Times New Roman" w:cs="Times New Roman"/>
        </w:rPr>
        <w:t xml:space="preserve"> Se explican las medidas de seguridad implementadas en TEMIS, como la gestión de claves de acceso, roles de usuario y privilegios, para garantizar la protección de la información sensible.</w:t>
      </w:r>
    </w:p>
    <w:p w14:paraId="4B1BCA51" w14:textId="77777777" w:rsidR="006434F0" w:rsidRPr="00CF3A76" w:rsidRDefault="006434F0" w:rsidP="00C074AC">
      <w:pPr>
        <w:spacing w:after="0" w:line="480" w:lineRule="auto"/>
        <w:rPr>
          <w:rFonts w:ascii="Times New Roman" w:hAnsi="Times New Roman" w:cs="Times New Roman"/>
        </w:rPr>
      </w:pPr>
      <w:r w:rsidRPr="00CF3A76">
        <w:rPr>
          <w:rFonts w:ascii="Times New Roman" w:hAnsi="Times New Roman" w:cs="Times New Roman"/>
          <w:b/>
          <w:bCs/>
        </w:rPr>
        <w:t>Glosario de Términos:</w:t>
      </w:r>
      <w:r w:rsidRPr="00CF3A76">
        <w:rPr>
          <w:rFonts w:ascii="Times New Roman" w:hAnsi="Times New Roman" w:cs="Times New Roman"/>
        </w:rPr>
        <w:t xml:space="preserve"> Se proporciona un glosario con definiciones de los términos técnicos y específicos utilizados a lo largo del documento.</w:t>
      </w:r>
    </w:p>
    <w:p w14:paraId="1B5899FF" w14:textId="5E196970" w:rsidR="006434F0" w:rsidRPr="00CF3A76" w:rsidRDefault="006434F0" w:rsidP="00C074AC">
      <w:pPr>
        <w:spacing w:after="0" w:line="480" w:lineRule="auto"/>
        <w:rPr>
          <w:rFonts w:ascii="Times New Roman" w:eastAsiaTheme="majorEastAsia" w:hAnsi="Times New Roman" w:cs="Times New Roman"/>
          <w:color w:val="2F5496" w:themeColor="accent1" w:themeShade="BF"/>
          <w:sz w:val="32"/>
          <w:szCs w:val="32"/>
        </w:rPr>
      </w:pPr>
      <w:r w:rsidRPr="00CF3A76">
        <w:rPr>
          <w:rFonts w:ascii="Times New Roman" w:hAnsi="Times New Roman" w:cs="Times New Roman"/>
        </w:rPr>
        <w:t>Este documento busca proporcionar una guía clara y detallada para el desarrollo de TEMIS, asegurando que todos los aspectos técnicos, operativos y de seguridad estén cuidadosamente planificados y considerados.</w:t>
      </w:r>
      <w:r w:rsidRPr="00CF3A76">
        <w:rPr>
          <w:rFonts w:ascii="Times New Roman" w:hAnsi="Times New Roman" w:cs="Times New Roman"/>
        </w:rPr>
        <w:br w:type="page"/>
      </w:r>
    </w:p>
    <w:p w14:paraId="2A280FEC" w14:textId="576E5121" w:rsidR="00A03DC6" w:rsidRPr="00A03DC6" w:rsidRDefault="00A03DC6" w:rsidP="00A03DC6">
      <w:pPr>
        <w:pStyle w:val="Heading1"/>
      </w:pPr>
      <w:bookmarkStart w:id="2" w:name="_Toc168502113"/>
      <w:r w:rsidRPr="00A03DC6">
        <w:lastRenderedPageBreak/>
        <w:t>Capítulo 1</w:t>
      </w:r>
      <w:bookmarkEnd w:id="2"/>
    </w:p>
    <w:p w14:paraId="1E5A0F10" w14:textId="63680F83" w:rsidR="00566A30" w:rsidRPr="00CF3A76" w:rsidRDefault="4626C6D6" w:rsidP="00C074AC">
      <w:pPr>
        <w:pStyle w:val="Heading1"/>
        <w:spacing w:line="480" w:lineRule="auto"/>
        <w:rPr>
          <w:rFonts w:ascii="Times New Roman" w:hAnsi="Times New Roman" w:cs="Times New Roman"/>
        </w:rPr>
      </w:pPr>
      <w:bookmarkStart w:id="3" w:name="_Toc168502114"/>
      <w:r w:rsidRPr="00CF3A76">
        <w:rPr>
          <w:rFonts w:ascii="Times New Roman" w:hAnsi="Times New Roman" w:cs="Times New Roman"/>
        </w:rPr>
        <w:t>TEMIS</w:t>
      </w:r>
      <w:bookmarkEnd w:id="0"/>
      <w:bookmarkEnd w:id="3"/>
    </w:p>
    <w:p w14:paraId="7B70B2CC" w14:textId="63C7E5CA" w:rsidR="006434F0" w:rsidRPr="00CF3A76" w:rsidRDefault="006434F0" w:rsidP="00C074AC">
      <w:pPr>
        <w:spacing w:after="0" w:line="480" w:lineRule="auto"/>
        <w:rPr>
          <w:rFonts w:ascii="Times New Roman" w:hAnsi="Times New Roman" w:cs="Times New Roman"/>
        </w:rPr>
      </w:pPr>
      <w:r w:rsidRPr="00CF3A76">
        <w:rPr>
          <w:rFonts w:ascii="Times New Roman" w:hAnsi="Times New Roman" w:cs="Times New Roman"/>
        </w:rPr>
        <w:t>La gestión eficiente de perfiles de abogados y la asignación adecuada de casos en empresas de servicios legales enfrenta varios desafíos que afectan su operatividad y calidad del servicio. A continuación, se detallan los elementos clave del problema, los antecedentes relacionados, la situación actual y la relevancia de este:</w:t>
      </w:r>
    </w:p>
    <w:p w14:paraId="60086904" w14:textId="0F95CD74" w:rsidR="006434F0" w:rsidRPr="00CF3A76" w:rsidRDefault="006434F0" w:rsidP="00C074AC">
      <w:pPr>
        <w:pStyle w:val="Heading2"/>
        <w:spacing w:line="480" w:lineRule="auto"/>
        <w:rPr>
          <w:rFonts w:ascii="Times New Roman" w:hAnsi="Times New Roman" w:cs="Times New Roman"/>
        </w:rPr>
      </w:pPr>
      <w:bookmarkStart w:id="4" w:name="_Toc168502115"/>
      <w:r w:rsidRPr="00CF3A76">
        <w:rPr>
          <w:rFonts w:ascii="Times New Roman" w:hAnsi="Times New Roman" w:cs="Times New Roman"/>
        </w:rPr>
        <w:t>Elementos del Problema</w:t>
      </w:r>
      <w:bookmarkEnd w:id="4"/>
    </w:p>
    <w:p w14:paraId="62BBD4F1" w14:textId="581907B0" w:rsidR="006434F0" w:rsidRPr="00CF3A76" w:rsidRDefault="006434F0" w:rsidP="00C074AC">
      <w:pPr>
        <w:pStyle w:val="Heading3"/>
        <w:spacing w:line="480" w:lineRule="auto"/>
        <w:rPr>
          <w:rFonts w:ascii="Times New Roman" w:hAnsi="Times New Roman" w:cs="Times New Roman"/>
        </w:rPr>
      </w:pPr>
      <w:bookmarkStart w:id="5" w:name="_Toc168502116"/>
      <w:r w:rsidRPr="00CF3A76">
        <w:rPr>
          <w:rFonts w:ascii="Times New Roman" w:hAnsi="Times New Roman" w:cs="Times New Roman"/>
        </w:rPr>
        <w:t>1. Datos:</w:t>
      </w:r>
      <w:bookmarkEnd w:id="5"/>
    </w:p>
    <w:p w14:paraId="5AE4FD90" w14:textId="77777777" w:rsidR="006434F0" w:rsidRPr="00CF3A76" w:rsidRDefault="006434F0" w:rsidP="00C074AC">
      <w:pPr>
        <w:spacing w:after="0" w:line="480" w:lineRule="auto"/>
        <w:rPr>
          <w:rFonts w:ascii="Times New Roman" w:hAnsi="Times New Roman" w:cs="Times New Roman"/>
        </w:rPr>
      </w:pPr>
      <w:r w:rsidRPr="00CF3A76">
        <w:rPr>
          <w:rFonts w:ascii="Times New Roman" w:hAnsi="Times New Roman" w:cs="Times New Roman"/>
        </w:rPr>
        <w:t xml:space="preserve">   - Información personal, académica y profesional de los abogados.</w:t>
      </w:r>
    </w:p>
    <w:p w14:paraId="1DE05940" w14:textId="77777777" w:rsidR="006434F0" w:rsidRPr="00CF3A76" w:rsidRDefault="006434F0" w:rsidP="00C074AC">
      <w:pPr>
        <w:spacing w:after="0" w:line="480" w:lineRule="auto"/>
        <w:rPr>
          <w:rFonts w:ascii="Times New Roman" w:hAnsi="Times New Roman" w:cs="Times New Roman"/>
        </w:rPr>
      </w:pPr>
      <w:r w:rsidRPr="00CF3A76">
        <w:rPr>
          <w:rFonts w:ascii="Times New Roman" w:hAnsi="Times New Roman" w:cs="Times New Roman"/>
        </w:rPr>
        <w:t xml:space="preserve">   - Registro de casos, clientes y su historial.</w:t>
      </w:r>
    </w:p>
    <w:p w14:paraId="42CCC138" w14:textId="77777777" w:rsidR="006434F0" w:rsidRPr="00CF3A76" w:rsidRDefault="006434F0" w:rsidP="00C074AC">
      <w:pPr>
        <w:spacing w:after="0" w:line="480" w:lineRule="auto"/>
        <w:rPr>
          <w:rFonts w:ascii="Times New Roman" w:hAnsi="Times New Roman" w:cs="Times New Roman"/>
        </w:rPr>
      </w:pPr>
      <w:r w:rsidRPr="00CF3A76">
        <w:rPr>
          <w:rFonts w:ascii="Times New Roman" w:hAnsi="Times New Roman" w:cs="Times New Roman"/>
        </w:rPr>
        <w:t xml:space="preserve">   - Carga de trabajo de cada abogado.</w:t>
      </w:r>
    </w:p>
    <w:p w14:paraId="441D5A6F" w14:textId="77777777" w:rsidR="006434F0" w:rsidRPr="00CF3A76" w:rsidRDefault="006434F0" w:rsidP="00C074AC">
      <w:pPr>
        <w:spacing w:after="0" w:line="480" w:lineRule="auto"/>
        <w:rPr>
          <w:rFonts w:ascii="Times New Roman" w:hAnsi="Times New Roman" w:cs="Times New Roman"/>
        </w:rPr>
      </w:pPr>
      <w:r w:rsidRPr="00CF3A76">
        <w:rPr>
          <w:rFonts w:ascii="Times New Roman" w:hAnsi="Times New Roman" w:cs="Times New Roman"/>
        </w:rPr>
        <w:t xml:space="preserve">   - Criterios para la asignación de casos (especialización, ubicación, disponibilidad, etc.).</w:t>
      </w:r>
    </w:p>
    <w:p w14:paraId="2183B4DF" w14:textId="6CBBCB90" w:rsidR="006434F0" w:rsidRPr="00CF3A76" w:rsidRDefault="006434F0" w:rsidP="00C074AC">
      <w:pPr>
        <w:pStyle w:val="Heading3"/>
        <w:spacing w:line="480" w:lineRule="auto"/>
        <w:rPr>
          <w:rFonts w:ascii="Times New Roman" w:hAnsi="Times New Roman" w:cs="Times New Roman"/>
        </w:rPr>
      </w:pPr>
      <w:bookmarkStart w:id="6" w:name="_Toc168502117"/>
      <w:r w:rsidRPr="00CF3A76">
        <w:rPr>
          <w:rFonts w:ascii="Times New Roman" w:hAnsi="Times New Roman" w:cs="Times New Roman"/>
        </w:rPr>
        <w:t>2. Situaciones:</w:t>
      </w:r>
      <w:bookmarkEnd w:id="6"/>
    </w:p>
    <w:p w14:paraId="54BE997D" w14:textId="77777777" w:rsidR="006434F0" w:rsidRPr="00CF3A76" w:rsidRDefault="006434F0" w:rsidP="00C074AC">
      <w:pPr>
        <w:spacing w:after="0" w:line="480" w:lineRule="auto"/>
        <w:rPr>
          <w:rFonts w:ascii="Times New Roman" w:hAnsi="Times New Roman" w:cs="Times New Roman"/>
        </w:rPr>
      </w:pPr>
      <w:r w:rsidRPr="00CF3A76">
        <w:rPr>
          <w:rFonts w:ascii="Times New Roman" w:hAnsi="Times New Roman" w:cs="Times New Roman"/>
        </w:rPr>
        <w:t xml:space="preserve">   - Ineficiencia en la identificación del abogado adecuado para cada caso.</w:t>
      </w:r>
    </w:p>
    <w:p w14:paraId="2F133F61" w14:textId="77777777" w:rsidR="006434F0" w:rsidRPr="00CF3A76" w:rsidRDefault="006434F0" w:rsidP="00C074AC">
      <w:pPr>
        <w:spacing w:after="0" w:line="480" w:lineRule="auto"/>
        <w:rPr>
          <w:rFonts w:ascii="Times New Roman" w:hAnsi="Times New Roman" w:cs="Times New Roman"/>
        </w:rPr>
      </w:pPr>
      <w:r w:rsidRPr="00CF3A76">
        <w:rPr>
          <w:rFonts w:ascii="Times New Roman" w:hAnsi="Times New Roman" w:cs="Times New Roman"/>
        </w:rPr>
        <w:t xml:space="preserve">   - Falta de una plataforma centralizada que facilite la gestión de perfiles de abogados.</w:t>
      </w:r>
    </w:p>
    <w:p w14:paraId="10734675" w14:textId="77777777" w:rsidR="006434F0" w:rsidRPr="00CF3A76" w:rsidRDefault="006434F0" w:rsidP="00C074AC">
      <w:pPr>
        <w:spacing w:after="0" w:line="480" w:lineRule="auto"/>
        <w:rPr>
          <w:rFonts w:ascii="Times New Roman" w:hAnsi="Times New Roman" w:cs="Times New Roman"/>
        </w:rPr>
      </w:pPr>
      <w:r w:rsidRPr="00CF3A76">
        <w:rPr>
          <w:rFonts w:ascii="Times New Roman" w:hAnsi="Times New Roman" w:cs="Times New Roman"/>
        </w:rPr>
        <w:t xml:space="preserve">   - Procesos manuales y dispersos que generan errores y demoras en la asignación de casos.</w:t>
      </w:r>
    </w:p>
    <w:p w14:paraId="31629E4B" w14:textId="77777777" w:rsidR="006434F0" w:rsidRPr="00CF3A76" w:rsidRDefault="006434F0" w:rsidP="00C074AC">
      <w:pPr>
        <w:spacing w:after="0" w:line="480" w:lineRule="auto"/>
        <w:rPr>
          <w:rFonts w:ascii="Times New Roman" w:hAnsi="Times New Roman" w:cs="Times New Roman"/>
        </w:rPr>
      </w:pPr>
      <w:r w:rsidRPr="00CF3A76">
        <w:rPr>
          <w:rFonts w:ascii="Times New Roman" w:hAnsi="Times New Roman" w:cs="Times New Roman"/>
        </w:rPr>
        <w:t xml:space="preserve">   - Incapacidad para manejar grandes volúmenes de datos de manera segura y eficiente.</w:t>
      </w:r>
    </w:p>
    <w:p w14:paraId="7A26CB00" w14:textId="71C147A6" w:rsidR="006434F0" w:rsidRPr="00CF3A76" w:rsidRDefault="006434F0" w:rsidP="00C074AC">
      <w:pPr>
        <w:pStyle w:val="Heading3"/>
        <w:spacing w:line="480" w:lineRule="auto"/>
        <w:rPr>
          <w:rFonts w:ascii="Times New Roman" w:hAnsi="Times New Roman" w:cs="Times New Roman"/>
        </w:rPr>
      </w:pPr>
      <w:bookmarkStart w:id="7" w:name="_Toc168502118"/>
      <w:r w:rsidRPr="00CF3A76">
        <w:rPr>
          <w:rFonts w:ascii="Times New Roman" w:hAnsi="Times New Roman" w:cs="Times New Roman"/>
        </w:rPr>
        <w:t>3. Conceptos:</w:t>
      </w:r>
      <w:bookmarkEnd w:id="7"/>
    </w:p>
    <w:p w14:paraId="3D46C5DF" w14:textId="77777777" w:rsidR="006434F0" w:rsidRPr="00CF3A76" w:rsidRDefault="006434F0" w:rsidP="00C074AC">
      <w:pPr>
        <w:spacing w:after="0" w:line="480" w:lineRule="auto"/>
        <w:rPr>
          <w:rFonts w:ascii="Times New Roman" w:hAnsi="Times New Roman" w:cs="Times New Roman"/>
        </w:rPr>
      </w:pPr>
      <w:r w:rsidRPr="00CF3A76">
        <w:rPr>
          <w:rFonts w:ascii="Times New Roman" w:hAnsi="Times New Roman" w:cs="Times New Roman"/>
        </w:rPr>
        <w:t xml:space="preserve">   - Gestión de perfiles de abogados.</w:t>
      </w:r>
    </w:p>
    <w:p w14:paraId="5F21D40D" w14:textId="77777777" w:rsidR="006434F0" w:rsidRPr="00CF3A76" w:rsidRDefault="006434F0" w:rsidP="00C074AC">
      <w:pPr>
        <w:spacing w:after="0" w:line="480" w:lineRule="auto"/>
        <w:rPr>
          <w:rFonts w:ascii="Times New Roman" w:hAnsi="Times New Roman" w:cs="Times New Roman"/>
        </w:rPr>
      </w:pPr>
      <w:r w:rsidRPr="00CF3A76">
        <w:rPr>
          <w:rFonts w:ascii="Times New Roman" w:hAnsi="Times New Roman" w:cs="Times New Roman"/>
        </w:rPr>
        <w:t xml:space="preserve">   - Asignación de casos.</w:t>
      </w:r>
    </w:p>
    <w:p w14:paraId="2FD0E0F9" w14:textId="77777777" w:rsidR="006434F0" w:rsidRPr="00CF3A76" w:rsidRDefault="006434F0" w:rsidP="00C074AC">
      <w:pPr>
        <w:spacing w:after="0" w:line="480" w:lineRule="auto"/>
        <w:rPr>
          <w:rFonts w:ascii="Times New Roman" w:hAnsi="Times New Roman" w:cs="Times New Roman"/>
        </w:rPr>
      </w:pPr>
      <w:r w:rsidRPr="00CF3A76">
        <w:rPr>
          <w:rFonts w:ascii="Times New Roman" w:hAnsi="Times New Roman" w:cs="Times New Roman"/>
        </w:rPr>
        <w:t xml:space="preserve">   - Seguridad de la información.</w:t>
      </w:r>
    </w:p>
    <w:p w14:paraId="4C6F33FE" w14:textId="63ECC0AA" w:rsidR="006434F0" w:rsidRPr="00CF3A76" w:rsidRDefault="006434F0" w:rsidP="00C074AC">
      <w:pPr>
        <w:spacing w:after="0" w:line="480" w:lineRule="auto"/>
        <w:rPr>
          <w:rFonts w:ascii="Times New Roman" w:hAnsi="Times New Roman" w:cs="Times New Roman"/>
        </w:rPr>
      </w:pPr>
      <w:r w:rsidRPr="00CF3A76">
        <w:rPr>
          <w:rFonts w:ascii="Times New Roman" w:hAnsi="Times New Roman" w:cs="Times New Roman"/>
        </w:rPr>
        <w:t xml:space="preserve">   - Algoritmos de asignación inteligente.</w:t>
      </w:r>
    </w:p>
    <w:p w14:paraId="612A6AD1" w14:textId="568A8F5B" w:rsidR="006434F0" w:rsidRPr="00CF3A76" w:rsidRDefault="006434F0" w:rsidP="00C074AC">
      <w:pPr>
        <w:pStyle w:val="Heading2"/>
        <w:spacing w:line="480" w:lineRule="auto"/>
        <w:rPr>
          <w:rFonts w:ascii="Times New Roman" w:hAnsi="Times New Roman" w:cs="Times New Roman"/>
        </w:rPr>
      </w:pPr>
      <w:bookmarkStart w:id="8" w:name="_Toc168502119"/>
      <w:r w:rsidRPr="00CF3A76">
        <w:rPr>
          <w:rFonts w:ascii="Times New Roman" w:hAnsi="Times New Roman" w:cs="Times New Roman"/>
        </w:rPr>
        <w:lastRenderedPageBreak/>
        <w:t>Antecedentes Relacionados</w:t>
      </w:r>
      <w:bookmarkEnd w:id="8"/>
    </w:p>
    <w:p w14:paraId="3C3206D4" w14:textId="77777777" w:rsidR="006434F0" w:rsidRPr="00CF3A76" w:rsidRDefault="006434F0" w:rsidP="00C074AC">
      <w:pPr>
        <w:spacing w:after="0" w:line="480" w:lineRule="auto"/>
        <w:rPr>
          <w:rFonts w:ascii="Times New Roman" w:hAnsi="Times New Roman" w:cs="Times New Roman"/>
        </w:rPr>
      </w:pPr>
      <w:r w:rsidRPr="00CF3A76">
        <w:rPr>
          <w:rFonts w:ascii="Times New Roman" w:hAnsi="Times New Roman" w:cs="Times New Roman"/>
        </w:rPr>
        <w:t>Históricamente, la asignación de casos en muchas firmas de abogados se ha realizado de manera manual, basándose en la experiencia y criterio subjetivo de los administradores. Este método, aunque tradicional, ha demostrado ser ineficiente y propenso a errores, especialmente en grandes firmas con numerosos abogados y casos. La falta de un sistema automatizado ha llevado a problemas como la sobrecarga de trabajo en algunos abogados, la asignación de casos a profesionales menos cualificados para el caso específico y la insatisfacción tanto de los abogados como de los clientes.</w:t>
      </w:r>
    </w:p>
    <w:p w14:paraId="79E004B5" w14:textId="405C4B94" w:rsidR="006434F0" w:rsidRPr="00CF3A76" w:rsidRDefault="006434F0" w:rsidP="00C074AC">
      <w:pPr>
        <w:pStyle w:val="Heading1"/>
        <w:spacing w:line="480" w:lineRule="auto"/>
        <w:rPr>
          <w:rFonts w:ascii="Times New Roman" w:hAnsi="Times New Roman" w:cs="Times New Roman"/>
        </w:rPr>
      </w:pPr>
      <w:bookmarkStart w:id="9" w:name="_Toc168502120"/>
      <w:r w:rsidRPr="00CF3A76">
        <w:rPr>
          <w:rFonts w:ascii="Times New Roman" w:hAnsi="Times New Roman" w:cs="Times New Roman"/>
        </w:rPr>
        <w:t>Situación Actual</w:t>
      </w:r>
      <w:bookmarkEnd w:id="9"/>
    </w:p>
    <w:p w14:paraId="2221971B" w14:textId="77777777" w:rsidR="006434F0" w:rsidRPr="00CF3A76" w:rsidRDefault="006434F0" w:rsidP="00C074AC">
      <w:pPr>
        <w:spacing w:after="0" w:line="480" w:lineRule="auto"/>
        <w:rPr>
          <w:rFonts w:ascii="Times New Roman" w:hAnsi="Times New Roman" w:cs="Times New Roman"/>
        </w:rPr>
      </w:pPr>
      <w:r w:rsidRPr="00CF3A76">
        <w:rPr>
          <w:rFonts w:ascii="Times New Roman" w:hAnsi="Times New Roman" w:cs="Times New Roman"/>
        </w:rPr>
        <w:t>En la actualidad, muchas empresas legales aún no cuentan con sistemas centralizados y automatizados para la gestión de perfiles de abogados y la asignación de casos. Los procesos manuales prevalecen, lo que genera varios problemas:</w:t>
      </w:r>
    </w:p>
    <w:p w14:paraId="7DAEAA51" w14:textId="2E40B64E" w:rsidR="006434F0" w:rsidRPr="00CF3A76" w:rsidRDefault="006434F0" w:rsidP="00C074AC">
      <w:pPr>
        <w:spacing w:after="0" w:line="480" w:lineRule="auto"/>
        <w:rPr>
          <w:rFonts w:ascii="Times New Roman" w:hAnsi="Times New Roman" w:cs="Times New Roman"/>
        </w:rPr>
      </w:pPr>
      <w:r w:rsidRPr="00CF3A76">
        <w:rPr>
          <w:rFonts w:ascii="Times New Roman" w:hAnsi="Times New Roman" w:cs="Times New Roman"/>
        </w:rPr>
        <w:t xml:space="preserve">- </w:t>
      </w:r>
      <w:r w:rsidRPr="00CF3A76">
        <w:rPr>
          <w:rFonts w:ascii="Times New Roman" w:hAnsi="Times New Roman" w:cs="Times New Roman"/>
          <w:b/>
          <w:bCs/>
        </w:rPr>
        <w:t>Ineficiencia Operativa</w:t>
      </w:r>
      <w:r w:rsidRPr="00CF3A76">
        <w:rPr>
          <w:rFonts w:ascii="Times New Roman" w:hAnsi="Times New Roman" w:cs="Times New Roman"/>
        </w:rPr>
        <w:t>: Los administradores dedican una cantidad significativa de tiempo y recursos a la gestión y asignación manual de casos.</w:t>
      </w:r>
    </w:p>
    <w:p w14:paraId="30C8D884" w14:textId="79644F7B" w:rsidR="006434F0" w:rsidRPr="00CF3A76" w:rsidRDefault="006434F0" w:rsidP="00C074AC">
      <w:pPr>
        <w:spacing w:after="0" w:line="480" w:lineRule="auto"/>
        <w:rPr>
          <w:rFonts w:ascii="Times New Roman" w:hAnsi="Times New Roman" w:cs="Times New Roman"/>
        </w:rPr>
      </w:pPr>
      <w:r w:rsidRPr="00CF3A76">
        <w:rPr>
          <w:rFonts w:ascii="Times New Roman" w:hAnsi="Times New Roman" w:cs="Times New Roman"/>
        </w:rPr>
        <w:t xml:space="preserve">- </w:t>
      </w:r>
      <w:r w:rsidRPr="00CF3A76">
        <w:rPr>
          <w:rFonts w:ascii="Times New Roman" w:hAnsi="Times New Roman" w:cs="Times New Roman"/>
          <w:b/>
          <w:bCs/>
        </w:rPr>
        <w:t>Desigualdad en la Carga de Trabajo</w:t>
      </w:r>
      <w:r w:rsidRPr="00CF3A76">
        <w:rPr>
          <w:rFonts w:ascii="Times New Roman" w:hAnsi="Times New Roman" w:cs="Times New Roman"/>
        </w:rPr>
        <w:t>: Sin un sistema de seguimiento efectivo, algunos abogados pueden estar sobrecargados mientras otros tienen menos casos de los que pueden manejar.</w:t>
      </w:r>
    </w:p>
    <w:p w14:paraId="242719CB" w14:textId="6E6D59EF" w:rsidR="006434F0" w:rsidRPr="00CF3A76" w:rsidRDefault="006434F0" w:rsidP="00C074AC">
      <w:pPr>
        <w:spacing w:after="0" w:line="480" w:lineRule="auto"/>
        <w:rPr>
          <w:rFonts w:ascii="Times New Roman" w:hAnsi="Times New Roman" w:cs="Times New Roman"/>
        </w:rPr>
      </w:pPr>
      <w:r w:rsidRPr="00CF3A76">
        <w:rPr>
          <w:rFonts w:ascii="Times New Roman" w:hAnsi="Times New Roman" w:cs="Times New Roman"/>
        </w:rPr>
        <w:t xml:space="preserve">- </w:t>
      </w:r>
      <w:r w:rsidRPr="00CF3A76">
        <w:rPr>
          <w:rFonts w:ascii="Times New Roman" w:hAnsi="Times New Roman" w:cs="Times New Roman"/>
          <w:b/>
          <w:bCs/>
        </w:rPr>
        <w:t>Errores y Retrasos</w:t>
      </w:r>
      <w:r w:rsidRPr="00CF3A76">
        <w:rPr>
          <w:rFonts w:ascii="Times New Roman" w:hAnsi="Times New Roman" w:cs="Times New Roman"/>
        </w:rPr>
        <w:t>: La asignación manual es propensa a errores humanos, lo que puede llevar a la asignación incorrecta de abogados a casos.</w:t>
      </w:r>
    </w:p>
    <w:p w14:paraId="0B15526C" w14:textId="05F35152" w:rsidR="006434F0" w:rsidRPr="00CF3A76" w:rsidRDefault="006434F0" w:rsidP="00C074AC">
      <w:pPr>
        <w:spacing w:after="0" w:line="480" w:lineRule="auto"/>
        <w:rPr>
          <w:rFonts w:ascii="Times New Roman" w:hAnsi="Times New Roman" w:cs="Times New Roman"/>
        </w:rPr>
      </w:pPr>
      <w:r w:rsidRPr="00CF3A76">
        <w:rPr>
          <w:rFonts w:ascii="Times New Roman" w:hAnsi="Times New Roman" w:cs="Times New Roman"/>
        </w:rPr>
        <w:t xml:space="preserve">- </w:t>
      </w:r>
      <w:r w:rsidRPr="00CF3A76">
        <w:rPr>
          <w:rFonts w:ascii="Times New Roman" w:hAnsi="Times New Roman" w:cs="Times New Roman"/>
          <w:b/>
          <w:bCs/>
        </w:rPr>
        <w:t>Seguridad de Datos</w:t>
      </w:r>
      <w:r w:rsidRPr="00CF3A76">
        <w:rPr>
          <w:rFonts w:ascii="Times New Roman" w:hAnsi="Times New Roman" w:cs="Times New Roman"/>
        </w:rPr>
        <w:t>: La falta de medidas de seguridad robustas en el manejo de datos sensibles expone a las empresas a riesgos de brechas de datos y pérdida de información confidencial.</w:t>
      </w:r>
    </w:p>
    <w:p w14:paraId="5D685490" w14:textId="2FCC4482" w:rsidR="006434F0" w:rsidRPr="00CF3A76" w:rsidRDefault="006434F0" w:rsidP="00C074AC">
      <w:pPr>
        <w:pStyle w:val="Heading1"/>
        <w:spacing w:line="480" w:lineRule="auto"/>
        <w:rPr>
          <w:rFonts w:ascii="Times New Roman" w:hAnsi="Times New Roman" w:cs="Times New Roman"/>
        </w:rPr>
      </w:pPr>
      <w:bookmarkStart w:id="10" w:name="_Toc168502121"/>
      <w:r w:rsidRPr="00CF3A76">
        <w:rPr>
          <w:rFonts w:ascii="Times New Roman" w:hAnsi="Times New Roman" w:cs="Times New Roman"/>
        </w:rPr>
        <w:t>Relevancia del Problema</w:t>
      </w:r>
      <w:bookmarkEnd w:id="10"/>
    </w:p>
    <w:p w14:paraId="1F79E9F1" w14:textId="77777777" w:rsidR="006434F0" w:rsidRPr="00CF3A76" w:rsidRDefault="006434F0" w:rsidP="00C074AC">
      <w:pPr>
        <w:spacing w:after="0" w:line="480" w:lineRule="auto"/>
        <w:rPr>
          <w:rFonts w:ascii="Times New Roman" w:hAnsi="Times New Roman" w:cs="Times New Roman"/>
        </w:rPr>
      </w:pPr>
      <w:r w:rsidRPr="00CF3A76">
        <w:rPr>
          <w:rFonts w:ascii="Times New Roman" w:hAnsi="Times New Roman" w:cs="Times New Roman"/>
        </w:rPr>
        <w:t>La problemática en la gestión de perfiles y asignación de casos tiene una importancia crítica debido a varias razones:</w:t>
      </w:r>
    </w:p>
    <w:p w14:paraId="23107D12" w14:textId="67487C19" w:rsidR="006434F0" w:rsidRPr="00CF3A76" w:rsidRDefault="006434F0" w:rsidP="00C074AC">
      <w:pPr>
        <w:spacing w:after="0" w:line="480" w:lineRule="auto"/>
        <w:rPr>
          <w:rFonts w:ascii="Times New Roman" w:hAnsi="Times New Roman" w:cs="Times New Roman"/>
        </w:rPr>
      </w:pPr>
      <w:r w:rsidRPr="00CF3A76">
        <w:rPr>
          <w:rFonts w:ascii="Times New Roman" w:hAnsi="Times New Roman" w:cs="Times New Roman"/>
        </w:rPr>
        <w:t xml:space="preserve">- </w:t>
      </w:r>
      <w:r w:rsidRPr="00CF3A76">
        <w:rPr>
          <w:rFonts w:ascii="Times New Roman" w:hAnsi="Times New Roman" w:cs="Times New Roman"/>
          <w:b/>
          <w:bCs/>
        </w:rPr>
        <w:t>Impacto en la Calidad del Servicio</w:t>
      </w:r>
      <w:r w:rsidRPr="00CF3A76">
        <w:rPr>
          <w:rFonts w:ascii="Times New Roman" w:hAnsi="Times New Roman" w:cs="Times New Roman"/>
        </w:rPr>
        <w:t>: Una gestión ineficiente puede resultar en una representación legal inadecuada, afectando negativamente los resultados de los casos y la satisfacción del cliente.</w:t>
      </w:r>
    </w:p>
    <w:p w14:paraId="4A9AF00F" w14:textId="06E37BE9" w:rsidR="006434F0" w:rsidRPr="00CF3A76" w:rsidRDefault="006434F0" w:rsidP="00C074AC">
      <w:pPr>
        <w:spacing w:after="0" w:line="480" w:lineRule="auto"/>
        <w:rPr>
          <w:rFonts w:ascii="Times New Roman" w:hAnsi="Times New Roman" w:cs="Times New Roman"/>
        </w:rPr>
      </w:pPr>
      <w:r w:rsidRPr="00CF3A76">
        <w:rPr>
          <w:rFonts w:ascii="Times New Roman" w:hAnsi="Times New Roman" w:cs="Times New Roman"/>
        </w:rPr>
        <w:lastRenderedPageBreak/>
        <w:t xml:space="preserve">- </w:t>
      </w:r>
      <w:r w:rsidRPr="00CF3A76">
        <w:rPr>
          <w:rFonts w:ascii="Times New Roman" w:hAnsi="Times New Roman" w:cs="Times New Roman"/>
          <w:b/>
          <w:bCs/>
        </w:rPr>
        <w:t>Productividad y Moral del Personal</w:t>
      </w:r>
      <w:r w:rsidRPr="00CF3A76">
        <w:rPr>
          <w:rFonts w:ascii="Times New Roman" w:hAnsi="Times New Roman" w:cs="Times New Roman"/>
        </w:rPr>
        <w:t>: La sobrecarga de trabajo y la falta de una distribución equitativa pueden afectar la moral y productividad de los abogados.</w:t>
      </w:r>
    </w:p>
    <w:p w14:paraId="34F84518" w14:textId="2AD7FFF9" w:rsidR="006434F0" w:rsidRPr="00CF3A76" w:rsidRDefault="006434F0" w:rsidP="00C074AC">
      <w:pPr>
        <w:spacing w:after="0" w:line="480" w:lineRule="auto"/>
        <w:rPr>
          <w:rFonts w:ascii="Times New Roman" w:hAnsi="Times New Roman" w:cs="Times New Roman"/>
        </w:rPr>
      </w:pPr>
      <w:r w:rsidRPr="00CF3A76">
        <w:rPr>
          <w:rFonts w:ascii="Times New Roman" w:hAnsi="Times New Roman" w:cs="Times New Roman"/>
        </w:rPr>
        <w:t xml:space="preserve">- </w:t>
      </w:r>
      <w:r w:rsidRPr="00CF3A76">
        <w:rPr>
          <w:rFonts w:ascii="Times New Roman" w:hAnsi="Times New Roman" w:cs="Times New Roman"/>
          <w:b/>
          <w:bCs/>
        </w:rPr>
        <w:t>Competitividad del Mercado</w:t>
      </w:r>
      <w:r w:rsidRPr="00CF3A76">
        <w:rPr>
          <w:rFonts w:ascii="Times New Roman" w:hAnsi="Times New Roman" w:cs="Times New Roman"/>
        </w:rPr>
        <w:t>: Las firmas que no optimizan sus procesos internos corren el riesgo de perder competitividad frente a aquellas que adoptan tecnologías avanzadas.</w:t>
      </w:r>
    </w:p>
    <w:p w14:paraId="337F74CC" w14:textId="466E1C10" w:rsidR="006434F0" w:rsidRPr="00CF3A76" w:rsidRDefault="006434F0" w:rsidP="00C074AC">
      <w:pPr>
        <w:spacing w:after="0" w:line="480" w:lineRule="auto"/>
        <w:rPr>
          <w:rFonts w:ascii="Times New Roman" w:hAnsi="Times New Roman" w:cs="Times New Roman"/>
        </w:rPr>
      </w:pPr>
      <w:r w:rsidRPr="00CF3A76">
        <w:rPr>
          <w:rFonts w:ascii="Times New Roman" w:hAnsi="Times New Roman" w:cs="Times New Roman"/>
        </w:rPr>
        <w:t xml:space="preserve">- </w:t>
      </w:r>
      <w:r w:rsidRPr="00CF3A76">
        <w:rPr>
          <w:rFonts w:ascii="Times New Roman" w:hAnsi="Times New Roman" w:cs="Times New Roman"/>
          <w:b/>
          <w:bCs/>
        </w:rPr>
        <w:t>Cumplimiento y Seguridad</w:t>
      </w:r>
      <w:r w:rsidRPr="00CF3A76">
        <w:rPr>
          <w:rFonts w:ascii="Times New Roman" w:hAnsi="Times New Roman" w:cs="Times New Roman"/>
        </w:rPr>
        <w:t>: La gestión adecuada de datos sensibles es esencial para cumplir con las normativas legales y proteger la información confidencial de los clientes.</w:t>
      </w:r>
    </w:p>
    <w:p w14:paraId="3A5115C6" w14:textId="7F94EEB0" w:rsidR="00E84400" w:rsidRPr="00CF3A76" w:rsidRDefault="006434F0" w:rsidP="00C074AC">
      <w:pPr>
        <w:spacing w:after="0" w:line="480" w:lineRule="auto"/>
        <w:rPr>
          <w:rFonts w:ascii="Times New Roman" w:hAnsi="Times New Roman" w:cs="Times New Roman"/>
        </w:rPr>
      </w:pPr>
      <w:r w:rsidRPr="00CF3A76">
        <w:rPr>
          <w:rFonts w:ascii="Times New Roman" w:hAnsi="Times New Roman" w:cs="Times New Roman"/>
        </w:rPr>
        <w:t>En este contexto, TEMIS surge como una solución integral que aborda estos desafíos, proporcionando una plataforma automatizada y segura para la gestión de perfiles de abogados y la asignación inteligente de casos, mejorando significativamente la eficiencia operativa y la satisfacción del cliente en empresas de servicios legales.</w:t>
      </w:r>
      <w:r w:rsidR="00E84400" w:rsidRPr="00CF3A76">
        <w:rPr>
          <w:rFonts w:ascii="Times New Roman" w:hAnsi="Times New Roman" w:cs="Times New Roman"/>
        </w:rPr>
        <w:br w:type="page"/>
      </w:r>
    </w:p>
    <w:p w14:paraId="4F49EC71" w14:textId="20DE14CB" w:rsidR="008A35AF" w:rsidRPr="00CF3A76" w:rsidRDefault="4626C6D6" w:rsidP="00C074AC">
      <w:pPr>
        <w:pStyle w:val="Heading2"/>
        <w:spacing w:line="480" w:lineRule="auto"/>
        <w:ind w:firstLine="720"/>
        <w:rPr>
          <w:rStyle w:val="normaltextrun"/>
          <w:rFonts w:ascii="Times New Roman" w:hAnsi="Times New Roman" w:cs="Times New Roman"/>
          <w:color w:val="000000"/>
          <w:sz w:val="24"/>
          <w:szCs w:val="24"/>
          <w:bdr w:val="none" w:sz="0" w:space="0" w:color="auto" w:frame="1"/>
        </w:rPr>
      </w:pPr>
      <w:bookmarkStart w:id="11" w:name="_Toc2041202113"/>
      <w:bookmarkStart w:id="12" w:name="_Toc168502122"/>
      <w:r w:rsidRPr="00CF3A76">
        <w:rPr>
          <w:rStyle w:val="normaltextrun"/>
          <w:rFonts w:ascii="Times New Roman" w:hAnsi="Times New Roman" w:cs="Times New Roman"/>
        </w:rPr>
        <w:lastRenderedPageBreak/>
        <w:t>Problema investigado</w:t>
      </w:r>
      <w:bookmarkEnd w:id="11"/>
      <w:bookmarkEnd w:id="12"/>
    </w:p>
    <w:p w14:paraId="747A8B47" w14:textId="65777DCC" w:rsidR="00A84C19" w:rsidRPr="00CF3A76" w:rsidRDefault="009776CB" w:rsidP="00C074AC">
      <w:pPr>
        <w:spacing w:after="0" w:line="480" w:lineRule="auto"/>
        <w:rPr>
          <w:rFonts w:ascii="Times New Roman" w:hAnsi="Times New Roman" w:cs="Times New Roman"/>
        </w:rPr>
      </w:pPr>
      <w:r w:rsidRPr="00CF3A76">
        <w:rPr>
          <w:rFonts w:ascii="Times New Roman" w:hAnsi="Times New Roman" w:cs="Times New Roman"/>
        </w:rPr>
        <w:t>La falta de eficiencia en la gestión de perfiles de abogados y asignación de casos en empresas de servicios legales, lo cual puede conducir a una distribución inadecuada de la carga de trabajo, retrasos en la atención de clientes, y riesgos de seguridad en el manejo de datos sensibles.</w:t>
      </w:r>
    </w:p>
    <w:p w14:paraId="1640B1A2" w14:textId="3677EC74" w:rsidR="008A35AF" w:rsidRPr="00CF3A76" w:rsidRDefault="4626C6D6" w:rsidP="00C074AC">
      <w:pPr>
        <w:pStyle w:val="Heading2"/>
        <w:spacing w:line="480" w:lineRule="auto"/>
        <w:ind w:firstLine="720"/>
        <w:rPr>
          <w:rFonts w:ascii="Times New Roman" w:hAnsi="Times New Roman" w:cs="Times New Roman"/>
        </w:rPr>
      </w:pPr>
      <w:bookmarkStart w:id="13" w:name="_Toc590325929"/>
      <w:bookmarkStart w:id="14" w:name="_Toc168502123"/>
      <w:r w:rsidRPr="00CF3A76">
        <w:rPr>
          <w:rFonts w:ascii="Times New Roman" w:hAnsi="Times New Roman" w:cs="Times New Roman"/>
        </w:rPr>
        <w:t>Justificación</w:t>
      </w:r>
      <w:bookmarkEnd w:id="13"/>
      <w:bookmarkEnd w:id="14"/>
      <w:r w:rsidRPr="00CF3A76">
        <w:rPr>
          <w:rFonts w:ascii="Times New Roman" w:hAnsi="Times New Roman" w:cs="Times New Roman"/>
        </w:rPr>
        <w:t xml:space="preserve"> </w:t>
      </w:r>
    </w:p>
    <w:p w14:paraId="76C78D41" w14:textId="77777777" w:rsidR="005B4121" w:rsidRPr="00CF3A76" w:rsidRDefault="005B4121" w:rsidP="00C074AC">
      <w:pPr>
        <w:pStyle w:val="Heading2"/>
        <w:spacing w:line="480" w:lineRule="auto"/>
      </w:pPr>
      <w:bookmarkStart w:id="15" w:name="_Toc168502124"/>
      <w:r w:rsidRPr="00CF3A76">
        <w:t>Por qué Vale la Pena Realizar el Aplicativo</w:t>
      </w:r>
      <w:bookmarkEnd w:id="15"/>
    </w:p>
    <w:p w14:paraId="6082DD57" w14:textId="680A033E" w:rsidR="005B4121" w:rsidRPr="00CF3A76" w:rsidRDefault="005B4121" w:rsidP="00C074AC">
      <w:pPr>
        <w:spacing w:after="0" w:line="480" w:lineRule="auto"/>
        <w:rPr>
          <w:rFonts w:ascii="Times New Roman" w:hAnsi="Times New Roman" w:cs="Times New Roman"/>
        </w:rPr>
      </w:pPr>
      <w:r w:rsidRPr="00CF3A76">
        <w:rPr>
          <w:rFonts w:ascii="Times New Roman" w:hAnsi="Times New Roman" w:cs="Times New Roman"/>
        </w:rPr>
        <w:t>El desarrollo de TEMIS responde a una necesidad crítica en el sector de servicios legales: la gestión eficiente y segura de perfiles de abogados y la asignación inteligente de casos. En un entorno donde el tiempo y la precisión son vitales, TEMIS ofrece soluciones específicas que abordan varios problemas operativos y estratégicos:</w:t>
      </w:r>
    </w:p>
    <w:p w14:paraId="124DE105" w14:textId="77777777" w:rsidR="005B4121" w:rsidRPr="00CF3A76" w:rsidRDefault="005B4121" w:rsidP="00C074AC">
      <w:pPr>
        <w:spacing w:after="0" w:line="480" w:lineRule="auto"/>
        <w:rPr>
          <w:rFonts w:ascii="Times New Roman" w:hAnsi="Times New Roman" w:cs="Times New Roman"/>
        </w:rPr>
      </w:pPr>
      <w:r w:rsidRPr="00CF3A76">
        <w:rPr>
          <w:rFonts w:ascii="Times New Roman" w:hAnsi="Times New Roman" w:cs="Times New Roman"/>
          <w:b/>
          <w:bCs/>
        </w:rPr>
        <w:t>Eficiencia Operativa:</w:t>
      </w:r>
      <w:r w:rsidRPr="00CF3A76">
        <w:rPr>
          <w:rFonts w:ascii="Times New Roman" w:hAnsi="Times New Roman" w:cs="Times New Roman"/>
        </w:rPr>
        <w:t xml:space="preserve"> La automatización de la asignación de casos basada en un algoritmo inteligente reduce el tiempo y los recursos necesarios para esta tarea, permitiendo a los administradores y abogados concentrarse en actividades de mayor valor añadido.</w:t>
      </w:r>
    </w:p>
    <w:p w14:paraId="2CDC2D13" w14:textId="77777777" w:rsidR="005B4121" w:rsidRPr="00CF3A76" w:rsidRDefault="005B4121" w:rsidP="00C074AC">
      <w:pPr>
        <w:spacing w:after="0" w:line="480" w:lineRule="auto"/>
        <w:rPr>
          <w:rFonts w:ascii="Times New Roman" w:hAnsi="Times New Roman" w:cs="Times New Roman"/>
        </w:rPr>
      </w:pPr>
      <w:r w:rsidRPr="00CF3A76">
        <w:rPr>
          <w:rFonts w:ascii="Times New Roman" w:hAnsi="Times New Roman" w:cs="Times New Roman"/>
          <w:b/>
          <w:bCs/>
        </w:rPr>
        <w:t>Calidad del Servicio:</w:t>
      </w:r>
      <w:r w:rsidRPr="00CF3A76">
        <w:rPr>
          <w:rFonts w:ascii="Times New Roman" w:hAnsi="Times New Roman" w:cs="Times New Roman"/>
        </w:rPr>
        <w:t xml:space="preserve"> Al garantizar que cada caso sea asignado al abogado más adecuado según su especialización y disponibilidad, TEMIS mejora la calidad de la representación legal ofrecida a los clientes.</w:t>
      </w:r>
    </w:p>
    <w:p w14:paraId="1893010D" w14:textId="77777777" w:rsidR="005B4121" w:rsidRPr="00CF3A76" w:rsidRDefault="005B4121" w:rsidP="00C074AC">
      <w:pPr>
        <w:spacing w:after="0" w:line="480" w:lineRule="auto"/>
        <w:rPr>
          <w:rFonts w:ascii="Times New Roman" w:hAnsi="Times New Roman" w:cs="Times New Roman"/>
        </w:rPr>
      </w:pPr>
      <w:r w:rsidRPr="00CF3A76">
        <w:rPr>
          <w:rFonts w:ascii="Times New Roman" w:hAnsi="Times New Roman" w:cs="Times New Roman"/>
          <w:b/>
          <w:bCs/>
        </w:rPr>
        <w:t>Seguridad de la Información:</w:t>
      </w:r>
      <w:r w:rsidRPr="00CF3A76">
        <w:rPr>
          <w:rFonts w:ascii="Times New Roman" w:hAnsi="Times New Roman" w:cs="Times New Roman"/>
        </w:rPr>
        <w:t xml:space="preserve"> La protección de datos sensibles es una prioridad en el sector legal. TEMIS implementa medidas robustas de seguridad, incluyendo cifrado de datos, control de acceso y auditoría de registros, asegurando que la información de los clientes y abogados esté siempre protegida.</w:t>
      </w:r>
    </w:p>
    <w:p w14:paraId="2DFFCF87" w14:textId="77777777" w:rsidR="005B4121" w:rsidRPr="00CF3A76" w:rsidRDefault="005B4121" w:rsidP="00C074AC">
      <w:pPr>
        <w:spacing w:after="0" w:line="480" w:lineRule="auto"/>
        <w:rPr>
          <w:rFonts w:ascii="Times New Roman" w:hAnsi="Times New Roman" w:cs="Times New Roman"/>
        </w:rPr>
      </w:pPr>
      <w:r w:rsidRPr="00CF3A76">
        <w:rPr>
          <w:rFonts w:ascii="Times New Roman" w:hAnsi="Times New Roman" w:cs="Times New Roman"/>
          <w:b/>
          <w:bCs/>
        </w:rPr>
        <w:t>Mejora en la Experiencia del Usuario:</w:t>
      </w:r>
      <w:r w:rsidRPr="00CF3A76">
        <w:rPr>
          <w:rFonts w:ascii="Times New Roman" w:hAnsi="Times New Roman" w:cs="Times New Roman"/>
        </w:rPr>
        <w:t xml:space="preserve"> Tanto los abogados como los clientes se benefician de una plataforma que simplifica procesos complejos y proporciona una interfaz intuitiva y fácil de usar, mejorando la satisfacción general y la percepción del servicio.</w:t>
      </w:r>
    </w:p>
    <w:p w14:paraId="49647FF2" w14:textId="77777777" w:rsidR="005B4121" w:rsidRPr="00CF3A76" w:rsidRDefault="005B4121" w:rsidP="00C074AC">
      <w:pPr>
        <w:pStyle w:val="Heading2"/>
        <w:spacing w:line="480" w:lineRule="auto"/>
      </w:pPr>
      <w:bookmarkStart w:id="16" w:name="_Toc168502125"/>
      <w:r w:rsidRPr="00CF3A76">
        <w:t>Implicaciones de los Resultados</w:t>
      </w:r>
      <w:bookmarkEnd w:id="16"/>
    </w:p>
    <w:p w14:paraId="2F8D4BB2" w14:textId="77777777" w:rsidR="005B4121" w:rsidRPr="00CF3A76" w:rsidRDefault="005B4121" w:rsidP="00C074AC">
      <w:pPr>
        <w:spacing w:after="0" w:line="480" w:lineRule="auto"/>
        <w:rPr>
          <w:rFonts w:ascii="Times New Roman" w:hAnsi="Times New Roman" w:cs="Times New Roman"/>
        </w:rPr>
      </w:pPr>
      <w:r w:rsidRPr="00CF3A76">
        <w:rPr>
          <w:rFonts w:ascii="Times New Roman" w:hAnsi="Times New Roman" w:cs="Times New Roman"/>
        </w:rPr>
        <w:t>Las implicaciones del uso de TEMIS pueden ser vastas y significativas para la empresa de servicios legales:</w:t>
      </w:r>
    </w:p>
    <w:p w14:paraId="31B8E348" w14:textId="77777777" w:rsidR="00CF3A76" w:rsidRDefault="005B4121" w:rsidP="00C074AC">
      <w:pPr>
        <w:spacing w:after="0" w:line="480" w:lineRule="auto"/>
        <w:rPr>
          <w:rFonts w:ascii="Times New Roman" w:hAnsi="Times New Roman" w:cs="Times New Roman"/>
          <w:b/>
          <w:bCs/>
        </w:rPr>
      </w:pPr>
      <w:r w:rsidRPr="00CF3A76">
        <w:rPr>
          <w:rFonts w:ascii="Times New Roman" w:hAnsi="Times New Roman" w:cs="Times New Roman"/>
          <w:b/>
          <w:bCs/>
        </w:rPr>
        <w:lastRenderedPageBreak/>
        <w:t>Resultados Positivos:</w:t>
      </w:r>
    </w:p>
    <w:p w14:paraId="200EA74A" w14:textId="35C06A40" w:rsidR="005B4121" w:rsidRPr="00CF3A76" w:rsidRDefault="005B4121" w:rsidP="00C074AC">
      <w:pPr>
        <w:pStyle w:val="ListParagraph"/>
        <w:numPr>
          <w:ilvl w:val="0"/>
          <w:numId w:val="20"/>
        </w:numPr>
        <w:spacing w:after="0" w:line="480" w:lineRule="auto"/>
        <w:rPr>
          <w:rFonts w:ascii="Times New Roman" w:hAnsi="Times New Roman" w:cs="Times New Roman"/>
        </w:rPr>
      </w:pPr>
      <w:r w:rsidRPr="00CF3A76">
        <w:rPr>
          <w:rFonts w:ascii="Times New Roman" w:hAnsi="Times New Roman" w:cs="Times New Roman"/>
          <w:b/>
          <w:bCs/>
        </w:rPr>
        <w:t>Aumento en la Productividad:</w:t>
      </w:r>
      <w:r w:rsidRPr="00CF3A76">
        <w:rPr>
          <w:rFonts w:ascii="Times New Roman" w:hAnsi="Times New Roman" w:cs="Times New Roman"/>
        </w:rPr>
        <w:t xml:space="preserve"> La automatización y centralización de tareas administrativas liberan tiempo para que los abogados se dediquen más a sus casos y menos a la burocracia.</w:t>
      </w:r>
    </w:p>
    <w:p w14:paraId="6D348BD6" w14:textId="77777777" w:rsidR="005B4121" w:rsidRPr="00CF3A76" w:rsidRDefault="005B4121" w:rsidP="00C074AC">
      <w:pPr>
        <w:pStyle w:val="ListParagraph"/>
        <w:numPr>
          <w:ilvl w:val="0"/>
          <w:numId w:val="20"/>
        </w:numPr>
        <w:spacing w:after="0" w:line="480" w:lineRule="auto"/>
        <w:rPr>
          <w:rFonts w:ascii="Times New Roman" w:hAnsi="Times New Roman" w:cs="Times New Roman"/>
        </w:rPr>
      </w:pPr>
      <w:r w:rsidRPr="00CF3A76">
        <w:rPr>
          <w:rFonts w:ascii="Times New Roman" w:hAnsi="Times New Roman" w:cs="Times New Roman"/>
          <w:b/>
          <w:bCs/>
        </w:rPr>
        <w:t>Mayor Satisfacción del Cliente:</w:t>
      </w:r>
      <w:r w:rsidRPr="00CF3A76">
        <w:rPr>
          <w:rFonts w:ascii="Times New Roman" w:hAnsi="Times New Roman" w:cs="Times New Roman"/>
        </w:rPr>
        <w:t xml:space="preserve"> Una asignación más precisa de los abogados a los casos específicos aumenta la probabilidad de éxito en los casos y mejora la satisfacción del cliente.</w:t>
      </w:r>
    </w:p>
    <w:p w14:paraId="13E5754D" w14:textId="77777777" w:rsidR="005B4121" w:rsidRPr="00CF3A76" w:rsidRDefault="005B4121" w:rsidP="00C074AC">
      <w:pPr>
        <w:pStyle w:val="ListParagraph"/>
        <w:numPr>
          <w:ilvl w:val="0"/>
          <w:numId w:val="20"/>
        </w:numPr>
        <w:spacing w:after="0" w:line="480" w:lineRule="auto"/>
        <w:rPr>
          <w:rFonts w:ascii="Times New Roman" w:hAnsi="Times New Roman" w:cs="Times New Roman"/>
        </w:rPr>
      </w:pPr>
      <w:r w:rsidRPr="00CF3A76">
        <w:rPr>
          <w:rFonts w:ascii="Times New Roman" w:hAnsi="Times New Roman" w:cs="Times New Roman"/>
          <w:b/>
          <w:bCs/>
        </w:rPr>
        <w:t>Competitividad Mejorada:</w:t>
      </w:r>
      <w:r w:rsidRPr="00CF3A76">
        <w:rPr>
          <w:rFonts w:ascii="Times New Roman" w:hAnsi="Times New Roman" w:cs="Times New Roman"/>
        </w:rPr>
        <w:t xml:space="preserve"> Las firmas que utilizan TEMIS pueden diferenciarse en un mercado competitivo al ofrecer un servicio más eficiente y seguro.</w:t>
      </w:r>
    </w:p>
    <w:p w14:paraId="64D1B575" w14:textId="77777777" w:rsidR="005B4121" w:rsidRPr="00CF3A76" w:rsidRDefault="005B4121" w:rsidP="00C074AC">
      <w:pPr>
        <w:pStyle w:val="Heading2"/>
        <w:spacing w:line="480" w:lineRule="auto"/>
      </w:pPr>
      <w:bookmarkStart w:id="17" w:name="_Toc168502126"/>
      <w:r w:rsidRPr="00CF3A76">
        <w:t>Resultados Negativos:</w:t>
      </w:r>
      <w:bookmarkEnd w:id="17"/>
    </w:p>
    <w:p w14:paraId="7DE95949" w14:textId="77777777" w:rsidR="005B4121" w:rsidRPr="00CF3A76" w:rsidRDefault="005B4121" w:rsidP="00C074AC">
      <w:pPr>
        <w:pStyle w:val="ListParagraph"/>
        <w:numPr>
          <w:ilvl w:val="0"/>
          <w:numId w:val="21"/>
        </w:numPr>
        <w:spacing w:after="0" w:line="480" w:lineRule="auto"/>
        <w:rPr>
          <w:rFonts w:ascii="Times New Roman" w:hAnsi="Times New Roman" w:cs="Times New Roman"/>
        </w:rPr>
      </w:pPr>
      <w:r w:rsidRPr="00CF3A76">
        <w:rPr>
          <w:rFonts w:ascii="Times New Roman" w:hAnsi="Times New Roman" w:cs="Times New Roman"/>
          <w:b/>
          <w:bCs/>
        </w:rPr>
        <w:t>Dependencia Tecnológica:</w:t>
      </w:r>
      <w:r w:rsidRPr="00CF3A76">
        <w:rPr>
          <w:rFonts w:ascii="Times New Roman" w:hAnsi="Times New Roman" w:cs="Times New Roman"/>
        </w:rPr>
        <w:t xml:space="preserve"> Una implementación incorrecta o la falta de actualización y mantenimiento del sistema podría llevar a una dependencia excesiva en la tecnología sin los beneficios esperados.</w:t>
      </w:r>
    </w:p>
    <w:p w14:paraId="7C133383" w14:textId="77777777" w:rsidR="005B4121" w:rsidRDefault="005B4121" w:rsidP="00C074AC">
      <w:pPr>
        <w:pStyle w:val="ListParagraph"/>
        <w:numPr>
          <w:ilvl w:val="0"/>
          <w:numId w:val="21"/>
        </w:numPr>
        <w:spacing w:after="0" w:line="480" w:lineRule="auto"/>
        <w:rPr>
          <w:rFonts w:ascii="Times New Roman" w:hAnsi="Times New Roman" w:cs="Times New Roman"/>
        </w:rPr>
      </w:pPr>
      <w:r w:rsidRPr="00CF3A76">
        <w:rPr>
          <w:rFonts w:ascii="Times New Roman" w:hAnsi="Times New Roman" w:cs="Times New Roman"/>
          <w:b/>
          <w:bCs/>
        </w:rPr>
        <w:t>Resistencia al Cambio:</w:t>
      </w:r>
      <w:r w:rsidRPr="00CF3A76">
        <w:rPr>
          <w:rFonts w:ascii="Times New Roman" w:hAnsi="Times New Roman" w:cs="Times New Roman"/>
        </w:rPr>
        <w:t xml:space="preserve"> La adopción de un nuevo sistema puede enfrentar resistencia por parte del personal acostumbrado a métodos tradicionales, lo que podría retrasar la plena integración y aprovechamiento de la plataforma.</w:t>
      </w:r>
    </w:p>
    <w:p w14:paraId="07AC1B4F" w14:textId="77777777" w:rsidR="005B4121" w:rsidRPr="00CF3A76" w:rsidRDefault="005B4121" w:rsidP="00C074AC">
      <w:pPr>
        <w:pStyle w:val="Heading2"/>
        <w:spacing w:line="480" w:lineRule="auto"/>
      </w:pPr>
      <w:bookmarkStart w:id="18" w:name="_Toc168502127"/>
      <w:r w:rsidRPr="00CF3A76">
        <w:t>Beneficiarios de los Resultados</w:t>
      </w:r>
      <w:bookmarkEnd w:id="18"/>
    </w:p>
    <w:p w14:paraId="5313DED0" w14:textId="2C2320A7" w:rsidR="005B4121" w:rsidRPr="00CF3A76" w:rsidRDefault="005B4121" w:rsidP="00C074AC">
      <w:pPr>
        <w:spacing w:after="0" w:line="480" w:lineRule="auto"/>
        <w:rPr>
          <w:rFonts w:ascii="Times New Roman" w:hAnsi="Times New Roman" w:cs="Times New Roman"/>
        </w:rPr>
      </w:pPr>
      <w:r w:rsidRPr="00CF3A76">
        <w:rPr>
          <w:rFonts w:ascii="Times New Roman" w:hAnsi="Times New Roman" w:cs="Times New Roman"/>
        </w:rPr>
        <w:t>Los principales beneficiarios de TEMIS son:</w:t>
      </w:r>
    </w:p>
    <w:p w14:paraId="0965EAF5" w14:textId="5AA875F1" w:rsidR="005B4121" w:rsidRPr="00CF3A76" w:rsidRDefault="005B4121" w:rsidP="00C074AC">
      <w:pPr>
        <w:pStyle w:val="Heading3"/>
        <w:spacing w:line="480" w:lineRule="auto"/>
      </w:pPr>
      <w:bookmarkStart w:id="19" w:name="_Toc168502128"/>
      <w:r w:rsidRPr="00CF3A76">
        <w:t>Empresas de Servicios Legales:</w:t>
      </w:r>
      <w:bookmarkEnd w:id="19"/>
    </w:p>
    <w:p w14:paraId="25F36CEE" w14:textId="77777777" w:rsidR="005B4121" w:rsidRPr="00CF3A76" w:rsidRDefault="005B4121" w:rsidP="00C074AC">
      <w:pPr>
        <w:pStyle w:val="ListParagraph"/>
        <w:numPr>
          <w:ilvl w:val="0"/>
          <w:numId w:val="22"/>
        </w:numPr>
        <w:spacing w:after="0" w:line="480" w:lineRule="auto"/>
        <w:rPr>
          <w:rFonts w:ascii="Times New Roman" w:hAnsi="Times New Roman" w:cs="Times New Roman"/>
        </w:rPr>
      </w:pPr>
      <w:r w:rsidRPr="00CF3A76">
        <w:rPr>
          <w:rFonts w:ascii="Times New Roman" w:hAnsi="Times New Roman" w:cs="Times New Roman"/>
        </w:rPr>
        <w:t>Administradores: Se benefician de una plataforma que centraliza la gestión de perfiles y facilita la asignación de casos.</w:t>
      </w:r>
    </w:p>
    <w:p w14:paraId="06A6BB95" w14:textId="77777777" w:rsidR="005B4121" w:rsidRPr="00CF3A76" w:rsidRDefault="005B4121" w:rsidP="00C074AC">
      <w:pPr>
        <w:pStyle w:val="ListParagraph"/>
        <w:numPr>
          <w:ilvl w:val="0"/>
          <w:numId w:val="22"/>
        </w:numPr>
        <w:spacing w:after="0" w:line="480" w:lineRule="auto"/>
        <w:rPr>
          <w:rFonts w:ascii="Times New Roman" w:hAnsi="Times New Roman" w:cs="Times New Roman"/>
        </w:rPr>
      </w:pPr>
      <w:r w:rsidRPr="00CF3A76">
        <w:rPr>
          <w:rFonts w:ascii="Times New Roman" w:hAnsi="Times New Roman" w:cs="Times New Roman"/>
        </w:rPr>
        <w:t>Abogados: Disfrutan de una carga de trabajo más equilibrada y de asignaciones que corresponden mejor a sus especializaciones, lo que les permite desempeñar su trabajo de manera más efectiva.</w:t>
      </w:r>
    </w:p>
    <w:p w14:paraId="457703CB" w14:textId="77777777" w:rsidR="005B4121" w:rsidRPr="00CF3A76" w:rsidRDefault="005B4121" w:rsidP="00C074AC">
      <w:pPr>
        <w:pStyle w:val="Heading2"/>
        <w:spacing w:line="480" w:lineRule="auto"/>
      </w:pPr>
      <w:bookmarkStart w:id="20" w:name="_Toc168502129"/>
      <w:r w:rsidRPr="00CF3A76">
        <w:lastRenderedPageBreak/>
        <w:t>Clientes:</w:t>
      </w:r>
      <w:bookmarkEnd w:id="20"/>
    </w:p>
    <w:p w14:paraId="095A6855" w14:textId="77777777" w:rsidR="005B4121" w:rsidRPr="00CF3A76" w:rsidRDefault="005B4121" w:rsidP="00C074AC">
      <w:pPr>
        <w:pStyle w:val="ListParagraph"/>
        <w:numPr>
          <w:ilvl w:val="0"/>
          <w:numId w:val="23"/>
        </w:numPr>
        <w:spacing w:after="0" w:line="480" w:lineRule="auto"/>
        <w:rPr>
          <w:rFonts w:ascii="Times New Roman" w:hAnsi="Times New Roman" w:cs="Times New Roman"/>
        </w:rPr>
      </w:pPr>
      <w:r w:rsidRPr="00CF3A76">
        <w:rPr>
          <w:rFonts w:ascii="Times New Roman" w:hAnsi="Times New Roman" w:cs="Times New Roman"/>
        </w:rPr>
        <w:t>Mejora en la Calidad del Servicio: Al ser asignados a abogados cuya especialización y disponibilidad son más adecuadas a sus casos, los clientes reciben una representación legal más efectiva.</w:t>
      </w:r>
    </w:p>
    <w:p w14:paraId="6C614850" w14:textId="77777777" w:rsidR="005B4121" w:rsidRPr="00CF3A76" w:rsidRDefault="005B4121" w:rsidP="00C074AC">
      <w:pPr>
        <w:pStyle w:val="ListParagraph"/>
        <w:numPr>
          <w:ilvl w:val="0"/>
          <w:numId w:val="23"/>
        </w:numPr>
        <w:spacing w:after="0" w:line="480" w:lineRule="auto"/>
        <w:rPr>
          <w:rFonts w:ascii="Times New Roman" w:hAnsi="Times New Roman" w:cs="Times New Roman"/>
        </w:rPr>
      </w:pPr>
      <w:r w:rsidRPr="00CF3A76">
        <w:rPr>
          <w:rFonts w:ascii="Times New Roman" w:hAnsi="Times New Roman" w:cs="Times New Roman"/>
        </w:rPr>
        <w:t>Seguridad y Confidencialidad: La robusta seguridad de datos proporcionada por TEMIS asegura que la información confidencial de los clientes esté siempre protegida.</w:t>
      </w:r>
    </w:p>
    <w:p w14:paraId="6B20282D" w14:textId="77777777" w:rsidR="005B4121" w:rsidRPr="00CF3A76" w:rsidRDefault="005B4121" w:rsidP="00C074AC">
      <w:pPr>
        <w:pStyle w:val="Heading3"/>
        <w:spacing w:line="480" w:lineRule="auto"/>
      </w:pPr>
      <w:bookmarkStart w:id="21" w:name="_Toc168502130"/>
      <w:r w:rsidRPr="00CF3A76">
        <w:t>Sector Legal en General:</w:t>
      </w:r>
      <w:bookmarkEnd w:id="21"/>
    </w:p>
    <w:p w14:paraId="0E4703A2" w14:textId="082F1DF8" w:rsidR="005B4121" w:rsidRPr="00CF3A76" w:rsidRDefault="005B4121" w:rsidP="00C074AC">
      <w:pPr>
        <w:pStyle w:val="ListParagraph"/>
        <w:numPr>
          <w:ilvl w:val="0"/>
          <w:numId w:val="24"/>
        </w:numPr>
        <w:spacing w:after="0" w:line="480" w:lineRule="auto"/>
        <w:rPr>
          <w:rFonts w:ascii="Times New Roman" w:hAnsi="Times New Roman" w:cs="Times New Roman"/>
        </w:rPr>
      </w:pPr>
      <w:r w:rsidRPr="00CF3A76">
        <w:rPr>
          <w:rFonts w:ascii="Times New Roman" w:hAnsi="Times New Roman" w:cs="Times New Roman"/>
        </w:rPr>
        <w:t>Innovación y Modernización: TEMIS impulsa la innovación en el sector legal, promoviendo el uso de tecnología avanzada para mejorar los procesos y servicios legales.</w:t>
      </w:r>
    </w:p>
    <w:p w14:paraId="55630FC1" w14:textId="77777777" w:rsidR="005B4121" w:rsidRPr="00CF3A76" w:rsidRDefault="005B4121" w:rsidP="00C074AC">
      <w:pPr>
        <w:pStyle w:val="ListParagraph"/>
        <w:numPr>
          <w:ilvl w:val="0"/>
          <w:numId w:val="24"/>
        </w:numPr>
        <w:spacing w:after="0" w:line="480" w:lineRule="auto"/>
        <w:rPr>
          <w:rFonts w:ascii="Times New Roman" w:hAnsi="Times New Roman" w:cs="Times New Roman"/>
        </w:rPr>
      </w:pPr>
      <w:r w:rsidRPr="00CF3A76">
        <w:rPr>
          <w:rFonts w:ascii="Times New Roman" w:hAnsi="Times New Roman" w:cs="Times New Roman"/>
        </w:rPr>
        <w:t>Estándares de Seguridad: Con la implementación de medidas de seguridad avanzadas, TEMIS contribuye a elevar los estándares de protección de datos en el sector.</w:t>
      </w:r>
    </w:p>
    <w:p w14:paraId="3247F6E9" w14:textId="29B8138C" w:rsidR="00D400CA" w:rsidRPr="00CF3A76" w:rsidRDefault="005B4121" w:rsidP="00C074AC">
      <w:pPr>
        <w:pStyle w:val="ListParagraph"/>
        <w:numPr>
          <w:ilvl w:val="0"/>
          <w:numId w:val="24"/>
        </w:numPr>
        <w:spacing w:after="0" w:line="480" w:lineRule="auto"/>
        <w:rPr>
          <w:rFonts w:ascii="Times New Roman" w:hAnsi="Times New Roman" w:cs="Times New Roman"/>
        </w:rPr>
      </w:pPr>
      <w:r w:rsidRPr="00CF3A76">
        <w:rPr>
          <w:rFonts w:ascii="Times New Roman" w:hAnsi="Times New Roman" w:cs="Times New Roman"/>
        </w:rPr>
        <w:t>En conclusión, TEMIS no solo aborda problemas operativos críticos en la gestión de perfiles de abogados y la asignación de casos, sino que también mejora la seguridad de la información y la experiencia del usuario, beneficiando a todas las partes involucradas en el proceso legal. Esta plataforma es una inversión valiosa que tiene el potencial de transformar el funcionamiento de las empresas de servicios legales, haciéndolas más eficientes, seguras y centradas en el cliente.</w:t>
      </w:r>
    </w:p>
    <w:p w14:paraId="1D971304" w14:textId="77777777" w:rsidR="00A03DC6" w:rsidRDefault="00A03DC6">
      <w:pPr>
        <w:rPr>
          <w:rFonts w:ascii="Times New Roman" w:eastAsiaTheme="majorEastAsia" w:hAnsi="Times New Roman" w:cs="Times New Roman"/>
          <w:color w:val="2F5496" w:themeColor="accent1" w:themeShade="BF"/>
          <w:sz w:val="26"/>
          <w:szCs w:val="26"/>
        </w:rPr>
      </w:pPr>
      <w:bookmarkStart w:id="22" w:name="_Toc339167748"/>
      <w:r>
        <w:rPr>
          <w:rFonts w:ascii="Times New Roman" w:hAnsi="Times New Roman" w:cs="Times New Roman"/>
        </w:rPr>
        <w:br w:type="page"/>
      </w:r>
    </w:p>
    <w:p w14:paraId="7FA73C50" w14:textId="3E2B48DD" w:rsidR="0595BC9B" w:rsidRDefault="4626C6D6" w:rsidP="00C074AC">
      <w:pPr>
        <w:pStyle w:val="Heading2"/>
        <w:spacing w:line="480" w:lineRule="auto"/>
        <w:ind w:left="360" w:firstLine="360"/>
        <w:rPr>
          <w:rFonts w:ascii="Times New Roman" w:hAnsi="Times New Roman" w:cs="Times New Roman"/>
        </w:rPr>
      </w:pPr>
      <w:bookmarkStart w:id="23" w:name="_Toc168502131"/>
      <w:r w:rsidRPr="00CF3A76">
        <w:rPr>
          <w:rFonts w:ascii="Times New Roman" w:hAnsi="Times New Roman" w:cs="Times New Roman"/>
        </w:rPr>
        <w:lastRenderedPageBreak/>
        <w:t>Objetivos de la investigación</w:t>
      </w:r>
      <w:bookmarkEnd w:id="22"/>
      <w:bookmarkEnd w:id="23"/>
    </w:p>
    <w:p w14:paraId="59F20322" w14:textId="77777777" w:rsidR="00A03DC6" w:rsidRPr="00A03DC6" w:rsidRDefault="00A03DC6" w:rsidP="00A03DC6"/>
    <w:p w14:paraId="105F56EC" w14:textId="21E9ED05" w:rsidR="005E29E9" w:rsidRPr="00CF3A76" w:rsidRDefault="4626C6D6" w:rsidP="00C074AC">
      <w:pPr>
        <w:pStyle w:val="Heading3"/>
        <w:spacing w:line="480" w:lineRule="auto"/>
        <w:ind w:firstLine="720"/>
        <w:rPr>
          <w:rFonts w:ascii="Times New Roman" w:hAnsi="Times New Roman" w:cs="Times New Roman"/>
        </w:rPr>
      </w:pPr>
      <w:bookmarkStart w:id="24" w:name="_Toc195145029"/>
      <w:bookmarkStart w:id="25" w:name="_Toc168502132"/>
      <w:r w:rsidRPr="00CF3A76">
        <w:rPr>
          <w:rFonts w:ascii="Times New Roman" w:hAnsi="Times New Roman" w:cs="Times New Roman"/>
        </w:rPr>
        <w:t>Objetivo General</w:t>
      </w:r>
      <w:bookmarkEnd w:id="24"/>
      <w:bookmarkEnd w:id="25"/>
    </w:p>
    <w:p w14:paraId="3B10CCC5" w14:textId="003C45B6" w:rsidR="005E29E9" w:rsidRPr="00CF3A76" w:rsidRDefault="005E29E9" w:rsidP="00C074AC">
      <w:pPr>
        <w:spacing w:after="0" w:line="480" w:lineRule="auto"/>
        <w:rPr>
          <w:rFonts w:ascii="Times New Roman" w:hAnsi="Times New Roman" w:cs="Times New Roman"/>
          <w:sz w:val="24"/>
          <w:szCs w:val="24"/>
        </w:rPr>
      </w:pPr>
      <w:r w:rsidRPr="00CF3A76">
        <w:rPr>
          <w:rFonts w:ascii="Times New Roman" w:hAnsi="Times New Roman" w:cs="Times New Roman"/>
          <w:sz w:val="24"/>
          <w:szCs w:val="24"/>
        </w:rPr>
        <w:t>Desarrollar una aplicación web que optimice la gestión de perfiles de abogados, la asignación automatizada de abogados a clientes y la seguridad de los datos sensibles, mejorando así la experiencia del usuario para tanto para abogados como para clientes de una empresa de servicios legales.</w:t>
      </w:r>
    </w:p>
    <w:p w14:paraId="00713B2D" w14:textId="4E2E1617" w:rsidR="007C20CD" w:rsidRDefault="0071068F" w:rsidP="00C074AC">
      <w:pPr>
        <w:pStyle w:val="Heading3"/>
        <w:spacing w:line="480" w:lineRule="auto"/>
        <w:rPr>
          <w:rFonts w:ascii="Times New Roman" w:hAnsi="Times New Roman" w:cs="Times New Roman"/>
        </w:rPr>
      </w:pPr>
      <w:bookmarkStart w:id="26" w:name="_Toc1610460734"/>
      <w:r w:rsidRPr="00CF3A76">
        <w:rPr>
          <w:rFonts w:ascii="Times New Roman" w:hAnsi="Times New Roman" w:cs="Times New Roman"/>
        </w:rPr>
        <w:tab/>
      </w:r>
      <w:bookmarkStart w:id="27" w:name="_Toc168502133"/>
      <w:r w:rsidR="4626C6D6" w:rsidRPr="00CF3A76">
        <w:rPr>
          <w:rFonts w:ascii="Times New Roman" w:hAnsi="Times New Roman" w:cs="Times New Roman"/>
        </w:rPr>
        <w:t>Objetivos Específicos</w:t>
      </w:r>
      <w:bookmarkEnd w:id="26"/>
      <w:bookmarkEnd w:id="27"/>
      <w:r w:rsidR="4626C6D6" w:rsidRPr="00CF3A76">
        <w:rPr>
          <w:rFonts w:ascii="Times New Roman" w:hAnsi="Times New Roman" w:cs="Times New Roman"/>
        </w:rPr>
        <w:t xml:space="preserve"> </w:t>
      </w:r>
    </w:p>
    <w:p w14:paraId="22AF2F40" w14:textId="77777777" w:rsidR="00A03DC6" w:rsidRPr="00A03DC6" w:rsidRDefault="00A03DC6" w:rsidP="00A03DC6"/>
    <w:p w14:paraId="2CDA5C09" w14:textId="664DF88D" w:rsidR="00EA3C4A" w:rsidRPr="00CF3A76" w:rsidRDefault="00EA3C4A" w:rsidP="00C074AC">
      <w:pPr>
        <w:pStyle w:val="ListParagraph"/>
        <w:numPr>
          <w:ilvl w:val="0"/>
          <w:numId w:val="14"/>
        </w:numPr>
        <w:spacing w:after="0" w:line="480" w:lineRule="auto"/>
        <w:rPr>
          <w:rFonts w:ascii="Times New Roman" w:hAnsi="Times New Roman" w:cs="Times New Roman"/>
          <w:sz w:val="24"/>
          <w:szCs w:val="24"/>
        </w:rPr>
      </w:pPr>
      <w:r w:rsidRPr="00CF3A76">
        <w:rPr>
          <w:rFonts w:ascii="Times New Roman" w:hAnsi="Times New Roman" w:cs="Times New Roman"/>
          <w:sz w:val="24"/>
          <w:szCs w:val="24"/>
        </w:rPr>
        <w:t>Implementar un sistema de gestión de perfiles de abogados que permita una actualización eficiente de la información personal, académica y profesional de cada abogado, facilitando así su identificación y asignación a casos específicos.</w:t>
      </w:r>
    </w:p>
    <w:p w14:paraId="50099B5D" w14:textId="50D46369" w:rsidR="00EA3C4A" w:rsidRPr="00CF3A76" w:rsidRDefault="00EA3C4A" w:rsidP="00C074AC">
      <w:pPr>
        <w:pStyle w:val="ListParagraph"/>
        <w:numPr>
          <w:ilvl w:val="0"/>
          <w:numId w:val="14"/>
        </w:numPr>
        <w:spacing w:after="0" w:line="480" w:lineRule="auto"/>
        <w:rPr>
          <w:rFonts w:ascii="Times New Roman" w:hAnsi="Times New Roman" w:cs="Times New Roman"/>
          <w:sz w:val="24"/>
          <w:szCs w:val="24"/>
        </w:rPr>
      </w:pPr>
      <w:r w:rsidRPr="00CF3A76">
        <w:rPr>
          <w:rFonts w:ascii="Times New Roman" w:hAnsi="Times New Roman" w:cs="Times New Roman"/>
          <w:sz w:val="24"/>
          <w:szCs w:val="24"/>
        </w:rPr>
        <w:t>Desarrollar un algoritmo de asignación inteligente que, basado en criterios como la especialización del abogado, la carga de trabajo y la ubicación geográfica, asigne automáticamente el abogado más adecuado a cada nuevo cliente registrado en la plataforma.</w:t>
      </w:r>
    </w:p>
    <w:p w14:paraId="05FF1591" w14:textId="1B9A0D50" w:rsidR="005E29E9" w:rsidRPr="00CF3A76" w:rsidRDefault="00EA3C4A" w:rsidP="00C074AC">
      <w:pPr>
        <w:pStyle w:val="ListParagraph"/>
        <w:numPr>
          <w:ilvl w:val="0"/>
          <w:numId w:val="14"/>
        </w:numPr>
        <w:spacing w:after="0" w:line="480" w:lineRule="auto"/>
        <w:rPr>
          <w:rFonts w:ascii="Times New Roman" w:hAnsi="Times New Roman" w:cs="Times New Roman"/>
          <w:sz w:val="24"/>
          <w:szCs w:val="24"/>
        </w:rPr>
      </w:pPr>
      <w:r w:rsidRPr="00CF3A76">
        <w:rPr>
          <w:rFonts w:ascii="Times New Roman" w:hAnsi="Times New Roman" w:cs="Times New Roman"/>
          <w:sz w:val="24"/>
          <w:szCs w:val="24"/>
        </w:rPr>
        <w:t>Garantizar la seguridad de los datos sensibles de los clientes y los abogados mediante la implementación de medidas robustas de protección de la información, como el cifrado de datos, el control de acceso y la auditoría de registros, asegurando así la confidencialidad y la integridad de la información almacenada en la plataforma.</w:t>
      </w:r>
    </w:p>
    <w:p w14:paraId="759B1100" w14:textId="1741090E" w:rsidR="00D400CA" w:rsidRPr="00CF3A76" w:rsidRDefault="00D400CA" w:rsidP="00C074AC">
      <w:pPr>
        <w:spacing w:after="0" w:line="480" w:lineRule="auto"/>
        <w:rPr>
          <w:rFonts w:ascii="Times New Roman" w:hAnsi="Times New Roman" w:cs="Times New Roman"/>
        </w:rPr>
      </w:pPr>
      <w:r w:rsidRPr="00CF3A76">
        <w:rPr>
          <w:rFonts w:ascii="Times New Roman" w:hAnsi="Times New Roman" w:cs="Times New Roman"/>
        </w:rPr>
        <w:br w:type="page"/>
      </w:r>
    </w:p>
    <w:p w14:paraId="2A024D4D" w14:textId="77777777" w:rsidR="00CF3A76" w:rsidRPr="00CF3A76" w:rsidRDefault="00CF3A76" w:rsidP="00C074AC">
      <w:pPr>
        <w:pStyle w:val="Heading1"/>
        <w:spacing w:line="480" w:lineRule="auto"/>
      </w:pPr>
      <w:bookmarkStart w:id="28" w:name="_Toc168502134"/>
      <w:r w:rsidRPr="00CF3A76">
        <w:lastRenderedPageBreak/>
        <w:t>Limitaciones del Proyecto</w:t>
      </w:r>
      <w:bookmarkEnd w:id="28"/>
    </w:p>
    <w:p w14:paraId="25516BCB" w14:textId="11468D41" w:rsidR="00CF3A76" w:rsidRPr="00CF3A76" w:rsidRDefault="00CF3A76" w:rsidP="00C074AC">
      <w:pPr>
        <w:spacing w:after="0" w:line="480" w:lineRule="auto"/>
        <w:ind w:left="360"/>
        <w:rPr>
          <w:rFonts w:ascii="Times New Roman" w:eastAsiaTheme="majorEastAsia" w:hAnsi="Times New Roman" w:cs="Times New Roman"/>
        </w:rPr>
      </w:pPr>
      <w:r w:rsidRPr="00CF3A76">
        <w:rPr>
          <w:rFonts w:ascii="Times New Roman" w:eastAsiaTheme="majorEastAsia" w:hAnsi="Times New Roman" w:cs="Times New Roman"/>
        </w:rPr>
        <w:t>Nuestro proyecto, aunque ambicioso y prometedor, presenta varias limitaciones que podrían afectar su desarrollo y éxito final. A continuación, se detallan las principales restricciones y obstáculos que se prevén durante el proceso de desarrollo del aplicativo TEMIS:</w:t>
      </w:r>
    </w:p>
    <w:p w14:paraId="22F16C95" w14:textId="77777777" w:rsidR="00CF3A76" w:rsidRPr="00CF3A76" w:rsidRDefault="00CF3A76" w:rsidP="00C074AC">
      <w:pPr>
        <w:pStyle w:val="Heading2"/>
        <w:spacing w:line="480" w:lineRule="auto"/>
      </w:pPr>
      <w:bookmarkStart w:id="29" w:name="_Toc168502135"/>
      <w:r w:rsidRPr="00CF3A76">
        <w:t>Limitaciones Económicas</w:t>
      </w:r>
      <w:bookmarkEnd w:id="29"/>
    </w:p>
    <w:p w14:paraId="22DF4F25" w14:textId="77777777" w:rsidR="00CF3A76" w:rsidRPr="00CF3A76" w:rsidRDefault="00CF3A76" w:rsidP="00C074AC">
      <w:pPr>
        <w:spacing w:after="0" w:line="480" w:lineRule="auto"/>
        <w:ind w:left="360"/>
        <w:rPr>
          <w:rFonts w:ascii="Times New Roman" w:eastAsiaTheme="majorEastAsia" w:hAnsi="Times New Roman" w:cs="Times New Roman"/>
        </w:rPr>
      </w:pPr>
      <w:r w:rsidRPr="00CF3A76">
        <w:rPr>
          <w:rFonts w:ascii="Times New Roman" w:eastAsiaTheme="majorEastAsia" w:hAnsi="Times New Roman" w:cs="Times New Roman"/>
          <w:b/>
          <w:bCs/>
        </w:rPr>
        <w:t>Recursos Financieros Insuficientes: La</w:t>
      </w:r>
      <w:r w:rsidRPr="00CF3A76">
        <w:rPr>
          <w:rFonts w:ascii="Times New Roman" w:eastAsiaTheme="majorEastAsia" w:hAnsi="Times New Roman" w:cs="Times New Roman"/>
        </w:rPr>
        <w:t xml:space="preserve"> falta de financiamiento adecuado puede restringir la capacidad de expandir el proyecto a gran escala. Esto puede afectar directamente:</w:t>
      </w:r>
    </w:p>
    <w:p w14:paraId="6BEC0F10" w14:textId="77777777" w:rsidR="00CF3A76" w:rsidRPr="00CF3A76" w:rsidRDefault="00CF3A76" w:rsidP="00C074AC">
      <w:pPr>
        <w:pStyle w:val="ListParagraph"/>
        <w:numPr>
          <w:ilvl w:val="0"/>
          <w:numId w:val="25"/>
        </w:numPr>
        <w:spacing w:after="0" w:line="480" w:lineRule="auto"/>
        <w:rPr>
          <w:rFonts w:ascii="Times New Roman" w:eastAsiaTheme="majorEastAsia" w:hAnsi="Times New Roman" w:cs="Times New Roman"/>
        </w:rPr>
      </w:pPr>
      <w:r w:rsidRPr="00CF3A76">
        <w:rPr>
          <w:rFonts w:ascii="Times New Roman" w:eastAsiaTheme="majorEastAsia" w:hAnsi="Times New Roman" w:cs="Times New Roman"/>
        </w:rPr>
        <w:t>Desarrollo de Funcionalidades: La imposibilidad de financiar todas las funcionalidades planificadas puede llevar a priorizar solo las más esenciales, dejando de lado características potencialmente valiosas para los usuarios.</w:t>
      </w:r>
    </w:p>
    <w:p w14:paraId="5A0AC3BC" w14:textId="77777777" w:rsidR="00CF3A76" w:rsidRPr="00CF3A76" w:rsidRDefault="00CF3A76" w:rsidP="00C074AC">
      <w:pPr>
        <w:pStyle w:val="ListParagraph"/>
        <w:numPr>
          <w:ilvl w:val="0"/>
          <w:numId w:val="25"/>
        </w:numPr>
        <w:spacing w:after="0" w:line="480" w:lineRule="auto"/>
        <w:rPr>
          <w:rFonts w:ascii="Times New Roman" w:eastAsiaTheme="majorEastAsia" w:hAnsi="Times New Roman" w:cs="Times New Roman"/>
        </w:rPr>
      </w:pPr>
      <w:r w:rsidRPr="00CF3A76">
        <w:rPr>
          <w:rFonts w:ascii="Times New Roman" w:eastAsiaTheme="majorEastAsia" w:hAnsi="Times New Roman" w:cs="Times New Roman"/>
        </w:rPr>
        <w:t>Contratación de Personal: La limitación financiera puede impedir la contratación de personal adicional necesario, incluyendo desarrolladores, expertos en seguridad de datos y personal de soporte técnico.</w:t>
      </w:r>
    </w:p>
    <w:p w14:paraId="6A03E4ED" w14:textId="77777777" w:rsidR="00CF3A76" w:rsidRPr="00CF3A76" w:rsidRDefault="00CF3A76" w:rsidP="00C074AC">
      <w:pPr>
        <w:pStyle w:val="ListParagraph"/>
        <w:numPr>
          <w:ilvl w:val="0"/>
          <w:numId w:val="25"/>
        </w:numPr>
        <w:spacing w:after="0" w:line="480" w:lineRule="auto"/>
        <w:rPr>
          <w:rFonts w:ascii="Times New Roman" w:eastAsiaTheme="majorEastAsia" w:hAnsi="Times New Roman" w:cs="Times New Roman"/>
        </w:rPr>
      </w:pPr>
      <w:r w:rsidRPr="00CF3A76">
        <w:rPr>
          <w:rFonts w:ascii="Times New Roman" w:eastAsiaTheme="majorEastAsia" w:hAnsi="Times New Roman" w:cs="Times New Roman"/>
        </w:rPr>
        <w:t>Marketing y Promoción: Sin fondos suficientes, las campañas de marketing extensivas que son necesarias para la promoción del aplicativo podrían verse restringidas, limitando así su alcance y adopción inicial en el mercado.</w:t>
      </w:r>
    </w:p>
    <w:p w14:paraId="32724BF0" w14:textId="77777777" w:rsidR="00CF3A76" w:rsidRPr="00CF3A76" w:rsidRDefault="00CF3A76" w:rsidP="00C074AC">
      <w:pPr>
        <w:pStyle w:val="Heading2"/>
        <w:spacing w:line="480" w:lineRule="auto"/>
      </w:pPr>
      <w:bookmarkStart w:id="30" w:name="_Toc168502136"/>
      <w:r w:rsidRPr="00CF3A76">
        <w:t>Tecnología y Desarrollo</w:t>
      </w:r>
      <w:bookmarkEnd w:id="30"/>
    </w:p>
    <w:p w14:paraId="2BDD7A5F" w14:textId="010AE414" w:rsidR="00CF3A76" w:rsidRPr="00CF3A76" w:rsidRDefault="00CF3A76" w:rsidP="00C074AC">
      <w:pPr>
        <w:spacing w:after="0" w:line="480" w:lineRule="auto"/>
        <w:ind w:left="360"/>
        <w:rPr>
          <w:rFonts w:ascii="Times New Roman" w:eastAsiaTheme="majorEastAsia" w:hAnsi="Times New Roman" w:cs="Times New Roman"/>
        </w:rPr>
      </w:pPr>
      <w:r w:rsidRPr="00CF3A76">
        <w:rPr>
          <w:rFonts w:ascii="Times New Roman" w:eastAsiaTheme="majorEastAsia" w:hAnsi="Times New Roman" w:cs="Times New Roman"/>
          <w:b/>
          <w:bCs/>
        </w:rPr>
        <w:t>Complejidad Técnica:</w:t>
      </w:r>
      <w:r w:rsidRPr="00CF3A76">
        <w:rPr>
          <w:rFonts w:ascii="Times New Roman" w:eastAsiaTheme="majorEastAsia" w:hAnsi="Times New Roman" w:cs="Times New Roman"/>
        </w:rPr>
        <w:t xml:space="preserve"> El desarrollo de una aplicación web con los estándares de seguridad y funcionalidad requeridos puede ser técnicamente desafiante.</w:t>
      </w:r>
    </w:p>
    <w:p w14:paraId="6AAC6BA5" w14:textId="77777777" w:rsidR="00CF3A76" w:rsidRPr="00AB6E47" w:rsidRDefault="00CF3A76" w:rsidP="00C074AC">
      <w:pPr>
        <w:pStyle w:val="ListParagraph"/>
        <w:numPr>
          <w:ilvl w:val="0"/>
          <w:numId w:val="26"/>
        </w:numPr>
        <w:spacing w:after="0" w:line="480" w:lineRule="auto"/>
        <w:rPr>
          <w:rFonts w:ascii="Times New Roman" w:eastAsiaTheme="majorEastAsia" w:hAnsi="Times New Roman" w:cs="Times New Roman"/>
        </w:rPr>
      </w:pPr>
      <w:r w:rsidRPr="00AB6E47">
        <w:rPr>
          <w:rFonts w:ascii="Times New Roman" w:eastAsiaTheme="majorEastAsia" w:hAnsi="Times New Roman" w:cs="Times New Roman"/>
        </w:rPr>
        <w:t>Seguridad de Datos: Implementar medidas robustas de seguridad de datos (como cifrado avanzado, control de acceso y auditoría de registros) requiere conocimientos especializados y puede ser complicado sin acceso a tecnología avanzada y a desarrolladores altamente cualificados.</w:t>
      </w:r>
    </w:p>
    <w:p w14:paraId="73AA90AD" w14:textId="77777777" w:rsidR="00CF3A76" w:rsidRPr="00AB6E47" w:rsidRDefault="00CF3A76" w:rsidP="00C074AC">
      <w:pPr>
        <w:pStyle w:val="ListParagraph"/>
        <w:numPr>
          <w:ilvl w:val="0"/>
          <w:numId w:val="26"/>
        </w:numPr>
        <w:spacing w:after="0" w:line="480" w:lineRule="auto"/>
        <w:rPr>
          <w:rFonts w:ascii="Times New Roman" w:eastAsiaTheme="majorEastAsia" w:hAnsi="Times New Roman" w:cs="Times New Roman"/>
        </w:rPr>
      </w:pPr>
      <w:r w:rsidRPr="00AB6E47">
        <w:rPr>
          <w:rFonts w:ascii="Times New Roman" w:eastAsiaTheme="majorEastAsia" w:hAnsi="Times New Roman" w:cs="Times New Roman"/>
        </w:rPr>
        <w:lastRenderedPageBreak/>
        <w:t>Escalabilidad: Asegurar que la aplicación pueda escalar efectivamente para manejar un gran número de usuarios y datos sin comprometer el rendimiento es otro desafío técnico significativo.</w:t>
      </w:r>
    </w:p>
    <w:p w14:paraId="717D20B9" w14:textId="77777777" w:rsidR="00CF3A76" w:rsidRPr="00CF3A76" w:rsidRDefault="00CF3A76" w:rsidP="00C074AC">
      <w:pPr>
        <w:spacing w:after="0" w:line="480" w:lineRule="auto"/>
        <w:ind w:left="360"/>
        <w:rPr>
          <w:rFonts w:ascii="Times New Roman" w:eastAsiaTheme="majorEastAsia" w:hAnsi="Times New Roman" w:cs="Times New Roman"/>
        </w:rPr>
      </w:pPr>
      <w:r w:rsidRPr="00AB6E47">
        <w:rPr>
          <w:rFonts w:ascii="Times New Roman" w:eastAsiaTheme="majorEastAsia" w:hAnsi="Times New Roman" w:cs="Times New Roman"/>
          <w:b/>
          <w:bCs/>
        </w:rPr>
        <w:t>Limitaciones Tecnológicas:</w:t>
      </w:r>
      <w:r w:rsidRPr="00CF3A76">
        <w:rPr>
          <w:rFonts w:ascii="Times New Roman" w:eastAsiaTheme="majorEastAsia" w:hAnsi="Times New Roman" w:cs="Times New Roman"/>
        </w:rPr>
        <w:t xml:space="preserve"> Dependencia de la tecnología disponible puede ser una limitante.</w:t>
      </w:r>
    </w:p>
    <w:p w14:paraId="60F99A5B" w14:textId="77777777" w:rsidR="00CF3A76" w:rsidRPr="00AB6E47" w:rsidRDefault="00CF3A76" w:rsidP="00C074AC">
      <w:pPr>
        <w:pStyle w:val="ListParagraph"/>
        <w:numPr>
          <w:ilvl w:val="0"/>
          <w:numId w:val="27"/>
        </w:numPr>
        <w:spacing w:after="0" w:line="480" w:lineRule="auto"/>
        <w:rPr>
          <w:rFonts w:ascii="Times New Roman" w:eastAsiaTheme="majorEastAsia" w:hAnsi="Times New Roman" w:cs="Times New Roman"/>
        </w:rPr>
      </w:pPr>
      <w:r w:rsidRPr="00AB6E47">
        <w:rPr>
          <w:rFonts w:ascii="Times New Roman" w:eastAsiaTheme="majorEastAsia" w:hAnsi="Times New Roman" w:cs="Times New Roman"/>
        </w:rPr>
        <w:t>Acceso a Herramientas y Recursos: La falta de acceso a herramientas de desarrollo de última generación y recursos tecnológicos adecuados puede ralentizar el progreso y afectar la calidad del producto final.</w:t>
      </w:r>
    </w:p>
    <w:p w14:paraId="62A371F8" w14:textId="77777777" w:rsidR="00CF3A76" w:rsidRPr="00AB6E47" w:rsidRDefault="00CF3A76" w:rsidP="00C074AC">
      <w:pPr>
        <w:pStyle w:val="ListParagraph"/>
        <w:numPr>
          <w:ilvl w:val="0"/>
          <w:numId w:val="27"/>
        </w:numPr>
        <w:spacing w:after="0" w:line="480" w:lineRule="auto"/>
        <w:rPr>
          <w:rFonts w:ascii="Times New Roman" w:eastAsiaTheme="majorEastAsia" w:hAnsi="Times New Roman" w:cs="Times New Roman"/>
        </w:rPr>
      </w:pPr>
      <w:r w:rsidRPr="00AB6E47">
        <w:rPr>
          <w:rFonts w:ascii="Times New Roman" w:eastAsiaTheme="majorEastAsia" w:hAnsi="Times New Roman" w:cs="Times New Roman"/>
        </w:rPr>
        <w:t>Compatibilidad e Integración: Integrar TEMIS con los sistemas existentes de las empresas de servicios legales puede presentar dificultades técnicas, especialmente si estos sistemas son antiguos o están desactualizados.</w:t>
      </w:r>
    </w:p>
    <w:p w14:paraId="335819ED" w14:textId="77777777" w:rsidR="00CF3A76" w:rsidRPr="00CF3A76" w:rsidRDefault="00CF3A76" w:rsidP="00C074AC">
      <w:pPr>
        <w:pStyle w:val="Heading2"/>
        <w:spacing w:line="480" w:lineRule="auto"/>
      </w:pPr>
      <w:bookmarkStart w:id="31" w:name="_Toc168502137"/>
      <w:r w:rsidRPr="00CF3A76">
        <w:t>Regulaciones y Cumplimiento</w:t>
      </w:r>
      <w:bookmarkEnd w:id="31"/>
    </w:p>
    <w:p w14:paraId="55E762FA" w14:textId="77777777" w:rsidR="00CF3A76" w:rsidRPr="00AB6E47" w:rsidRDefault="00CF3A76" w:rsidP="00C074AC">
      <w:pPr>
        <w:pStyle w:val="ListParagraph"/>
        <w:numPr>
          <w:ilvl w:val="0"/>
          <w:numId w:val="28"/>
        </w:numPr>
        <w:spacing w:after="0" w:line="480" w:lineRule="auto"/>
        <w:rPr>
          <w:rFonts w:ascii="Times New Roman" w:eastAsiaTheme="majorEastAsia" w:hAnsi="Times New Roman" w:cs="Times New Roman"/>
        </w:rPr>
      </w:pPr>
      <w:r w:rsidRPr="00AB6E47">
        <w:rPr>
          <w:rFonts w:ascii="Times New Roman" w:eastAsiaTheme="majorEastAsia" w:hAnsi="Times New Roman" w:cs="Times New Roman"/>
        </w:rPr>
        <w:t>Cumplimiento Normativo: La gestión de datos sensibles en el ámbito legal está regulada por leyes estrictas que pueden variar según la jurisdicción.</w:t>
      </w:r>
    </w:p>
    <w:p w14:paraId="28CCEE68" w14:textId="77777777" w:rsidR="00CF3A76" w:rsidRPr="00AB6E47" w:rsidRDefault="00CF3A76" w:rsidP="00C074AC">
      <w:pPr>
        <w:pStyle w:val="ListParagraph"/>
        <w:numPr>
          <w:ilvl w:val="0"/>
          <w:numId w:val="28"/>
        </w:numPr>
        <w:spacing w:after="0" w:line="480" w:lineRule="auto"/>
        <w:rPr>
          <w:rFonts w:ascii="Times New Roman" w:eastAsiaTheme="majorEastAsia" w:hAnsi="Times New Roman" w:cs="Times New Roman"/>
        </w:rPr>
      </w:pPr>
      <w:r w:rsidRPr="00AB6E47">
        <w:rPr>
          <w:rFonts w:ascii="Times New Roman" w:eastAsiaTheme="majorEastAsia" w:hAnsi="Times New Roman" w:cs="Times New Roman"/>
        </w:rPr>
        <w:t>Asesoramiento Legal Continuo: Asegurarse de que la aplicación cumpla con todas las normativas vigentes requiere un asesoramiento legal y técnico continuo, lo cual puede ser costoso y complejo.</w:t>
      </w:r>
    </w:p>
    <w:p w14:paraId="58E2E099" w14:textId="77777777" w:rsidR="00CF3A76" w:rsidRPr="00AB6E47" w:rsidRDefault="00CF3A76" w:rsidP="00C074AC">
      <w:pPr>
        <w:pStyle w:val="ListParagraph"/>
        <w:numPr>
          <w:ilvl w:val="0"/>
          <w:numId w:val="28"/>
        </w:numPr>
        <w:spacing w:after="0" w:line="480" w:lineRule="auto"/>
        <w:rPr>
          <w:rFonts w:ascii="Times New Roman" w:eastAsiaTheme="majorEastAsia" w:hAnsi="Times New Roman" w:cs="Times New Roman"/>
        </w:rPr>
      </w:pPr>
      <w:r w:rsidRPr="00AB6E47">
        <w:rPr>
          <w:rFonts w:ascii="Times New Roman" w:eastAsiaTheme="majorEastAsia" w:hAnsi="Times New Roman" w:cs="Times New Roman"/>
        </w:rPr>
        <w:t>Adaptación a Cambios en la Legislación: Las leyes de protección de datos están en constante evolución. Mantenerse al día con estos cambios y adaptar la aplicación en consecuencia puede ser un proceso continuo y desafiante.</w:t>
      </w:r>
    </w:p>
    <w:p w14:paraId="12CF3F1A" w14:textId="77777777" w:rsidR="00CF3A76" w:rsidRPr="00CF3A76" w:rsidRDefault="00CF3A76" w:rsidP="00C074AC">
      <w:pPr>
        <w:pStyle w:val="Heading2"/>
        <w:spacing w:line="480" w:lineRule="auto"/>
      </w:pPr>
      <w:bookmarkStart w:id="32" w:name="_Toc168502138"/>
      <w:r w:rsidRPr="00CF3A76">
        <w:t>Resistencia al Cambio</w:t>
      </w:r>
      <w:bookmarkEnd w:id="32"/>
    </w:p>
    <w:p w14:paraId="33B4830A" w14:textId="77777777" w:rsidR="00CF3A76" w:rsidRPr="00AB6E47" w:rsidRDefault="00CF3A76" w:rsidP="00C074AC">
      <w:pPr>
        <w:pStyle w:val="ListParagraph"/>
        <w:numPr>
          <w:ilvl w:val="0"/>
          <w:numId w:val="29"/>
        </w:numPr>
        <w:spacing w:after="0" w:line="480" w:lineRule="auto"/>
        <w:rPr>
          <w:rFonts w:ascii="Times New Roman" w:eastAsiaTheme="majorEastAsia" w:hAnsi="Times New Roman" w:cs="Times New Roman"/>
        </w:rPr>
      </w:pPr>
      <w:r w:rsidRPr="00AB6E47">
        <w:rPr>
          <w:rFonts w:ascii="Times New Roman" w:eastAsiaTheme="majorEastAsia" w:hAnsi="Times New Roman" w:cs="Times New Roman"/>
        </w:rPr>
        <w:t>Adopción de Nuevas Tecnologías: Las empresas de servicios legales pueden mostrar resistencia a adoptar nuevas tecnologías debido a varios factores.</w:t>
      </w:r>
    </w:p>
    <w:p w14:paraId="2F13F21F" w14:textId="77777777" w:rsidR="00CF3A76" w:rsidRPr="00AB6E47" w:rsidRDefault="00CF3A76" w:rsidP="00C074AC">
      <w:pPr>
        <w:pStyle w:val="ListParagraph"/>
        <w:numPr>
          <w:ilvl w:val="0"/>
          <w:numId w:val="29"/>
        </w:numPr>
        <w:spacing w:after="0" w:line="480" w:lineRule="auto"/>
        <w:rPr>
          <w:rFonts w:ascii="Times New Roman" w:eastAsiaTheme="majorEastAsia" w:hAnsi="Times New Roman" w:cs="Times New Roman"/>
        </w:rPr>
      </w:pPr>
      <w:r w:rsidRPr="00AB6E47">
        <w:rPr>
          <w:rFonts w:ascii="Times New Roman" w:eastAsiaTheme="majorEastAsia" w:hAnsi="Times New Roman" w:cs="Times New Roman"/>
        </w:rPr>
        <w:t>Inercia Operativa: Las empresas acostumbradas a métodos tradicionales pueden ser reticentes a cambiar a una plataforma digital, prefiriendo continuar con procesos manuales o menos tecnológicos.</w:t>
      </w:r>
    </w:p>
    <w:p w14:paraId="2B3C60C9" w14:textId="77777777" w:rsidR="00CF3A76" w:rsidRPr="00AB6E47" w:rsidRDefault="00CF3A76" w:rsidP="00C074AC">
      <w:pPr>
        <w:pStyle w:val="ListParagraph"/>
        <w:numPr>
          <w:ilvl w:val="0"/>
          <w:numId w:val="29"/>
        </w:numPr>
        <w:spacing w:after="0" w:line="480" w:lineRule="auto"/>
        <w:rPr>
          <w:rFonts w:ascii="Times New Roman" w:eastAsiaTheme="majorEastAsia" w:hAnsi="Times New Roman" w:cs="Times New Roman"/>
        </w:rPr>
      </w:pPr>
      <w:r w:rsidRPr="00AB6E47">
        <w:rPr>
          <w:rFonts w:ascii="Times New Roman" w:eastAsiaTheme="majorEastAsia" w:hAnsi="Times New Roman" w:cs="Times New Roman"/>
        </w:rPr>
        <w:lastRenderedPageBreak/>
        <w:t>Capacitación y Adaptación: La aceptación y adaptación de los usuarios finales (abogados y clientes) puede tomar tiempo, ya que requerirá capacitación y un período de adaptación para familiarizarse con la nueva plataforma.</w:t>
      </w:r>
    </w:p>
    <w:p w14:paraId="4659CA79" w14:textId="77777777" w:rsidR="00CF3A76" w:rsidRPr="00CF3A76" w:rsidRDefault="00CF3A76" w:rsidP="00C074AC">
      <w:pPr>
        <w:pStyle w:val="Heading2"/>
        <w:spacing w:line="480" w:lineRule="auto"/>
      </w:pPr>
      <w:bookmarkStart w:id="33" w:name="_Toc168502139"/>
      <w:r w:rsidRPr="00CF3A76">
        <w:t>Riesgos en el Desarrollo</w:t>
      </w:r>
      <w:bookmarkEnd w:id="33"/>
    </w:p>
    <w:p w14:paraId="7DB95A6C" w14:textId="77777777" w:rsidR="00CF3A76" w:rsidRPr="00AB6E47" w:rsidRDefault="00CF3A76" w:rsidP="00C074AC">
      <w:pPr>
        <w:pStyle w:val="ListParagraph"/>
        <w:numPr>
          <w:ilvl w:val="0"/>
          <w:numId w:val="30"/>
        </w:numPr>
        <w:spacing w:after="0" w:line="480" w:lineRule="auto"/>
        <w:rPr>
          <w:rFonts w:ascii="Times New Roman" w:eastAsiaTheme="majorEastAsia" w:hAnsi="Times New Roman" w:cs="Times New Roman"/>
        </w:rPr>
      </w:pPr>
      <w:r w:rsidRPr="00AB6E47">
        <w:rPr>
          <w:rFonts w:ascii="Times New Roman" w:eastAsiaTheme="majorEastAsia" w:hAnsi="Times New Roman" w:cs="Times New Roman"/>
        </w:rPr>
        <w:t>Riesgos Técnicos: Durante el desarrollo, pueden surgir problemas imprevistos que afecten el progreso.</w:t>
      </w:r>
    </w:p>
    <w:p w14:paraId="4ACED29A" w14:textId="77777777" w:rsidR="00CF3A76" w:rsidRPr="00AB6E47" w:rsidRDefault="00CF3A76" w:rsidP="00C074AC">
      <w:pPr>
        <w:pStyle w:val="ListParagraph"/>
        <w:numPr>
          <w:ilvl w:val="0"/>
          <w:numId w:val="30"/>
        </w:numPr>
        <w:spacing w:after="0" w:line="480" w:lineRule="auto"/>
        <w:rPr>
          <w:rFonts w:ascii="Times New Roman" w:eastAsiaTheme="majorEastAsia" w:hAnsi="Times New Roman" w:cs="Times New Roman"/>
        </w:rPr>
      </w:pPr>
      <w:r w:rsidRPr="00AB6E47">
        <w:rPr>
          <w:rFonts w:ascii="Times New Roman" w:eastAsiaTheme="majorEastAsia" w:hAnsi="Times New Roman" w:cs="Times New Roman"/>
        </w:rPr>
        <w:t>Errores y Bugs: La presencia de errores y bugs durante el desarrollo puede retrasar significativamente los plazos y aumentar los costos.</w:t>
      </w:r>
    </w:p>
    <w:p w14:paraId="7B72310A" w14:textId="77777777" w:rsidR="00CF3A76" w:rsidRPr="00AB6E47" w:rsidRDefault="00CF3A76" w:rsidP="00C074AC">
      <w:pPr>
        <w:pStyle w:val="ListParagraph"/>
        <w:numPr>
          <w:ilvl w:val="0"/>
          <w:numId w:val="30"/>
        </w:numPr>
        <w:spacing w:after="0" w:line="480" w:lineRule="auto"/>
        <w:rPr>
          <w:rFonts w:ascii="Times New Roman" w:eastAsiaTheme="majorEastAsia" w:hAnsi="Times New Roman" w:cs="Times New Roman"/>
        </w:rPr>
      </w:pPr>
      <w:r w:rsidRPr="00AB6E47">
        <w:rPr>
          <w:rFonts w:ascii="Times New Roman" w:eastAsiaTheme="majorEastAsia" w:hAnsi="Times New Roman" w:cs="Times New Roman"/>
        </w:rPr>
        <w:t>Falta de Pruebas Adecuadas: Sin pruebas exhaustivas, es posible que se pasen por alto problemas críticos que afecten el rendimiento y la seguridad de la aplicación en producción.</w:t>
      </w:r>
    </w:p>
    <w:p w14:paraId="7634B6A2" w14:textId="5CE78487" w:rsidR="00B90C45" w:rsidRPr="00CF3A76" w:rsidRDefault="00CF3A76" w:rsidP="00C074AC">
      <w:pPr>
        <w:spacing w:after="0" w:line="480" w:lineRule="auto"/>
        <w:ind w:left="360"/>
        <w:rPr>
          <w:rFonts w:ascii="Times New Roman" w:eastAsia="Times New Roman" w:hAnsi="Times New Roman" w:cs="Times New Roman"/>
        </w:rPr>
      </w:pPr>
      <w:r w:rsidRPr="00CF3A76">
        <w:rPr>
          <w:rFonts w:ascii="Times New Roman" w:eastAsiaTheme="majorEastAsia" w:hAnsi="Times New Roman" w:cs="Times New Roman"/>
        </w:rPr>
        <w:t>Estas limitaciones representan desafíos significativos que deberán ser gestionados adecuadamente para asegurar el éxito del proyecto TEMIS. Es fundamental desarrollar estrategias de mitigación y contar con planes de contingencia para superar estos obstáculos y llevar el proyecto a buen término.</w:t>
      </w:r>
    </w:p>
    <w:p w14:paraId="14092E29" w14:textId="77777777" w:rsidR="00B73F88" w:rsidRDefault="00B73F88" w:rsidP="00C074AC">
      <w:pPr>
        <w:pStyle w:val="Heading1"/>
        <w:spacing w:line="480" w:lineRule="auto"/>
        <w:rPr>
          <w:rFonts w:ascii="Times New Roman" w:eastAsia="Times New Roman" w:hAnsi="Times New Roman" w:cs="Times New Roman"/>
        </w:rPr>
      </w:pPr>
      <w:bookmarkStart w:id="34" w:name="_Toc168502140"/>
      <w:r w:rsidRPr="00CF3A76">
        <w:rPr>
          <w:rFonts w:ascii="Times New Roman" w:eastAsia="Times New Roman" w:hAnsi="Times New Roman" w:cs="Times New Roman"/>
        </w:rPr>
        <w:t>Factibilidad del Proyecto</w:t>
      </w:r>
      <w:bookmarkEnd w:id="34"/>
    </w:p>
    <w:p w14:paraId="706357AB" w14:textId="77777777" w:rsidR="00AB6E47" w:rsidRPr="005C19DD" w:rsidRDefault="00AB6E47" w:rsidP="00C074AC">
      <w:pPr>
        <w:pStyle w:val="Heading2"/>
        <w:spacing w:line="480" w:lineRule="auto"/>
      </w:pPr>
      <w:bookmarkStart w:id="35" w:name="_Toc168502141"/>
      <w:r w:rsidRPr="005C19DD">
        <w:t>Factibilidad Técnica</w:t>
      </w:r>
      <w:bookmarkEnd w:id="35"/>
    </w:p>
    <w:p w14:paraId="2E273A47" w14:textId="77777777" w:rsidR="00AB6E47" w:rsidRPr="005C19DD" w:rsidRDefault="00AB6E47" w:rsidP="00C074AC">
      <w:pPr>
        <w:spacing w:after="0" w:line="480" w:lineRule="auto"/>
        <w:rPr>
          <w:rFonts w:ascii="Times New Roman" w:hAnsi="Times New Roman" w:cs="Times New Roman"/>
        </w:rPr>
      </w:pPr>
      <w:r w:rsidRPr="005C19DD">
        <w:rPr>
          <w:rFonts w:ascii="Times New Roman" w:hAnsi="Times New Roman" w:cs="Times New Roman"/>
        </w:rPr>
        <w:t>El análisis de la factibilidad técnica del proyecto TEMIS confirma que contamos con los conocimientos, habilidades y recursos necesarios para desarrollar e implementar la aplicación de manera efectiva:</w:t>
      </w:r>
    </w:p>
    <w:p w14:paraId="63847D71" w14:textId="77777777" w:rsidR="00AB6E47" w:rsidRPr="005C19DD" w:rsidRDefault="00AB6E47" w:rsidP="00C074AC">
      <w:pPr>
        <w:pStyle w:val="Heading3"/>
        <w:spacing w:line="480" w:lineRule="auto"/>
      </w:pPr>
      <w:bookmarkStart w:id="36" w:name="_Toc168502142"/>
      <w:r w:rsidRPr="005C19DD">
        <w:t>Conocimientos y Habilidades del Equipo:</w:t>
      </w:r>
      <w:bookmarkEnd w:id="36"/>
    </w:p>
    <w:p w14:paraId="199AAB80" w14:textId="77777777" w:rsidR="00AB6E47" w:rsidRPr="005C19DD" w:rsidRDefault="00AB6E47" w:rsidP="00C074AC">
      <w:pPr>
        <w:spacing w:after="0" w:line="480" w:lineRule="auto"/>
        <w:rPr>
          <w:rFonts w:ascii="Times New Roman" w:hAnsi="Times New Roman" w:cs="Times New Roman"/>
        </w:rPr>
      </w:pPr>
      <w:r w:rsidRPr="005C19DD">
        <w:rPr>
          <w:rFonts w:ascii="Times New Roman" w:hAnsi="Times New Roman" w:cs="Times New Roman"/>
        </w:rPr>
        <w:t xml:space="preserve">Desarrollo </w:t>
      </w:r>
      <w:proofErr w:type="spellStart"/>
      <w:r w:rsidRPr="005C19DD">
        <w:rPr>
          <w:rFonts w:ascii="Times New Roman" w:hAnsi="Times New Roman" w:cs="Times New Roman"/>
        </w:rPr>
        <w:t>Frontend</w:t>
      </w:r>
      <w:proofErr w:type="spellEnd"/>
      <w:r w:rsidRPr="005C19DD">
        <w:rPr>
          <w:rFonts w:ascii="Times New Roman" w:hAnsi="Times New Roman" w:cs="Times New Roman"/>
        </w:rPr>
        <w:t xml:space="preserve"> y </w:t>
      </w:r>
      <w:proofErr w:type="spellStart"/>
      <w:r w:rsidRPr="005C19DD">
        <w:rPr>
          <w:rFonts w:ascii="Times New Roman" w:hAnsi="Times New Roman" w:cs="Times New Roman"/>
        </w:rPr>
        <w:t>Backend</w:t>
      </w:r>
      <w:proofErr w:type="spellEnd"/>
      <w:r w:rsidRPr="005C19DD">
        <w:rPr>
          <w:rFonts w:ascii="Times New Roman" w:hAnsi="Times New Roman" w:cs="Times New Roman"/>
        </w:rPr>
        <w:t xml:space="preserve">: El equipo posee amplia experiencia en el desarrollo de aplicaciones web utilizando tecnologías modernas como HTML5, CSS3, JavaScript, y </w:t>
      </w:r>
      <w:proofErr w:type="spellStart"/>
      <w:r w:rsidRPr="005C19DD">
        <w:rPr>
          <w:rFonts w:ascii="Times New Roman" w:hAnsi="Times New Roman" w:cs="Times New Roman"/>
        </w:rPr>
        <w:t>frameworks</w:t>
      </w:r>
      <w:proofErr w:type="spellEnd"/>
      <w:r w:rsidRPr="005C19DD">
        <w:rPr>
          <w:rFonts w:ascii="Times New Roman" w:hAnsi="Times New Roman" w:cs="Times New Roman"/>
        </w:rPr>
        <w:t xml:space="preserve"> como </w:t>
      </w:r>
      <w:proofErr w:type="spellStart"/>
      <w:r w:rsidRPr="005C19DD">
        <w:rPr>
          <w:rFonts w:ascii="Times New Roman" w:hAnsi="Times New Roman" w:cs="Times New Roman"/>
        </w:rPr>
        <w:t>React</w:t>
      </w:r>
      <w:proofErr w:type="spellEnd"/>
      <w:r w:rsidRPr="005C19DD">
        <w:rPr>
          <w:rFonts w:ascii="Times New Roman" w:hAnsi="Times New Roman" w:cs="Times New Roman"/>
        </w:rPr>
        <w:t xml:space="preserve"> y Angular para el </w:t>
      </w:r>
      <w:proofErr w:type="spellStart"/>
      <w:r w:rsidRPr="005C19DD">
        <w:rPr>
          <w:rFonts w:ascii="Times New Roman" w:hAnsi="Times New Roman" w:cs="Times New Roman"/>
        </w:rPr>
        <w:t>frontend</w:t>
      </w:r>
      <w:proofErr w:type="spellEnd"/>
      <w:r w:rsidRPr="005C19DD">
        <w:rPr>
          <w:rFonts w:ascii="Times New Roman" w:hAnsi="Times New Roman" w:cs="Times New Roman"/>
        </w:rPr>
        <w:t>, así como Python (Django/</w:t>
      </w:r>
      <w:proofErr w:type="spellStart"/>
      <w:r w:rsidRPr="005C19DD">
        <w:rPr>
          <w:rFonts w:ascii="Times New Roman" w:hAnsi="Times New Roman" w:cs="Times New Roman"/>
        </w:rPr>
        <w:t>Flask</w:t>
      </w:r>
      <w:proofErr w:type="spellEnd"/>
      <w:r w:rsidRPr="005C19DD">
        <w:rPr>
          <w:rFonts w:ascii="Times New Roman" w:hAnsi="Times New Roman" w:cs="Times New Roman"/>
        </w:rPr>
        <w:t xml:space="preserve">) y Node.js para el </w:t>
      </w:r>
      <w:proofErr w:type="spellStart"/>
      <w:r w:rsidRPr="005C19DD">
        <w:rPr>
          <w:rFonts w:ascii="Times New Roman" w:hAnsi="Times New Roman" w:cs="Times New Roman"/>
        </w:rPr>
        <w:t>backend</w:t>
      </w:r>
      <w:proofErr w:type="spellEnd"/>
      <w:r w:rsidRPr="005C19DD">
        <w:rPr>
          <w:rFonts w:ascii="Times New Roman" w:hAnsi="Times New Roman" w:cs="Times New Roman"/>
        </w:rPr>
        <w:t>.</w:t>
      </w:r>
    </w:p>
    <w:p w14:paraId="5DB203AC" w14:textId="77777777" w:rsidR="00AB6E47" w:rsidRPr="005C19DD" w:rsidRDefault="00AB6E47" w:rsidP="00C074AC">
      <w:pPr>
        <w:spacing w:after="0" w:line="480" w:lineRule="auto"/>
        <w:rPr>
          <w:rFonts w:ascii="Times New Roman" w:hAnsi="Times New Roman" w:cs="Times New Roman"/>
        </w:rPr>
      </w:pPr>
      <w:r w:rsidRPr="005C19DD">
        <w:rPr>
          <w:rFonts w:ascii="Times New Roman" w:hAnsi="Times New Roman" w:cs="Times New Roman"/>
        </w:rPr>
        <w:t>Seguridad de Datos: Contamos con especialistas en seguridad de la información, certificados en normas como ISO/IEC 27001 y GDPR, capacitados para implementar medidas robustas de protección de datos.</w:t>
      </w:r>
    </w:p>
    <w:p w14:paraId="1143C3D7" w14:textId="77777777" w:rsidR="00AB6E47" w:rsidRPr="005C19DD" w:rsidRDefault="00AB6E47" w:rsidP="00C074AC">
      <w:pPr>
        <w:spacing w:after="0" w:line="480" w:lineRule="auto"/>
        <w:rPr>
          <w:rFonts w:ascii="Times New Roman" w:hAnsi="Times New Roman" w:cs="Times New Roman"/>
        </w:rPr>
      </w:pPr>
      <w:r w:rsidRPr="005C19DD">
        <w:rPr>
          <w:rFonts w:ascii="Times New Roman" w:hAnsi="Times New Roman" w:cs="Times New Roman"/>
        </w:rPr>
        <w:lastRenderedPageBreak/>
        <w:t xml:space="preserve">Algoritmos y Machine </w:t>
      </w:r>
      <w:proofErr w:type="spellStart"/>
      <w:r w:rsidRPr="005C19DD">
        <w:rPr>
          <w:rFonts w:ascii="Times New Roman" w:hAnsi="Times New Roman" w:cs="Times New Roman"/>
        </w:rPr>
        <w:t>Learning</w:t>
      </w:r>
      <w:proofErr w:type="spellEnd"/>
      <w:r w:rsidRPr="005C19DD">
        <w:rPr>
          <w:rFonts w:ascii="Times New Roman" w:hAnsi="Times New Roman" w:cs="Times New Roman"/>
        </w:rPr>
        <w:t xml:space="preserve">: Disponemos de expertos en algoritmos y machine </w:t>
      </w:r>
      <w:proofErr w:type="spellStart"/>
      <w:r w:rsidRPr="005C19DD">
        <w:rPr>
          <w:rFonts w:ascii="Times New Roman" w:hAnsi="Times New Roman" w:cs="Times New Roman"/>
        </w:rPr>
        <w:t>learning</w:t>
      </w:r>
      <w:proofErr w:type="spellEnd"/>
      <w:r w:rsidRPr="005C19DD">
        <w:rPr>
          <w:rFonts w:ascii="Times New Roman" w:hAnsi="Times New Roman" w:cs="Times New Roman"/>
        </w:rPr>
        <w:t xml:space="preserve"> para desarrollar y optimizar el algoritmo inteligente de asignación de casos, garantizando la eficiencia y efectividad de la solución.</w:t>
      </w:r>
    </w:p>
    <w:p w14:paraId="6FBCC739" w14:textId="77777777" w:rsidR="00AB6E47" w:rsidRPr="005C19DD" w:rsidRDefault="00AB6E47" w:rsidP="00C074AC">
      <w:pPr>
        <w:spacing w:after="0" w:line="480" w:lineRule="auto"/>
        <w:rPr>
          <w:rFonts w:ascii="Times New Roman" w:hAnsi="Times New Roman" w:cs="Times New Roman"/>
        </w:rPr>
      </w:pPr>
      <w:r w:rsidRPr="005C19DD">
        <w:rPr>
          <w:rFonts w:ascii="Times New Roman" w:hAnsi="Times New Roman" w:cs="Times New Roman"/>
        </w:rPr>
        <w:t>Infraestructura y DevOps: El equipo está familiarizado con el uso de servicios en la nube como AWS, Azure y Google Cloud, y tiene experiencia en la configuración de entornos de desarrollo y despliegue continuo (CI/CD) usando herramientas como Docker, Jenkins y Travis CI.</w:t>
      </w:r>
    </w:p>
    <w:p w14:paraId="3833D7C9" w14:textId="77777777" w:rsidR="00AB6E47" w:rsidRPr="005C19DD" w:rsidRDefault="00AB6E47" w:rsidP="00C074AC">
      <w:pPr>
        <w:pStyle w:val="Heading3"/>
        <w:spacing w:line="480" w:lineRule="auto"/>
      </w:pPr>
      <w:bookmarkStart w:id="37" w:name="_Toc168502143"/>
      <w:r w:rsidRPr="005C19DD">
        <w:t>Herramientas y Tecnologías Disponibles:</w:t>
      </w:r>
      <w:bookmarkEnd w:id="37"/>
    </w:p>
    <w:p w14:paraId="262BDD15" w14:textId="77777777" w:rsidR="00AB6E47" w:rsidRPr="005C19DD" w:rsidRDefault="00AB6E47" w:rsidP="00C074AC">
      <w:pPr>
        <w:spacing w:after="0" w:line="480" w:lineRule="auto"/>
        <w:rPr>
          <w:rFonts w:ascii="Times New Roman" w:hAnsi="Times New Roman" w:cs="Times New Roman"/>
        </w:rPr>
      </w:pPr>
      <w:r w:rsidRPr="005C19DD">
        <w:rPr>
          <w:rFonts w:ascii="Times New Roman" w:hAnsi="Times New Roman" w:cs="Times New Roman"/>
        </w:rPr>
        <w:t>Servicios de Nube: Uso de servicios en la nube que aseguran alta disponibilidad, escalabilidad y seguridad de la aplicación.</w:t>
      </w:r>
    </w:p>
    <w:p w14:paraId="7BCD4637" w14:textId="77777777" w:rsidR="00AB6E47" w:rsidRPr="005C19DD" w:rsidRDefault="00AB6E47" w:rsidP="00C074AC">
      <w:pPr>
        <w:spacing w:after="0" w:line="480" w:lineRule="auto"/>
        <w:rPr>
          <w:rFonts w:ascii="Times New Roman" w:hAnsi="Times New Roman" w:cs="Times New Roman"/>
        </w:rPr>
      </w:pPr>
      <w:r w:rsidRPr="005C19DD">
        <w:rPr>
          <w:rFonts w:ascii="Times New Roman" w:hAnsi="Times New Roman" w:cs="Times New Roman"/>
        </w:rPr>
        <w:t xml:space="preserve">Gestión de Proyectos: Herramientas como GitHub para control de versiones, JIRA para gestión de tareas y </w:t>
      </w:r>
      <w:proofErr w:type="spellStart"/>
      <w:r w:rsidRPr="005C19DD">
        <w:rPr>
          <w:rFonts w:ascii="Times New Roman" w:hAnsi="Times New Roman" w:cs="Times New Roman"/>
        </w:rPr>
        <w:t>Slack</w:t>
      </w:r>
      <w:proofErr w:type="spellEnd"/>
      <w:r w:rsidRPr="005C19DD">
        <w:rPr>
          <w:rFonts w:ascii="Times New Roman" w:hAnsi="Times New Roman" w:cs="Times New Roman"/>
        </w:rPr>
        <w:t xml:space="preserve"> para comunicación eficiente.</w:t>
      </w:r>
    </w:p>
    <w:p w14:paraId="0D0BB926" w14:textId="77777777" w:rsidR="00AB6E47" w:rsidRPr="005C19DD" w:rsidRDefault="00AB6E47" w:rsidP="00C074AC">
      <w:pPr>
        <w:spacing w:after="0" w:line="480" w:lineRule="auto"/>
        <w:rPr>
          <w:rFonts w:ascii="Times New Roman" w:hAnsi="Times New Roman" w:cs="Times New Roman"/>
        </w:rPr>
      </w:pPr>
      <w:r w:rsidRPr="005C19DD">
        <w:rPr>
          <w:rFonts w:ascii="Times New Roman" w:hAnsi="Times New Roman" w:cs="Times New Roman"/>
        </w:rPr>
        <w:t>Pruebas Automatizadas: Implementación de pruebas automatizadas para asegurar la calidad del software y la estabilidad de la plataforma.</w:t>
      </w:r>
    </w:p>
    <w:p w14:paraId="15CAA260" w14:textId="77777777" w:rsidR="00AB6E47" w:rsidRPr="005C19DD" w:rsidRDefault="00AB6E47" w:rsidP="00C074AC">
      <w:pPr>
        <w:pStyle w:val="Heading2"/>
        <w:spacing w:line="480" w:lineRule="auto"/>
      </w:pPr>
      <w:bookmarkStart w:id="38" w:name="_Toc168502144"/>
      <w:r w:rsidRPr="005C19DD">
        <w:t>Factibilidad Operativa</w:t>
      </w:r>
      <w:bookmarkEnd w:id="38"/>
    </w:p>
    <w:p w14:paraId="19C3FFDD" w14:textId="77777777" w:rsidR="00AB6E47" w:rsidRPr="005C19DD" w:rsidRDefault="00AB6E47" w:rsidP="00C074AC">
      <w:pPr>
        <w:spacing w:after="0" w:line="480" w:lineRule="auto"/>
        <w:rPr>
          <w:rFonts w:ascii="Times New Roman" w:hAnsi="Times New Roman" w:cs="Times New Roman"/>
        </w:rPr>
      </w:pPr>
      <w:r w:rsidRPr="005C19DD">
        <w:rPr>
          <w:rFonts w:ascii="Times New Roman" w:hAnsi="Times New Roman" w:cs="Times New Roman"/>
        </w:rPr>
        <w:t>La factibilidad operativa se centra en la capacidad de la organización para adoptar y utilizar TEMIS de manera eficiente:</w:t>
      </w:r>
    </w:p>
    <w:p w14:paraId="793454E7" w14:textId="77777777" w:rsidR="00AB6E47" w:rsidRPr="005C19DD" w:rsidRDefault="00AB6E47" w:rsidP="00C074AC">
      <w:pPr>
        <w:pStyle w:val="Heading3"/>
        <w:spacing w:line="480" w:lineRule="auto"/>
      </w:pPr>
      <w:bookmarkStart w:id="39" w:name="_Toc168502145"/>
      <w:r w:rsidRPr="005C19DD">
        <w:t>Capacitación y Soporte:</w:t>
      </w:r>
      <w:bookmarkEnd w:id="39"/>
    </w:p>
    <w:p w14:paraId="034DE3A3" w14:textId="77777777" w:rsidR="00AB6E47" w:rsidRPr="005C19DD" w:rsidRDefault="00AB6E47" w:rsidP="00C074AC">
      <w:pPr>
        <w:spacing w:after="0" w:line="480" w:lineRule="auto"/>
        <w:rPr>
          <w:rFonts w:ascii="Times New Roman" w:hAnsi="Times New Roman" w:cs="Times New Roman"/>
        </w:rPr>
      </w:pPr>
      <w:r w:rsidRPr="005C19DD">
        <w:rPr>
          <w:rFonts w:ascii="Times New Roman" w:hAnsi="Times New Roman" w:cs="Times New Roman"/>
        </w:rPr>
        <w:t>Programas de Capacitación: Se han planificado programas de capacitación para abogados y personal administrativo que incluyen tutoriales, documentación detallada y sesiones de formación en vivo para garantizar una transición suave al nuevo sistema.</w:t>
      </w:r>
    </w:p>
    <w:p w14:paraId="5E2289D4" w14:textId="77777777" w:rsidR="00AB6E47" w:rsidRPr="005C19DD" w:rsidRDefault="00AB6E47" w:rsidP="00C074AC">
      <w:pPr>
        <w:spacing w:after="0" w:line="480" w:lineRule="auto"/>
        <w:rPr>
          <w:rFonts w:ascii="Times New Roman" w:hAnsi="Times New Roman" w:cs="Times New Roman"/>
        </w:rPr>
      </w:pPr>
      <w:r w:rsidRPr="005C19DD">
        <w:rPr>
          <w:rFonts w:ascii="Times New Roman" w:hAnsi="Times New Roman" w:cs="Times New Roman"/>
        </w:rPr>
        <w:t>Soporte Técnico: Se dispondrá de un equipo de soporte técnico para resolver problemas y consultas, asegurando que los usuarios puedan utilizar la plataforma sin interrupciones significativas.</w:t>
      </w:r>
    </w:p>
    <w:p w14:paraId="6E0E6AE6" w14:textId="77777777" w:rsidR="00AB6E47" w:rsidRPr="005C19DD" w:rsidRDefault="00AB6E47" w:rsidP="00C074AC">
      <w:pPr>
        <w:pStyle w:val="Heading3"/>
        <w:spacing w:line="480" w:lineRule="auto"/>
      </w:pPr>
      <w:bookmarkStart w:id="40" w:name="_Toc168502146"/>
      <w:r w:rsidRPr="005C19DD">
        <w:lastRenderedPageBreak/>
        <w:t>Adaptación de Procesos:</w:t>
      </w:r>
      <w:bookmarkEnd w:id="40"/>
    </w:p>
    <w:p w14:paraId="278BFCEB" w14:textId="77777777" w:rsidR="00AB6E47" w:rsidRPr="005C19DD" w:rsidRDefault="00AB6E47" w:rsidP="00C074AC">
      <w:pPr>
        <w:spacing w:after="0" w:line="480" w:lineRule="auto"/>
        <w:rPr>
          <w:rFonts w:ascii="Times New Roman" w:hAnsi="Times New Roman" w:cs="Times New Roman"/>
        </w:rPr>
      </w:pPr>
      <w:r w:rsidRPr="005C19DD">
        <w:rPr>
          <w:rFonts w:ascii="Times New Roman" w:hAnsi="Times New Roman" w:cs="Times New Roman"/>
        </w:rPr>
        <w:t>Resistencia al Cambio: Se abordarán estrategias para gestionar la resistencia al cambio mediante comunicación clara, demostraciones de beneficios y apoyo continuo, facilitando la adopción de la nueva tecnología por parte de los usuarios finales.</w:t>
      </w:r>
    </w:p>
    <w:p w14:paraId="4072963E" w14:textId="77777777" w:rsidR="00AB6E47" w:rsidRPr="005C19DD" w:rsidRDefault="00AB6E47" w:rsidP="00C074AC">
      <w:pPr>
        <w:pStyle w:val="Heading1"/>
        <w:spacing w:line="480" w:lineRule="auto"/>
      </w:pPr>
      <w:bookmarkStart w:id="41" w:name="_Toc168502147"/>
      <w:r w:rsidRPr="005C19DD">
        <w:t>Factibilidad Económica</w:t>
      </w:r>
      <w:bookmarkEnd w:id="41"/>
    </w:p>
    <w:p w14:paraId="06FA9E52" w14:textId="77777777" w:rsidR="00AB6E47" w:rsidRPr="005C19DD" w:rsidRDefault="00AB6E47" w:rsidP="00C074AC">
      <w:pPr>
        <w:spacing w:after="0" w:line="480" w:lineRule="auto"/>
        <w:rPr>
          <w:rFonts w:ascii="Times New Roman" w:hAnsi="Times New Roman" w:cs="Times New Roman"/>
        </w:rPr>
      </w:pPr>
      <w:r w:rsidRPr="005C19DD">
        <w:rPr>
          <w:rFonts w:ascii="Times New Roman" w:hAnsi="Times New Roman" w:cs="Times New Roman"/>
        </w:rPr>
        <w:t>La evaluación de la factibilidad económica se basa en la disponibilidad de recursos financieros y el análisis del costo-beneficio del proyecto:</w:t>
      </w:r>
    </w:p>
    <w:p w14:paraId="0C055ACD" w14:textId="77777777" w:rsidR="00AB6E47" w:rsidRPr="005C19DD" w:rsidRDefault="00AB6E47" w:rsidP="00C074AC">
      <w:pPr>
        <w:pStyle w:val="Heading3"/>
        <w:spacing w:line="480" w:lineRule="auto"/>
      </w:pPr>
      <w:bookmarkStart w:id="42" w:name="_Toc168502148"/>
      <w:r w:rsidRPr="005C19DD">
        <w:t>Presupuesto y Financiamiento:</w:t>
      </w:r>
      <w:bookmarkEnd w:id="42"/>
    </w:p>
    <w:p w14:paraId="7678D9B2" w14:textId="77777777" w:rsidR="00AB6E47" w:rsidRPr="005C19DD" w:rsidRDefault="00AB6E47" w:rsidP="00C074AC">
      <w:pPr>
        <w:spacing w:after="0" w:line="480" w:lineRule="auto"/>
        <w:rPr>
          <w:rFonts w:ascii="Times New Roman" w:hAnsi="Times New Roman" w:cs="Times New Roman"/>
        </w:rPr>
      </w:pPr>
      <w:r w:rsidRPr="005C19DD">
        <w:rPr>
          <w:rFonts w:ascii="Times New Roman" w:hAnsi="Times New Roman" w:cs="Times New Roman"/>
        </w:rPr>
        <w:t>Inversión Inicial: Se cuenta con un presupuesto inicial que cubre los costos de desarrollo, pruebas, implementación y marketing. La financiación proviene de inversores interesados en innovaciones tecnológicas en el sector legal.</w:t>
      </w:r>
    </w:p>
    <w:p w14:paraId="15447428" w14:textId="77777777" w:rsidR="00AB6E47" w:rsidRPr="005C19DD" w:rsidRDefault="00AB6E47" w:rsidP="00C074AC">
      <w:pPr>
        <w:spacing w:after="0" w:line="480" w:lineRule="auto"/>
        <w:rPr>
          <w:rFonts w:ascii="Times New Roman" w:hAnsi="Times New Roman" w:cs="Times New Roman"/>
        </w:rPr>
      </w:pPr>
      <w:r w:rsidRPr="005C19DD">
        <w:rPr>
          <w:rFonts w:ascii="Times New Roman" w:hAnsi="Times New Roman" w:cs="Times New Roman"/>
        </w:rPr>
        <w:t>Costos Operativos: Los costos operativos, incluyendo mantenimiento, actualizaciones y soporte técnico, se han calculado y se espera que sean sostenibles a través de los ingresos generados por la plataforma.</w:t>
      </w:r>
    </w:p>
    <w:p w14:paraId="7E28EAFC" w14:textId="77777777" w:rsidR="00AB6E47" w:rsidRPr="005C19DD" w:rsidRDefault="00AB6E47" w:rsidP="00C074AC">
      <w:pPr>
        <w:pStyle w:val="Heading3"/>
        <w:spacing w:line="480" w:lineRule="auto"/>
      </w:pPr>
      <w:bookmarkStart w:id="43" w:name="_Toc168502149"/>
      <w:r w:rsidRPr="005C19DD">
        <w:t>Retorno de Inversión (ROI):</w:t>
      </w:r>
      <w:bookmarkEnd w:id="43"/>
    </w:p>
    <w:p w14:paraId="5C65DFFA" w14:textId="77777777" w:rsidR="00AB6E47" w:rsidRPr="005C19DD" w:rsidRDefault="00AB6E47" w:rsidP="00C074AC">
      <w:pPr>
        <w:spacing w:after="0" w:line="480" w:lineRule="auto"/>
        <w:rPr>
          <w:rFonts w:ascii="Times New Roman" w:hAnsi="Times New Roman" w:cs="Times New Roman"/>
        </w:rPr>
      </w:pPr>
      <w:r w:rsidRPr="005C19DD">
        <w:rPr>
          <w:rFonts w:ascii="Times New Roman" w:hAnsi="Times New Roman" w:cs="Times New Roman"/>
        </w:rPr>
        <w:t>Modelo de Negocio: TEMIS adoptará un modelo de negocio basado en suscripciones y tarifas de servicio, lo que generará ingresos recurrentes. Se ha proyectado un retorno de inversión favorable basado en la demanda del mercado y el potencial de captación de clientes.</w:t>
      </w:r>
    </w:p>
    <w:p w14:paraId="4B4E7228" w14:textId="77777777" w:rsidR="00AB6E47" w:rsidRPr="005C19DD" w:rsidRDefault="00AB6E47" w:rsidP="00C074AC">
      <w:pPr>
        <w:pStyle w:val="Heading1"/>
        <w:spacing w:line="480" w:lineRule="auto"/>
      </w:pPr>
      <w:bookmarkStart w:id="44" w:name="_Toc168502150"/>
      <w:r w:rsidRPr="005C19DD">
        <w:t>Factibilidad de Fechas</w:t>
      </w:r>
      <w:bookmarkEnd w:id="44"/>
    </w:p>
    <w:p w14:paraId="1B7E4E70" w14:textId="77777777" w:rsidR="00AB6E47" w:rsidRPr="005C19DD" w:rsidRDefault="00AB6E47" w:rsidP="00C074AC">
      <w:pPr>
        <w:spacing w:after="0" w:line="480" w:lineRule="auto"/>
        <w:rPr>
          <w:rFonts w:ascii="Times New Roman" w:hAnsi="Times New Roman" w:cs="Times New Roman"/>
        </w:rPr>
      </w:pPr>
      <w:r w:rsidRPr="005C19DD">
        <w:rPr>
          <w:rFonts w:ascii="Times New Roman" w:hAnsi="Times New Roman" w:cs="Times New Roman"/>
        </w:rPr>
        <w:t>El proyecto TEMIS sigue un cronograma detallado que asegura su desarrollo y despliegue en tiempo y forma:</w:t>
      </w:r>
    </w:p>
    <w:p w14:paraId="5D2064DC" w14:textId="77777777" w:rsidR="00AB6E47" w:rsidRPr="005C19DD" w:rsidRDefault="00AB6E47" w:rsidP="00C074AC">
      <w:pPr>
        <w:pStyle w:val="Heading3"/>
        <w:spacing w:line="480" w:lineRule="auto"/>
      </w:pPr>
      <w:bookmarkStart w:id="45" w:name="_Toc168502151"/>
      <w:r w:rsidRPr="005C19DD">
        <w:t>Planificación del Proyecto:</w:t>
      </w:r>
      <w:bookmarkEnd w:id="45"/>
    </w:p>
    <w:p w14:paraId="6DA429AA" w14:textId="77777777" w:rsidR="00AB6E47" w:rsidRPr="005C19DD" w:rsidRDefault="00AB6E47" w:rsidP="00C074AC">
      <w:pPr>
        <w:spacing w:after="0" w:line="480" w:lineRule="auto"/>
        <w:rPr>
          <w:rFonts w:ascii="Times New Roman" w:hAnsi="Times New Roman" w:cs="Times New Roman"/>
        </w:rPr>
      </w:pPr>
      <w:r w:rsidRPr="005C19DD">
        <w:rPr>
          <w:rFonts w:ascii="Times New Roman" w:hAnsi="Times New Roman" w:cs="Times New Roman"/>
        </w:rPr>
        <w:t>Fases del Proyecto: El proyecto se ha dividido en fases claras, incluyendo investigación, desarrollo, pruebas, implementación y lanzamiento.</w:t>
      </w:r>
    </w:p>
    <w:p w14:paraId="4DDF3EE4" w14:textId="77777777" w:rsidR="00AB6E47" w:rsidRPr="005C19DD" w:rsidRDefault="00AB6E47" w:rsidP="00C074AC">
      <w:pPr>
        <w:spacing w:after="0" w:line="480" w:lineRule="auto"/>
        <w:rPr>
          <w:rFonts w:ascii="Times New Roman" w:hAnsi="Times New Roman" w:cs="Times New Roman"/>
        </w:rPr>
      </w:pPr>
      <w:r w:rsidRPr="005C19DD">
        <w:rPr>
          <w:rFonts w:ascii="Times New Roman" w:hAnsi="Times New Roman" w:cs="Times New Roman"/>
        </w:rPr>
        <w:lastRenderedPageBreak/>
        <w:t>Plazos Realistas: Se han establecido plazos realistas para cada fase del proyecto, con buffers para posibles retrasos, garantizando que el proyecto se mantenga dentro del cronograma previsto.</w:t>
      </w:r>
    </w:p>
    <w:p w14:paraId="087C8C78" w14:textId="77777777" w:rsidR="00AB6E47" w:rsidRPr="005C19DD" w:rsidRDefault="00AB6E47" w:rsidP="00C074AC">
      <w:pPr>
        <w:pStyle w:val="Heading3"/>
        <w:spacing w:line="480" w:lineRule="auto"/>
      </w:pPr>
      <w:bookmarkStart w:id="46" w:name="_Toc168502152"/>
      <w:r w:rsidRPr="005C19DD">
        <w:t>Metodología Ágil:</w:t>
      </w:r>
      <w:bookmarkEnd w:id="46"/>
    </w:p>
    <w:p w14:paraId="5EB97AF6" w14:textId="152C9984" w:rsidR="00AB6E47" w:rsidRPr="005C19DD" w:rsidRDefault="00AB6E47" w:rsidP="00C074AC">
      <w:pPr>
        <w:spacing w:after="0" w:line="480" w:lineRule="auto"/>
        <w:rPr>
          <w:rFonts w:ascii="Times New Roman" w:hAnsi="Times New Roman" w:cs="Times New Roman"/>
        </w:rPr>
      </w:pPr>
      <w:r w:rsidRPr="005C19DD">
        <w:rPr>
          <w:rFonts w:ascii="Times New Roman" w:hAnsi="Times New Roman" w:cs="Times New Roman"/>
        </w:rPr>
        <w:t>Iteraciones y Entregas: Utilizando metodologías ágiles, el equipo trabajará en iteraciones cortas con entregas frecuentes, permitiendo ajustes rápidos basados en retroalimentación y asegurando un desarrollo eficiente y adaptativo.</w:t>
      </w:r>
    </w:p>
    <w:p w14:paraId="2A60BA94" w14:textId="77777777" w:rsidR="00B73F88" w:rsidRPr="00CF3A76" w:rsidRDefault="00B73F88" w:rsidP="00C074AC">
      <w:pPr>
        <w:pStyle w:val="Heading1"/>
        <w:spacing w:line="480" w:lineRule="auto"/>
        <w:rPr>
          <w:rFonts w:ascii="Times New Roman" w:eastAsia="Times New Roman" w:hAnsi="Times New Roman" w:cs="Times New Roman"/>
        </w:rPr>
      </w:pPr>
      <w:bookmarkStart w:id="47" w:name="_Toc168502153"/>
      <w:r w:rsidRPr="00CF3A76">
        <w:rPr>
          <w:rFonts w:ascii="Times New Roman" w:eastAsia="Times New Roman" w:hAnsi="Times New Roman" w:cs="Times New Roman"/>
        </w:rPr>
        <w:t>Cronograma de Actividades (16 Semanas)</w:t>
      </w:r>
      <w:bookmarkEnd w:id="47"/>
    </w:p>
    <w:p w14:paraId="5BE282D3" w14:textId="77777777" w:rsidR="00B73F88" w:rsidRPr="00CF3A76" w:rsidRDefault="00B73F88" w:rsidP="00C074AC">
      <w:pPr>
        <w:pStyle w:val="Heading2"/>
        <w:spacing w:line="480" w:lineRule="auto"/>
        <w:rPr>
          <w:rFonts w:ascii="Times New Roman" w:eastAsia="Times New Roman" w:hAnsi="Times New Roman" w:cs="Times New Roman"/>
        </w:rPr>
      </w:pPr>
      <w:bookmarkStart w:id="48" w:name="_Toc168502154"/>
      <w:r w:rsidRPr="00CF3A76">
        <w:rPr>
          <w:rFonts w:ascii="Times New Roman" w:eastAsia="Times New Roman" w:hAnsi="Times New Roman" w:cs="Times New Roman"/>
        </w:rPr>
        <w:t>Fase 1: Planificación y Análisis (2 semanas)</w:t>
      </w:r>
      <w:bookmarkEnd w:id="48"/>
    </w:p>
    <w:p w14:paraId="1CE89F3E" w14:textId="77777777" w:rsidR="00BC3C9E" w:rsidRPr="00BC3C9E" w:rsidRDefault="00BC3C9E" w:rsidP="00C074AC">
      <w:pPr>
        <w:pStyle w:val="NormalWeb"/>
        <w:spacing w:before="0" w:beforeAutospacing="0" w:after="0" w:afterAutospacing="0" w:line="480" w:lineRule="auto"/>
        <w:rPr>
          <w:sz w:val="22"/>
          <w:szCs w:val="22"/>
        </w:rPr>
      </w:pPr>
      <w:r w:rsidRPr="00BC3C9E">
        <w:rPr>
          <w:rStyle w:val="Strong"/>
          <w:sz w:val="22"/>
          <w:szCs w:val="22"/>
        </w:rPr>
        <w:t>Semana 1</w:t>
      </w:r>
    </w:p>
    <w:p w14:paraId="2331D2D6" w14:textId="77777777" w:rsidR="00BC3C9E" w:rsidRPr="00BC3C9E" w:rsidRDefault="00BC3C9E" w:rsidP="00C074AC">
      <w:pPr>
        <w:numPr>
          <w:ilvl w:val="0"/>
          <w:numId w:val="31"/>
        </w:numPr>
        <w:spacing w:after="0" w:line="480" w:lineRule="auto"/>
        <w:rPr>
          <w:rFonts w:ascii="Times New Roman" w:hAnsi="Times New Roman" w:cs="Times New Roman"/>
        </w:rPr>
      </w:pPr>
      <w:r w:rsidRPr="00BC3C9E">
        <w:rPr>
          <w:rStyle w:val="Strong"/>
          <w:rFonts w:ascii="Times New Roman" w:hAnsi="Times New Roman" w:cs="Times New Roman"/>
        </w:rPr>
        <w:t>Reunión de inicio del proyecto</w:t>
      </w:r>
    </w:p>
    <w:p w14:paraId="49720FE4" w14:textId="77777777" w:rsidR="00BC3C9E" w:rsidRPr="00BC3C9E" w:rsidRDefault="00BC3C9E" w:rsidP="00C074AC">
      <w:pPr>
        <w:numPr>
          <w:ilvl w:val="1"/>
          <w:numId w:val="31"/>
        </w:numPr>
        <w:spacing w:after="0" w:line="480" w:lineRule="auto"/>
        <w:rPr>
          <w:rFonts w:ascii="Times New Roman" w:hAnsi="Times New Roman" w:cs="Times New Roman"/>
        </w:rPr>
      </w:pPr>
      <w:r w:rsidRPr="00BC3C9E">
        <w:rPr>
          <w:rFonts w:ascii="Times New Roman" w:hAnsi="Times New Roman" w:cs="Times New Roman"/>
        </w:rPr>
        <w:t>Responsable: Rolando Andrade (Gerente de Proyecto)</w:t>
      </w:r>
    </w:p>
    <w:p w14:paraId="37D887DA" w14:textId="77777777" w:rsidR="00BC3C9E" w:rsidRPr="00BC3C9E" w:rsidRDefault="00BC3C9E" w:rsidP="00C074AC">
      <w:pPr>
        <w:numPr>
          <w:ilvl w:val="1"/>
          <w:numId w:val="31"/>
        </w:numPr>
        <w:spacing w:after="0" w:line="480" w:lineRule="auto"/>
        <w:rPr>
          <w:rFonts w:ascii="Times New Roman" w:hAnsi="Times New Roman" w:cs="Times New Roman"/>
        </w:rPr>
      </w:pPr>
      <w:r w:rsidRPr="00BC3C9E">
        <w:rPr>
          <w:rFonts w:ascii="Times New Roman" w:hAnsi="Times New Roman" w:cs="Times New Roman"/>
        </w:rPr>
        <w:t>Actividad: Realizar la reunión inicial para definir el alcance del proyecto y roles.</w:t>
      </w:r>
    </w:p>
    <w:p w14:paraId="08E090DD" w14:textId="77777777" w:rsidR="00BC3C9E" w:rsidRPr="00BC3C9E" w:rsidRDefault="00BC3C9E" w:rsidP="00C074AC">
      <w:pPr>
        <w:numPr>
          <w:ilvl w:val="0"/>
          <w:numId w:val="31"/>
        </w:numPr>
        <w:spacing w:after="0" w:line="480" w:lineRule="auto"/>
        <w:rPr>
          <w:rFonts w:ascii="Times New Roman" w:hAnsi="Times New Roman" w:cs="Times New Roman"/>
        </w:rPr>
      </w:pPr>
      <w:r w:rsidRPr="00BC3C9E">
        <w:rPr>
          <w:rStyle w:val="Strong"/>
          <w:rFonts w:ascii="Times New Roman" w:hAnsi="Times New Roman" w:cs="Times New Roman"/>
        </w:rPr>
        <w:t>Definición de requisitos del proyecto</w:t>
      </w:r>
    </w:p>
    <w:p w14:paraId="2A221985" w14:textId="77777777" w:rsidR="00BC3C9E" w:rsidRPr="00BC3C9E" w:rsidRDefault="00BC3C9E" w:rsidP="00C074AC">
      <w:pPr>
        <w:numPr>
          <w:ilvl w:val="1"/>
          <w:numId w:val="31"/>
        </w:numPr>
        <w:spacing w:after="0" w:line="480" w:lineRule="auto"/>
        <w:rPr>
          <w:rFonts w:ascii="Times New Roman" w:hAnsi="Times New Roman" w:cs="Times New Roman"/>
        </w:rPr>
      </w:pPr>
      <w:r w:rsidRPr="00BC3C9E">
        <w:rPr>
          <w:rFonts w:ascii="Times New Roman" w:hAnsi="Times New Roman" w:cs="Times New Roman"/>
        </w:rPr>
        <w:t xml:space="preserve">Responsable: </w:t>
      </w:r>
      <w:proofErr w:type="spellStart"/>
      <w:r w:rsidRPr="00BC3C9E">
        <w:rPr>
          <w:rFonts w:ascii="Times New Roman" w:hAnsi="Times New Roman" w:cs="Times New Roman"/>
        </w:rPr>
        <w:t>Jose</w:t>
      </w:r>
      <w:proofErr w:type="spellEnd"/>
      <w:r w:rsidRPr="00BC3C9E">
        <w:rPr>
          <w:rFonts w:ascii="Times New Roman" w:hAnsi="Times New Roman" w:cs="Times New Roman"/>
        </w:rPr>
        <w:t xml:space="preserve"> Corea (Analista de Negocios)</w:t>
      </w:r>
    </w:p>
    <w:p w14:paraId="7939D5BC" w14:textId="77777777" w:rsidR="00BC3C9E" w:rsidRPr="00BC3C9E" w:rsidRDefault="00BC3C9E" w:rsidP="00C074AC">
      <w:pPr>
        <w:numPr>
          <w:ilvl w:val="1"/>
          <w:numId w:val="31"/>
        </w:numPr>
        <w:spacing w:after="0" w:line="480" w:lineRule="auto"/>
        <w:rPr>
          <w:rFonts w:ascii="Times New Roman" w:hAnsi="Times New Roman" w:cs="Times New Roman"/>
        </w:rPr>
      </w:pPr>
      <w:r w:rsidRPr="00BC3C9E">
        <w:rPr>
          <w:rFonts w:ascii="Times New Roman" w:hAnsi="Times New Roman" w:cs="Times New Roman"/>
        </w:rPr>
        <w:t>Actividad: Recopilar y documentar los requisitos del cliente.</w:t>
      </w:r>
    </w:p>
    <w:p w14:paraId="3AC98602" w14:textId="77777777" w:rsidR="00BC3C9E" w:rsidRPr="00BC3C9E" w:rsidRDefault="00BC3C9E" w:rsidP="00C074AC">
      <w:pPr>
        <w:numPr>
          <w:ilvl w:val="0"/>
          <w:numId w:val="31"/>
        </w:numPr>
        <w:spacing w:after="0" w:line="480" w:lineRule="auto"/>
        <w:rPr>
          <w:rFonts w:ascii="Times New Roman" w:hAnsi="Times New Roman" w:cs="Times New Roman"/>
        </w:rPr>
      </w:pPr>
      <w:r w:rsidRPr="00BC3C9E">
        <w:rPr>
          <w:rStyle w:val="Strong"/>
          <w:rFonts w:ascii="Times New Roman" w:hAnsi="Times New Roman" w:cs="Times New Roman"/>
        </w:rPr>
        <w:t>Análisis de requisitos y elaboración del documento de especificaciones</w:t>
      </w:r>
    </w:p>
    <w:p w14:paraId="6026C62D" w14:textId="77777777" w:rsidR="00BC3C9E" w:rsidRPr="00BC3C9E" w:rsidRDefault="00BC3C9E" w:rsidP="00C074AC">
      <w:pPr>
        <w:numPr>
          <w:ilvl w:val="1"/>
          <w:numId w:val="31"/>
        </w:numPr>
        <w:spacing w:after="0" w:line="480" w:lineRule="auto"/>
        <w:rPr>
          <w:rFonts w:ascii="Times New Roman" w:hAnsi="Times New Roman" w:cs="Times New Roman"/>
        </w:rPr>
      </w:pPr>
      <w:r w:rsidRPr="00BC3C9E">
        <w:rPr>
          <w:rFonts w:ascii="Times New Roman" w:hAnsi="Times New Roman" w:cs="Times New Roman"/>
        </w:rPr>
        <w:t xml:space="preserve">Responsable: </w:t>
      </w:r>
      <w:proofErr w:type="spellStart"/>
      <w:r w:rsidRPr="00BC3C9E">
        <w:rPr>
          <w:rFonts w:ascii="Times New Roman" w:hAnsi="Times New Roman" w:cs="Times New Roman"/>
        </w:rPr>
        <w:t>Jose</w:t>
      </w:r>
      <w:proofErr w:type="spellEnd"/>
      <w:r w:rsidRPr="00BC3C9E">
        <w:rPr>
          <w:rFonts w:ascii="Times New Roman" w:hAnsi="Times New Roman" w:cs="Times New Roman"/>
        </w:rPr>
        <w:t xml:space="preserve"> Corea (Analista de Negocios)</w:t>
      </w:r>
    </w:p>
    <w:p w14:paraId="4A8DA92E" w14:textId="77777777" w:rsidR="00BC3C9E" w:rsidRPr="00BC3C9E" w:rsidRDefault="00BC3C9E" w:rsidP="00C074AC">
      <w:pPr>
        <w:numPr>
          <w:ilvl w:val="1"/>
          <w:numId w:val="31"/>
        </w:numPr>
        <w:spacing w:after="0" w:line="480" w:lineRule="auto"/>
        <w:rPr>
          <w:rFonts w:ascii="Times New Roman" w:hAnsi="Times New Roman" w:cs="Times New Roman"/>
        </w:rPr>
      </w:pPr>
      <w:r w:rsidRPr="00BC3C9E">
        <w:rPr>
          <w:rFonts w:ascii="Times New Roman" w:hAnsi="Times New Roman" w:cs="Times New Roman"/>
        </w:rPr>
        <w:t>Actividad: Analizar los requisitos y crear el documento de especificaciones.</w:t>
      </w:r>
    </w:p>
    <w:p w14:paraId="37A014B7" w14:textId="77777777" w:rsidR="00BC3C9E" w:rsidRPr="00BC3C9E" w:rsidRDefault="00BC3C9E" w:rsidP="00C074AC">
      <w:pPr>
        <w:pStyle w:val="NormalWeb"/>
        <w:spacing w:before="0" w:beforeAutospacing="0" w:after="0" w:afterAutospacing="0" w:line="480" w:lineRule="auto"/>
        <w:rPr>
          <w:sz w:val="22"/>
          <w:szCs w:val="22"/>
        </w:rPr>
      </w:pPr>
      <w:r w:rsidRPr="00BC3C9E">
        <w:rPr>
          <w:rStyle w:val="Strong"/>
          <w:sz w:val="22"/>
          <w:szCs w:val="22"/>
        </w:rPr>
        <w:t>Semana 2</w:t>
      </w:r>
    </w:p>
    <w:p w14:paraId="13478381" w14:textId="77777777" w:rsidR="00BC3C9E" w:rsidRPr="00BC3C9E" w:rsidRDefault="00BC3C9E" w:rsidP="00C074AC">
      <w:pPr>
        <w:numPr>
          <w:ilvl w:val="0"/>
          <w:numId w:val="32"/>
        </w:numPr>
        <w:spacing w:after="0" w:line="480" w:lineRule="auto"/>
        <w:rPr>
          <w:rFonts w:ascii="Times New Roman" w:hAnsi="Times New Roman" w:cs="Times New Roman"/>
        </w:rPr>
      </w:pPr>
      <w:r w:rsidRPr="00BC3C9E">
        <w:rPr>
          <w:rStyle w:val="Strong"/>
          <w:rFonts w:ascii="Times New Roman" w:hAnsi="Times New Roman" w:cs="Times New Roman"/>
        </w:rPr>
        <w:t>Identificación de recursos necesarios (tecnológicos y humanos)</w:t>
      </w:r>
    </w:p>
    <w:p w14:paraId="398CA93B" w14:textId="77777777" w:rsidR="00BC3C9E" w:rsidRPr="00BC3C9E" w:rsidRDefault="00BC3C9E" w:rsidP="00C074AC">
      <w:pPr>
        <w:numPr>
          <w:ilvl w:val="1"/>
          <w:numId w:val="32"/>
        </w:numPr>
        <w:spacing w:after="0" w:line="480" w:lineRule="auto"/>
        <w:rPr>
          <w:rFonts w:ascii="Times New Roman" w:hAnsi="Times New Roman" w:cs="Times New Roman"/>
        </w:rPr>
      </w:pPr>
      <w:r w:rsidRPr="00BC3C9E">
        <w:rPr>
          <w:rFonts w:ascii="Times New Roman" w:hAnsi="Times New Roman" w:cs="Times New Roman"/>
        </w:rPr>
        <w:t>Responsable: Rolando Andrade (Gerente de Proyecto)</w:t>
      </w:r>
    </w:p>
    <w:p w14:paraId="64450D34" w14:textId="77777777" w:rsidR="00BC3C9E" w:rsidRPr="00BC3C9E" w:rsidRDefault="00BC3C9E" w:rsidP="00C074AC">
      <w:pPr>
        <w:numPr>
          <w:ilvl w:val="1"/>
          <w:numId w:val="32"/>
        </w:numPr>
        <w:spacing w:after="0" w:line="480" w:lineRule="auto"/>
        <w:rPr>
          <w:rFonts w:ascii="Times New Roman" w:hAnsi="Times New Roman" w:cs="Times New Roman"/>
        </w:rPr>
      </w:pPr>
      <w:r w:rsidRPr="00BC3C9E">
        <w:rPr>
          <w:rFonts w:ascii="Times New Roman" w:hAnsi="Times New Roman" w:cs="Times New Roman"/>
        </w:rPr>
        <w:t>Actividad: Identificar y asignar los recursos necesarios para el proyecto.</w:t>
      </w:r>
    </w:p>
    <w:p w14:paraId="48187CC0" w14:textId="77777777" w:rsidR="00BC3C9E" w:rsidRPr="00BC3C9E" w:rsidRDefault="00BC3C9E" w:rsidP="00C074AC">
      <w:pPr>
        <w:numPr>
          <w:ilvl w:val="0"/>
          <w:numId w:val="32"/>
        </w:numPr>
        <w:spacing w:after="0" w:line="480" w:lineRule="auto"/>
        <w:rPr>
          <w:rFonts w:ascii="Times New Roman" w:hAnsi="Times New Roman" w:cs="Times New Roman"/>
        </w:rPr>
      </w:pPr>
      <w:r w:rsidRPr="00BC3C9E">
        <w:rPr>
          <w:rStyle w:val="Strong"/>
          <w:rFonts w:ascii="Times New Roman" w:hAnsi="Times New Roman" w:cs="Times New Roman"/>
        </w:rPr>
        <w:t>Planificación del proyecto y cronograma detallado</w:t>
      </w:r>
    </w:p>
    <w:p w14:paraId="6E76AB10" w14:textId="77777777" w:rsidR="00BC3C9E" w:rsidRPr="00BC3C9E" w:rsidRDefault="00BC3C9E" w:rsidP="00C074AC">
      <w:pPr>
        <w:numPr>
          <w:ilvl w:val="1"/>
          <w:numId w:val="32"/>
        </w:numPr>
        <w:spacing w:after="0" w:line="480" w:lineRule="auto"/>
        <w:rPr>
          <w:rFonts w:ascii="Times New Roman" w:hAnsi="Times New Roman" w:cs="Times New Roman"/>
        </w:rPr>
      </w:pPr>
      <w:r w:rsidRPr="00BC3C9E">
        <w:rPr>
          <w:rFonts w:ascii="Times New Roman" w:hAnsi="Times New Roman" w:cs="Times New Roman"/>
        </w:rPr>
        <w:t>Responsable: Rolando Andrade (Gerente de Proyecto)</w:t>
      </w:r>
    </w:p>
    <w:p w14:paraId="598D726E" w14:textId="77777777" w:rsidR="00BC3C9E" w:rsidRPr="00BC3C9E" w:rsidRDefault="00BC3C9E" w:rsidP="00C074AC">
      <w:pPr>
        <w:numPr>
          <w:ilvl w:val="1"/>
          <w:numId w:val="32"/>
        </w:numPr>
        <w:spacing w:after="0" w:line="480" w:lineRule="auto"/>
        <w:rPr>
          <w:rFonts w:ascii="Times New Roman" w:hAnsi="Times New Roman" w:cs="Times New Roman"/>
        </w:rPr>
      </w:pPr>
      <w:r w:rsidRPr="00BC3C9E">
        <w:rPr>
          <w:rFonts w:ascii="Times New Roman" w:hAnsi="Times New Roman" w:cs="Times New Roman"/>
        </w:rPr>
        <w:lastRenderedPageBreak/>
        <w:t>Actividad: Crear el plan detallado del proyecto y el cronograma.</w:t>
      </w:r>
    </w:p>
    <w:p w14:paraId="226BDC46" w14:textId="77777777" w:rsidR="00BC3C9E" w:rsidRPr="00BC3C9E" w:rsidRDefault="00BC3C9E" w:rsidP="00C074AC">
      <w:pPr>
        <w:numPr>
          <w:ilvl w:val="0"/>
          <w:numId w:val="32"/>
        </w:numPr>
        <w:spacing w:after="0" w:line="480" w:lineRule="auto"/>
        <w:rPr>
          <w:rFonts w:ascii="Times New Roman" w:hAnsi="Times New Roman" w:cs="Times New Roman"/>
        </w:rPr>
      </w:pPr>
      <w:r w:rsidRPr="00BC3C9E">
        <w:rPr>
          <w:rStyle w:val="Strong"/>
          <w:rFonts w:ascii="Times New Roman" w:hAnsi="Times New Roman" w:cs="Times New Roman"/>
        </w:rPr>
        <w:t>Revisión y aprobación del plan del proyecto</w:t>
      </w:r>
    </w:p>
    <w:p w14:paraId="1EEE3C01" w14:textId="77777777" w:rsidR="00BC3C9E" w:rsidRPr="00BC3C9E" w:rsidRDefault="00BC3C9E" w:rsidP="00C074AC">
      <w:pPr>
        <w:numPr>
          <w:ilvl w:val="1"/>
          <w:numId w:val="32"/>
        </w:numPr>
        <w:spacing w:after="0" w:line="480" w:lineRule="auto"/>
        <w:rPr>
          <w:rFonts w:ascii="Times New Roman" w:hAnsi="Times New Roman" w:cs="Times New Roman"/>
        </w:rPr>
      </w:pPr>
      <w:r w:rsidRPr="00BC3C9E">
        <w:rPr>
          <w:rFonts w:ascii="Times New Roman" w:hAnsi="Times New Roman" w:cs="Times New Roman"/>
        </w:rPr>
        <w:t>Responsable: Rolando Andrade (Gerente de Proyecto)</w:t>
      </w:r>
    </w:p>
    <w:p w14:paraId="3480AC49" w14:textId="77777777" w:rsidR="00BC3C9E" w:rsidRPr="00BC3C9E" w:rsidRDefault="00BC3C9E" w:rsidP="00C074AC">
      <w:pPr>
        <w:numPr>
          <w:ilvl w:val="1"/>
          <w:numId w:val="32"/>
        </w:numPr>
        <w:spacing w:after="0" w:line="480" w:lineRule="auto"/>
        <w:rPr>
          <w:rFonts w:ascii="Times New Roman" w:hAnsi="Times New Roman" w:cs="Times New Roman"/>
        </w:rPr>
      </w:pPr>
      <w:r w:rsidRPr="00BC3C9E">
        <w:rPr>
          <w:rFonts w:ascii="Times New Roman" w:hAnsi="Times New Roman" w:cs="Times New Roman"/>
        </w:rPr>
        <w:t>Actividad: Revisar y aprobar el plan y cronograma.</w:t>
      </w:r>
    </w:p>
    <w:p w14:paraId="475E2FA8" w14:textId="77777777" w:rsidR="00BC3C9E" w:rsidRPr="00BC3C9E" w:rsidRDefault="00BC3C9E" w:rsidP="00C074AC">
      <w:pPr>
        <w:pStyle w:val="Heading4"/>
        <w:spacing w:before="0" w:line="480" w:lineRule="auto"/>
        <w:rPr>
          <w:rFonts w:ascii="Times New Roman" w:hAnsi="Times New Roman" w:cs="Times New Roman"/>
        </w:rPr>
      </w:pPr>
      <w:r w:rsidRPr="00BC3C9E">
        <w:rPr>
          <w:rFonts w:ascii="Times New Roman" w:hAnsi="Times New Roman" w:cs="Times New Roman"/>
        </w:rPr>
        <w:t>Fase 2: Diseño (2 semanas)</w:t>
      </w:r>
    </w:p>
    <w:p w14:paraId="03571049" w14:textId="77777777" w:rsidR="00BC3C9E" w:rsidRPr="00BC3C9E" w:rsidRDefault="00BC3C9E" w:rsidP="00C074AC">
      <w:pPr>
        <w:pStyle w:val="NormalWeb"/>
        <w:spacing w:before="0" w:beforeAutospacing="0" w:after="0" w:afterAutospacing="0" w:line="480" w:lineRule="auto"/>
        <w:rPr>
          <w:sz w:val="22"/>
          <w:szCs w:val="22"/>
        </w:rPr>
      </w:pPr>
      <w:r w:rsidRPr="00BC3C9E">
        <w:rPr>
          <w:rStyle w:val="Strong"/>
          <w:sz w:val="22"/>
          <w:szCs w:val="22"/>
        </w:rPr>
        <w:t>Semana 3</w:t>
      </w:r>
    </w:p>
    <w:p w14:paraId="3E18623D" w14:textId="77777777" w:rsidR="00BC3C9E" w:rsidRPr="00BC3C9E" w:rsidRDefault="00BC3C9E" w:rsidP="00C074AC">
      <w:pPr>
        <w:numPr>
          <w:ilvl w:val="0"/>
          <w:numId w:val="33"/>
        </w:numPr>
        <w:spacing w:after="0" w:line="480" w:lineRule="auto"/>
        <w:rPr>
          <w:rFonts w:ascii="Times New Roman" w:hAnsi="Times New Roman" w:cs="Times New Roman"/>
        </w:rPr>
      </w:pPr>
      <w:r w:rsidRPr="00BC3C9E">
        <w:rPr>
          <w:rStyle w:val="Strong"/>
          <w:rFonts w:ascii="Times New Roman" w:hAnsi="Times New Roman" w:cs="Times New Roman"/>
        </w:rPr>
        <w:t>Diseño de la arquitectura de la aplicación</w:t>
      </w:r>
    </w:p>
    <w:p w14:paraId="487D8DF5" w14:textId="77777777" w:rsidR="00BC3C9E" w:rsidRPr="00BC3C9E" w:rsidRDefault="00BC3C9E" w:rsidP="00C074AC">
      <w:pPr>
        <w:numPr>
          <w:ilvl w:val="1"/>
          <w:numId w:val="33"/>
        </w:numPr>
        <w:spacing w:after="0" w:line="480" w:lineRule="auto"/>
        <w:rPr>
          <w:rFonts w:ascii="Times New Roman" w:hAnsi="Times New Roman" w:cs="Times New Roman"/>
        </w:rPr>
      </w:pPr>
      <w:r w:rsidRPr="00BC3C9E">
        <w:rPr>
          <w:rFonts w:ascii="Times New Roman" w:hAnsi="Times New Roman" w:cs="Times New Roman"/>
        </w:rPr>
        <w:t>Responsable: Rolando Andrade (Arquitecto de Software)</w:t>
      </w:r>
    </w:p>
    <w:p w14:paraId="13BBDB01" w14:textId="77777777" w:rsidR="00BC3C9E" w:rsidRPr="00BC3C9E" w:rsidRDefault="00BC3C9E" w:rsidP="00C074AC">
      <w:pPr>
        <w:numPr>
          <w:ilvl w:val="1"/>
          <w:numId w:val="33"/>
        </w:numPr>
        <w:spacing w:after="0" w:line="480" w:lineRule="auto"/>
        <w:rPr>
          <w:rFonts w:ascii="Times New Roman" w:hAnsi="Times New Roman" w:cs="Times New Roman"/>
        </w:rPr>
      </w:pPr>
      <w:r w:rsidRPr="00BC3C9E">
        <w:rPr>
          <w:rFonts w:ascii="Times New Roman" w:hAnsi="Times New Roman" w:cs="Times New Roman"/>
        </w:rPr>
        <w:t>Actividad: Crear el diseño de la arquitectura de la aplicación.</w:t>
      </w:r>
    </w:p>
    <w:p w14:paraId="28CD7787" w14:textId="77777777" w:rsidR="00BC3C9E" w:rsidRPr="00BC3C9E" w:rsidRDefault="00BC3C9E" w:rsidP="00C074AC">
      <w:pPr>
        <w:numPr>
          <w:ilvl w:val="0"/>
          <w:numId w:val="33"/>
        </w:numPr>
        <w:spacing w:after="0" w:line="480" w:lineRule="auto"/>
        <w:rPr>
          <w:rFonts w:ascii="Times New Roman" w:hAnsi="Times New Roman" w:cs="Times New Roman"/>
        </w:rPr>
      </w:pPr>
      <w:r w:rsidRPr="00BC3C9E">
        <w:rPr>
          <w:rStyle w:val="Strong"/>
          <w:rFonts w:ascii="Times New Roman" w:hAnsi="Times New Roman" w:cs="Times New Roman"/>
        </w:rPr>
        <w:t>Creación de wireframes y prototipos de la interfaz de usuario</w:t>
      </w:r>
    </w:p>
    <w:p w14:paraId="6D6F386D" w14:textId="77777777" w:rsidR="00BC3C9E" w:rsidRPr="00BC3C9E" w:rsidRDefault="00BC3C9E" w:rsidP="00C074AC">
      <w:pPr>
        <w:numPr>
          <w:ilvl w:val="1"/>
          <w:numId w:val="33"/>
        </w:numPr>
        <w:spacing w:after="0" w:line="480" w:lineRule="auto"/>
        <w:rPr>
          <w:rFonts w:ascii="Times New Roman" w:hAnsi="Times New Roman" w:cs="Times New Roman"/>
        </w:rPr>
      </w:pPr>
      <w:r w:rsidRPr="00BC3C9E">
        <w:rPr>
          <w:rFonts w:ascii="Times New Roman" w:hAnsi="Times New Roman" w:cs="Times New Roman"/>
        </w:rPr>
        <w:t xml:space="preserve">Responsables: </w:t>
      </w:r>
      <w:proofErr w:type="spellStart"/>
      <w:r w:rsidRPr="00BC3C9E">
        <w:rPr>
          <w:rFonts w:ascii="Times New Roman" w:hAnsi="Times New Roman" w:cs="Times New Roman"/>
        </w:rPr>
        <w:t>Jose</w:t>
      </w:r>
      <w:proofErr w:type="spellEnd"/>
      <w:r w:rsidRPr="00BC3C9E">
        <w:rPr>
          <w:rFonts w:ascii="Times New Roman" w:hAnsi="Times New Roman" w:cs="Times New Roman"/>
        </w:rPr>
        <w:t xml:space="preserve"> Corea, Alejandro Estrada, Walter </w:t>
      </w:r>
      <w:proofErr w:type="spellStart"/>
      <w:r w:rsidRPr="00BC3C9E">
        <w:rPr>
          <w:rFonts w:ascii="Times New Roman" w:hAnsi="Times New Roman" w:cs="Times New Roman"/>
        </w:rPr>
        <w:t>Guzman</w:t>
      </w:r>
      <w:proofErr w:type="spellEnd"/>
      <w:r w:rsidRPr="00BC3C9E">
        <w:rPr>
          <w:rFonts w:ascii="Times New Roman" w:hAnsi="Times New Roman" w:cs="Times New Roman"/>
        </w:rPr>
        <w:t>, Rolando Andrade (Diseñadores UX/UI)</w:t>
      </w:r>
    </w:p>
    <w:p w14:paraId="5ED4AB40" w14:textId="77777777" w:rsidR="00BC3C9E" w:rsidRPr="00BC3C9E" w:rsidRDefault="00BC3C9E" w:rsidP="00C074AC">
      <w:pPr>
        <w:numPr>
          <w:ilvl w:val="1"/>
          <w:numId w:val="33"/>
        </w:numPr>
        <w:spacing w:after="0" w:line="480" w:lineRule="auto"/>
        <w:rPr>
          <w:rFonts w:ascii="Times New Roman" w:hAnsi="Times New Roman" w:cs="Times New Roman"/>
        </w:rPr>
      </w:pPr>
      <w:r w:rsidRPr="00BC3C9E">
        <w:rPr>
          <w:rFonts w:ascii="Times New Roman" w:hAnsi="Times New Roman" w:cs="Times New Roman"/>
        </w:rPr>
        <w:t>Actividad: Diseñar wireframes y prototipos interactivos.</w:t>
      </w:r>
    </w:p>
    <w:p w14:paraId="1FBAA79E" w14:textId="77777777" w:rsidR="00BC3C9E" w:rsidRPr="00BC3C9E" w:rsidRDefault="00BC3C9E" w:rsidP="00C074AC">
      <w:pPr>
        <w:pStyle w:val="NormalWeb"/>
        <w:spacing w:before="0" w:beforeAutospacing="0" w:after="0" w:afterAutospacing="0" w:line="480" w:lineRule="auto"/>
        <w:rPr>
          <w:sz w:val="22"/>
          <w:szCs w:val="22"/>
        </w:rPr>
      </w:pPr>
      <w:r w:rsidRPr="00BC3C9E">
        <w:rPr>
          <w:rStyle w:val="Strong"/>
          <w:sz w:val="22"/>
          <w:szCs w:val="22"/>
        </w:rPr>
        <w:t>Semana 4</w:t>
      </w:r>
    </w:p>
    <w:p w14:paraId="56BD2B6B" w14:textId="77777777" w:rsidR="00BC3C9E" w:rsidRPr="00BC3C9E" w:rsidRDefault="00BC3C9E" w:rsidP="00C074AC">
      <w:pPr>
        <w:numPr>
          <w:ilvl w:val="0"/>
          <w:numId w:val="34"/>
        </w:numPr>
        <w:spacing w:after="0" w:line="480" w:lineRule="auto"/>
        <w:rPr>
          <w:rFonts w:ascii="Times New Roman" w:hAnsi="Times New Roman" w:cs="Times New Roman"/>
        </w:rPr>
      </w:pPr>
      <w:r w:rsidRPr="00BC3C9E">
        <w:rPr>
          <w:rStyle w:val="Strong"/>
          <w:rFonts w:ascii="Times New Roman" w:hAnsi="Times New Roman" w:cs="Times New Roman"/>
        </w:rPr>
        <w:t>Diseño de la base de datos</w:t>
      </w:r>
    </w:p>
    <w:p w14:paraId="32378B9A" w14:textId="77777777" w:rsidR="00BC3C9E" w:rsidRPr="00BC3C9E" w:rsidRDefault="00BC3C9E" w:rsidP="00C074AC">
      <w:pPr>
        <w:numPr>
          <w:ilvl w:val="1"/>
          <w:numId w:val="34"/>
        </w:numPr>
        <w:spacing w:after="0" w:line="480" w:lineRule="auto"/>
        <w:rPr>
          <w:rFonts w:ascii="Times New Roman" w:hAnsi="Times New Roman" w:cs="Times New Roman"/>
        </w:rPr>
      </w:pPr>
      <w:r w:rsidRPr="00BC3C9E">
        <w:rPr>
          <w:rFonts w:ascii="Times New Roman" w:hAnsi="Times New Roman" w:cs="Times New Roman"/>
        </w:rPr>
        <w:t>Responsable: Rolando Andrade (Arquitecto de Software)</w:t>
      </w:r>
    </w:p>
    <w:p w14:paraId="17F363B9" w14:textId="77777777" w:rsidR="00BC3C9E" w:rsidRPr="00BC3C9E" w:rsidRDefault="00BC3C9E" w:rsidP="00C074AC">
      <w:pPr>
        <w:numPr>
          <w:ilvl w:val="1"/>
          <w:numId w:val="34"/>
        </w:numPr>
        <w:spacing w:after="0" w:line="480" w:lineRule="auto"/>
        <w:rPr>
          <w:rFonts w:ascii="Times New Roman" w:hAnsi="Times New Roman" w:cs="Times New Roman"/>
        </w:rPr>
      </w:pPr>
      <w:r w:rsidRPr="00BC3C9E">
        <w:rPr>
          <w:rFonts w:ascii="Times New Roman" w:hAnsi="Times New Roman" w:cs="Times New Roman"/>
        </w:rPr>
        <w:t>Actividad: Diseñar la estructura de la base de datos.</w:t>
      </w:r>
    </w:p>
    <w:p w14:paraId="6F455C56" w14:textId="77777777" w:rsidR="00BC3C9E" w:rsidRPr="00BC3C9E" w:rsidRDefault="00BC3C9E" w:rsidP="00C074AC">
      <w:pPr>
        <w:numPr>
          <w:ilvl w:val="0"/>
          <w:numId w:val="34"/>
        </w:numPr>
        <w:spacing w:after="0" w:line="480" w:lineRule="auto"/>
        <w:rPr>
          <w:rFonts w:ascii="Times New Roman" w:hAnsi="Times New Roman" w:cs="Times New Roman"/>
        </w:rPr>
      </w:pPr>
      <w:r w:rsidRPr="00BC3C9E">
        <w:rPr>
          <w:rStyle w:val="Strong"/>
          <w:rFonts w:ascii="Times New Roman" w:hAnsi="Times New Roman" w:cs="Times New Roman"/>
        </w:rPr>
        <w:t>Revisión y aprobación del diseño</w:t>
      </w:r>
    </w:p>
    <w:p w14:paraId="52F44EEB" w14:textId="77777777" w:rsidR="00BC3C9E" w:rsidRPr="00BC3C9E" w:rsidRDefault="00BC3C9E" w:rsidP="00C074AC">
      <w:pPr>
        <w:numPr>
          <w:ilvl w:val="1"/>
          <w:numId w:val="34"/>
        </w:numPr>
        <w:spacing w:after="0" w:line="480" w:lineRule="auto"/>
        <w:rPr>
          <w:rFonts w:ascii="Times New Roman" w:hAnsi="Times New Roman" w:cs="Times New Roman"/>
        </w:rPr>
      </w:pPr>
      <w:r w:rsidRPr="00BC3C9E">
        <w:rPr>
          <w:rFonts w:ascii="Times New Roman" w:hAnsi="Times New Roman" w:cs="Times New Roman"/>
        </w:rPr>
        <w:t>Responsables: Equipo de Desarrollo</w:t>
      </w:r>
    </w:p>
    <w:p w14:paraId="01847AFF" w14:textId="77777777" w:rsidR="00BC3C9E" w:rsidRPr="00BC3C9E" w:rsidRDefault="00BC3C9E" w:rsidP="00C074AC">
      <w:pPr>
        <w:numPr>
          <w:ilvl w:val="1"/>
          <w:numId w:val="34"/>
        </w:numPr>
        <w:spacing w:after="0" w:line="480" w:lineRule="auto"/>
        <w:rPr>
          <w:rFonts w:ascii="Times New Roman" w:hAnsi="Times New Roman" w:cs="Times New Roman"/>
        </w:rPr>
      </w:pPr>
      <w:r w:rsidRPr="00BC3C9E">
        <w:rPr>
          <w:rFonts w:ascii="Times New Roman" w:hAnsi="Times New Roman" w:cs="Times New Roman"/>
        </w:rPr>
        <w:t>Actividad: Revisar y aprobar el diseño de la aplicación y la base de datos.</w:t>
      </w:r>
    </w:p>
    <w:p w14:paraId="526F3225" w14:textId="77777777" w:rsidR="00BC3C9E" w:rsidRPr="00BC3C9E" w:rsidRDefault="00BC3C9E" w:rsidP="00C074AC">
      <w:pPr>
        <w:pStyle w:val="Heading4"/>
        <w:spacing w:before="0" w:line="480" w:lineRule="auto"/>
        <w:rPr>
          <w:rFonts w:ascii="Times New Roman" w:hAnsi="Times New Roman" w:cs="Times New Roman"/>
        </w:rPr>
      </w:pPr>
      <w:r w:rsidRPr="00BC3C9E">
        <w:rPr>
          <w:rFonts w:ascii="Times New Roman" w:hAnsi="Times New Roman" w:cs="Times New Roman"/>
        </w:rPr>
        <w:t>Fase 3: Desarrollo (8 semanas)</w:t>
      </w:r>
    </w:p>
    <w:p w14:paraId="0EE3A769" w14:textId="77777777" w:rsidR="00BC3C9E" w:rsidRPr="00BC3C9E" w:rsidRDefault="00BC3C9E" w:rsidP="00C074AC">
      <w:pPr>
        <w:pStyle w:val="NormalWeb"/>
        <w:spacing w:before="0" w:beforeAutospacing="0" w:after="0" w:afterAutospacing="0" w:line="480" w:lineRule="auto"/>
        <w:rPr>
          <w:sz w:val="22"/>
          <w:szCs w:val="22"/>
        </w:rPr>
      </w:pPr>
      <w:r w:rsidRPr="00BC3C9E">
        <w:rPr>
          <w:rStyle w:val="Strong"/>
          <w:sz w:val="22"/>
          <w:szCs w:val="22"/>
        </w:rPr>
        <w:t>Semana 5</w:t>
      </w:r>
    </w:p>
    <w:p w14:paraId="4E9A30A6" w14:textId="77777777" w:rsidR="00BC3C9E" w:rsidRPr="00BC3C9E" w:rsidRDefault="00BC3C9E" w:rsidP="00C074AC">
      <w:pPr>
        <w:numPr>
          <w:ilvl w:val="0"/>
          <w:numId w:val="35"/>
        </w:numPr>
        <w:spacing w:after="0" w:line="480" w:lineRule="auto"/>
        <w:rPr>
          <w:rFonts w:ascii="Times New Roman" w:hAnsi="Times New Roman" w:cs="Times New Roman"/>
        </w:rPr>
      </w:pPr>
      <w:r w:rsidRPr="00BC3C9E">
        <w:rPr>
          <w:rStyle w:val="Strong"/>
          <w:rFonts w:ascii="Times New Roman" w:hAnsi="Times New Roman" w:cs="Times New Roman"/>
        </w:rPr>
        <w:t>Configuración del entorno de desarrollo en ASP.Net MVC en C#</w:t>
      </w:r>
    </w:p>
    <w:p w14:paraId="0C49316A" w14:textId="77777777" w:rsidR="00BC3C9E" w:rsidRPr="00BC3C9E" w:rsidRDefault="00BC3C9E" w:rsidP="00C074AC">
      <w:pPr>
        <w:numPr>
          <w:ilvl w:val="1"/>
          <w:numId w:val="35"/>
        </w:numPr>
        <w:spacing w:after="0" w:line="480" w:lineRule="auto"/>
        <w:rPr>
          <w:rFonts w:ascii="Times New Roman" w:hAnsi="Times New Roman" w:cs="Times New Roman"/>
        </w:rPr>
      </w:pPr>
      <w:r w:rsidRPr="00BC3C9E">
        <w:rPr>
          <w:rFonts w:ascii="Times New Roman" w:hAnsi="Times New Roman" w:cs="Times New Roman"/>
        </w:rPr>
        <w:t>Responsable: Equipo de Desarrollo (Rolando Andrade)</w:t>
      </w:r>
    </w:p>
    <w:p w14:paraId="6EF97291" w14:textId="77777777" w:rsidR="00BC3C9E" w:rsidRPr="00BC3C9E" w:rsidRDefault="00BC3C9E" w:rsidP="00C074AC">
      <w:pPr>
        <w:numPr>
          <w:ilvl w:val="1"/>
          <w:numId w:val="35"/>
        </w:numPr>
        <w:spacing w:after="0" w:line="480" w:lineRule="auto"/>
        <w:rPr>
          <w:rFonts w:ascii="Times New Roman" w:hAnsi="Times New Roman" w:cs="Times New Roman"/>
        </w:rPr>
      </w:pPr>
      <w:r w:rsidRPr="00BC3C9E">
        <w:rPr>
          <w:rFonts w:ascii="Times New Roman" w:hAnsi="Times New Roman" w:cs="Times New Roman"/>
        </w:rPr>
        <w:t>Actividad: Configurar el entorno de desarrollo.</w:t>
      </w:r>
    </w:p>
    <w:p w14:paraId="72AD1451" w14:textId="77777777" w:rsidR="00BC3C9E" w:rsidRPr="00BC3C9E" w:rsidRDefault="00BC3C9E" w:rsidP="00C074AC">
      <w:pPr>
        <w:numPr>
          <w:ilvl w:val="0"/>
          <w:numId w:val="35"/>
        </w:numPr>
        <w:spacing w:after="0" w:line="480" w:lineRule="auto"/>
        <w:rPr>
          <w:rFonts w:ascii="Times New Roman" w:hAnsi="Times New Roman" w:cs="Times New Roman"/>
        </w:rPr>
      </w:pPr>
      <w:r w:rsidRPr="00BC3C9E">
        <w:rPr>
          <w:rStyle w:val="Strong"/>
          <w:rFonts w:ascii="Times New Roman" w:hAnsi="Times New Roman" w:cs="Times New Roman"/>
        </w:rPr>
        <w:t>Configuración de la base de datos</w:t>
      </w:r>
    </w:p>
    <w:p w14:paraId="74F15A23" w14:textId="77777777" w:rsidR="00BC3C9E" w:rsidRPr="00BC3C9E" w:rsidRDefault="00BC3C9E" w:rsidP="00C074AC">
      <w:pPr>
        <w:numPr>
          <w:ilvl w:val="1"/>
          <w:numId w:val="35"/>
        </w:numPr>
        <w:spacing w:after="0" w:line="480" w:lineRule="auto"/>
        <w:rPr>
          <w:rFonts w:ascii="Times New Roman" w:hAnsi="Times New Roman" w:cs="Times New Roman"/>
        </w:rPr>
      </w:pPr>
      <w:r w:rsidRPr="00BC3C9E">
        <w:rPr>
          <w:rFonts w:ascii="Times New Roman" w:hAnsi="Times New Roman" w:cs="Times New Roman"/>
        </w:rPr>
        <w:lastRenderedPageBreak/>
        <w:t>Responsable: Rolando Andrade (Arquitecto de Software)</w:t>
      </w:r>
    </w:p>
    <w:p w14:paraId="6A1BF483" w14:textId="77777777" w:rsidR="00BC3C9E" w:rsidRPr="00BC3C9E" w:rsidRDefault="00BC3C9E" w:rsidP="00C074AC">
      <w:pPr>
        <w:numPr>
          <w:ilvl w:val="1"/>
          <w:numId w:val="35"/>
        </w:numPr>
        <w:spacing w:after="0" w:line="480" w:lineRule="auto"/>
        <w:rPr>
          <w:rFonts w:ascii="Times New Roman" w:hAnsi="Times New Roman" w:cs="Times New Roman"/>
        </w:rPr>
      </w:pPr>
      <w:r w:rsidRPr="00BC3C9E">
        <w:rPr>
          <w:rFonts w:ascii="Times New Roman" w:hAnsi="Times New Roman" w:cs="Times New Roman"/>
        </w:rPr>
        <w:t>Actividad: Configurar la base de datos en el entorno de desarrollo.</w:t>
      </w:r>
    </w:p>
    <w:p w14:paraId="4D8032E9" w14:textId="77777777" w:rsidR="00BC3C9E" w:rsidRPr="00BC3C9E" w:rsidRDefault="00BC3C9E" w:rsidP="00C074AC">
      <w:pPr>
        <w:pStyle w:val="NormalWeb"/>
        <w:spacing w:before="0" w:beforeAutospacing="0" w:after="0" w:afterAutospacing="0" w:line="480" w:lineRule="auto"/>
        <w:rPr>
          <w:sz w:val="22"/>
          <w:szCs w:val="22"/>
        </w:rPr>
      </w:pPr>
      <w:r w:rsidRPr="00BC3C9E">
        <w:rPr>
          <w:rStyle w:val="Strong"/>
          <w:sz w:val="22"/>
          <w:szCs w:val="22"/>
        </w:rPr>
        <w:t>Semana 6-7</w:t>
      </w:r>
    </w:p>
    <w:p w14:paraId="4A2DEF02" w14:textId="77777777" w:rsidR="00BC3C9E" w:rsidRPr="00BC3C9E" w:rsidRDefault="00BC3C9E" w:rsidP="00C074AC">
      <w:pPr>
        <w:numPr>
          <w:ilvl w:val="0"/>
          <w:numId w:val="36"/>
        </w:numPr>
        <w:spacing w:after="0" w:line="480" w:lineRule="auto"/>
        <w:rPr>
          <w:rFonts w:ascii="Times New Roman" w:hAnsi="Times New Roman" w:cs="Times New Roman"/>
        </w:rPr>
      </w:pPr>
      <w:r w:rsidRPr="00BC3C9E">
        <w:rPr>
          <w:rStyle w:val="Strong"/>
          <w:rFonts w:ascii="Times New Roman" w:hAnsi="Times New Roman" w:cs="Times New Roman"/>
        </w:rPr>
        <w:t>Desarrollo del módulo de gestión de perfiles de abogados (</w:t>
      </w:r>
      <w:proofErr w:type="spellStart"/>
      <w:r w:rsidRPr="00BC3C9E">
        <w:rPr>
          <w:rStyle w:val="Strong"/>
          <w:rFonts w:ascii="Times New Roman" w:hAnsi="Times New Roman" w:cs="Times New Roman"/>
        </w:rPr>
        <w:t>Backend</w:t>
      </w:r>
      <w:proofErr w:type="spellEnd"/>
      <w:r w:rsidRPr="00BC3C9E">
        <w:rPr>
          <w:rStyle w:val="Strong"/>
          <w:rFonts w:ascii="Times New Roman" w:hAnsi="Times New Roman" w:cs="Times New Roman"/>
        </w:rPr>
        <w:t xml:space="preserve"> y </w:t>
      </w:r>
      <w:proofErr w:type="spellStart"/>
      <w:r w:rsidRPr="00BC3C9E">
        <w:rPr>
          <w:rStyle w:val="Strong"/>
          <w:rFonts w:ascii="Times New Roman" w:hAnsi="Times New Roman" w:cs="Times New Roman"/>
        </w:rPr>
        <w:t>Frontend</w:t>
      </w:r>
      <w:proofErr w:type="spellEnd"/>
      <w:r w:rsidRPr="00BC3C9E">
        <w:rPr>
          <w:rStyle w:val="Strong"/>
          <w:rFonts w:ascii="Times New Roman" w:hAnsi="Times New Roman" w:cs="Times New Roman"/>
        </w:rPr>
        <w:t>)</w:t>
      </w:r>
    </w:p>
    <w:p w14:paraId="5F36FBD0" w14:textId="77777777" w:rsidR="00BC3C9E" w:rsidRPr="00BC3C9E" w:rsidRDefault="00BC3C9E" w:rsidP="00C074AC">
      <w:pPr>
        <w:numPr>
          <w:ilvl w:val="1"/>
          <w:numId w:val="36"/>
        </w:numPr>
        <w:spacing w:after="0" w:line="480" w:lineRule="auto"/>
        <w:rPr>
          <w:rFonts w:ascii="Times New Roman" w:hAnsi="Times New Roman" w:cs="Times New Roman"/>
        </w:rPr>
      </w:pPr>
      <w:r w:rsidRPr="00BC3C9E">
        <w:rPr>
          <w:rFonts w:ascii="Times New Roman" w:hAnsi="Times New Roman" w:cs="Times New Roman"/>
        </w:rPr>
        <w:t xml:space="preserve">Responsables: Equipo de Desarrollo (Rolando Andrade, </w:t>
      </w:r>
      <w:proofErr w:type="spellStart"/>
      <w:r w:rsidRPr="00BC3C9E">
        <w:rPr>
          <w:rFonts w:ascii="Times New Roman" w:hAnsi="Times New Roman" w:cs="Times New Roman"/>
        </w:rPr>
        <w:t>Jose</w:t>
      </w:r>
      <w:proofErr w:type="spellEnd"/>
      <w:r w:rsidRPr="00BC3C9E">
        <w:rPr>
          <w:rFonts w:ascii="Times New Roman" w:hAnsi="Times New Roman" w:cs="Times New Roman"/>
        </w:rPr>
        <w:t xml:space="preserve"> Corea, Alejandro Estrada, Walter </w:t>
      </w:r>
      <w:proofErr w:type="spellStart"/>
      <w:r w:rsidRPr="00BC3C9E">
        <w:rPr>
          <w:rFonts w:ascii="Times New Roman" w:hAnsi="Times New Roman" w:cs="Times New Roman"/>
        </w:rPr>
        <w:t>Guzman</w:t>
      </w:r>
      <w:proofErr w:type="spellEnd"/>
      <w:r w:rsidRPr="00BC3C9E">
        <w:rPr>
          <w:rFonts w:ascii="Times New Roman" w:hAnsi="Times New Roman" w:cs="Times New Roman"/>
        </w:rPr>
        <w:t>)</w:t>
      </w:r>
    </w:p>
    <w:p w14:paraId="5B673D77" w14:textId="77777777" w:rsidR="00BC3C9E" w:rsidRPr="00BC3C9E" w:rsidRDefault="00BC3C9E" w:rsidP="00C074AC">
      <w:pPr>
        <w:numPr>
          <w:ilvl w:val="1"/>
          <w:numId w:val="36"/>
        </w:numPr>
        <w:spacing w:after="0" w:line="480" w:lineRule="auto"/>
        <w:rPr>
          <w:rFonts w:ascii="Times New Roman" w:hAnsi="Times New Roman" w:cs="Times New Roman"/>
        </w:rPr>
      </w:pPr>
      <w:r w:rsidRPr="00BC3C9E">
        <w:rPr>
          <w:rFonts w:ascii="Times New Roman" w:hAnsi="Times New Roman" w:cs="Times New Roman"/>
        </w:rPr>
        <w:t>Actividad: Desarrollar el módulo de gestión de perfiles de abogados.</w:t>
      </w:r>
    </w:p>
    <w:p w14:paraId="22ADF572" w14:textId="77777777" w:rsidR="00BC3C9E" w:rsidRPr="00BC3C9E" w:rsidRDefault="00BC3C9E" w:rsidP="00C074AC">
      <w:pPr>
        <w:pStyle w:val="NormalWeb"/>
        <w:spacing w:before="0" w:beforeAutospacing="0" w:after="0" w:afterAutospacing="0" w:line="480" w:lineRule="auto"/>
        <w:rPr>
          <w:sz w:val="22"/>
          <w:szCs w:val="22"/>
        </w:rPr>
      </w:pPr>
      <w:r w:rsidRPr="00BC3C9E">
        <w:rPr>
          <w:rStyle w:val="Strong"/>
          <w:sz w:val="22"/>
          <w:szCs w:val="22"/>
        </w:rPr>
        <w:t>Semana 8-9</w:t>
      </w:r>
    </w:p>
    <w:p w14:paraId="06ADC985" w14:textId="77777777" w:rsidR="00BC3C9E" w:rsidRPr="00BC3C9E" w:rsidRDefault="00BC3C9E" w:rsidP="00C074AC">
      <w:pPr>
        <w:numPr>
          <w:ilvl w:val="0"/>
          <w:numId w:val="37"/>
        </w:numPr>
        <w:spacing w:after="0" w:line="480" w:lineRule="auto"/>
        <w:rPr>
          <w:rFonts w:ascii="Times New Roman" w:hAnsi="Times New Roman" w:cs="Times New Roman"/>
        </w:rPr>
      </w:pPr>
      <w:r w:rsidRPr="00BC3C9E">
        <w:rPr>
          <w:rStyle w:val="Strong"/>
          <w:rFonts w:ascii="Times New Roman" w:hAnsi="Times New Roman" w:cs="Times New Roman"/>
        </w:rPr>
        <w:t>Desarrollo del algoritmo de asignación inteligente (</w:t>
      </w:r>
      <w:proofErr w:type="spellStart"/>
      <w:r w:rsidRPr="00BC3C9E">
        <w:rPr>
          <w:rStyle w:val="Strong"/>
          <w:rFonts w:ascii="Times New Roman" w:hAnsi="Times New Roman" w:cs="Times New Roman"/>
        </w:rPr>
        <w:t>Backend</w:t>
      </w:r>
      <w:proofErr w:type="spellEnd"/>
      <w:r w:rsidRPr="00BC3C9E">
        <w:rPr>
          <w:rStyle w:val="Strong"/>
          <w:rFonts w:ascii="Times New Roman" w:hAnsi="Times New Roman" w:cs="Times New Roman"/>
        </w:rPr>
        <w:t>)</w:t>
      </w:r>
    </w:p>
    <w:p w14:paraId="5418A225" w14:textId="77777777" w:rsidR="00BC3C9E" w:rsidRPr="00BC3C9E" w:rsidRDefault="00BC3C9E" w:rsidP="00C074AC">
      <w:pPr>
        <w:numPr>
          <w:ilvl w:val="1"/>
          <w:numId w:val="37"/>
        </w:numPr>
        <w:spacing w:after="0" w:line="480" w:lineRule="auto"/>
        <w:rPr>
          <w:rFonts w:ascii="Times New Roman" w:hAnsi="Times New Roman" w:cs="Times New Roman"/>
        </w:rPr>
      </w:pPr>
      <w:r w:rsidRPr="00BC3C9E">
        <w:rPr>
          <w:rFonts w:ascii="Times New Roman" w:hAnsi="Times New Roman" w:cs="Times New Roman"/>
        </w:rPr>
        <w:t>Responsable: Especialista en Algoritmos (a designar, potencialmente parte del equipo de desarrollo)</w:t>
      </w:r>
    </w:p>
    <w:p w14:paraId="5011536F" w14:textId="77777777" w:rsidR="00BC3C9E" w:rsidRPr="00BC3C9E" w:rsidRDefault="00BC3C9E" w:rsidP="00C074AC">
      <w:pPr>
        <w:numPr>
          <w:ilvl w:val="1"/>
          <w:numId w:val="37"/>
        </w:numPr>
        <w:spacing w:after="0" w:line="480" w:lineRule="auto"/>
        <w:rPr>
          <w:rFonts w:ascii="Times New Roman" w:hAnsi="Times New Roman" w:cs="Times New Roman"/>
        </w:rPr>
      </w:pPr>
      <w:r w:rsidRPr="00BC3C9E">
        <w:rPr>
          <w:rFonts w:ascii="Times New Roman" w:hAnsi="Times New Roman" w:cs="Times New Roman"/>
        </w:rPr>
        <w:t>Actividad: Desarrollar el algoritmo de asignación.</w:t>
      </w:r>
    </w:p>
    <w:p w14:paraId="43BABC0A" w14:textId="77777777" w:rsidR="00BC3C9E" w:rsidRPr="00BC3C9E" w:rsidRDefault="00BC3C9E" w:rsidP="00C074AC">
      <w:pPr>
        <w:numPr>
          <w:ilvl w:val="0"/>
          <w:numId w:val="37"/>
        </w:numPr>
        <w:spacing w:after="0" w:line="480" w:lineRule="auto"/>
        <w:rPr>
          <w:rFonts w:ascii="Times New Roman" w:hAnsi="Times New Roman" w:cs="Times New Roman"/>
        </w:rPr>
      </w:pPr>
      <w:r w:rsidRPr="00BC3C9E">
        <w:rPr>
          <w:rStyle w:val="Strong"/>
          <w:rFonts w:ascii="Times New Roman" w:hAnsi="Times New Roman" w:cs="Times New Roman"/>
        </w:rPr>
        <w:t>Integración del algoritmo de asignación con la interfaz de usuario</w:t>
      </w:r>
    </w:p>
    <w:p w14:paraId="6DCCA8FE" w14:textId="77777777" w:rsidR="00BC3C9E" w:rsidRPr="00BC3C9E" w:rsidRDefault="00BC3C9E" w:rsidP="00C074AC">
      <w:pPr>
        <w:numPr>
          <w:ilvl w:val="1"/>
          <w:numId w:val="37"/>
        </w:numPr>
        <w:spacing w:after="0" w:line="480" w:lineRule="auto"/>
        <w:rPr>
          <w:rFonts w:ascii="Times New Roman" w:hAnsi="Times New Roman" w:cs="Times New Roman"/>
        </w:rPr>
      </w:pPr>
      <w:r w:rsidRPr="00BC3C9E">
        <w:rPr>
          <w:rFonts w:ascii="Times New Roman" w:hAnsi="Times New Roman" w:cs="Times New Roman"/>
        </w:rPr>
        <w:t xml:space="preserve">Responsables: Equipo de Desarrollo (Rolando Andrade, </w:t>
      </w:r>
      <w:proofErr w:type="spellStart"/>
      <w:r w:rsidRPr="00BC3C9E">
        <w:rPr>
          <w:rFonts w:ascii="Times New Roman" w:hAnsi="Times New Roman" w:cs="Times New Roman"/>
        </w:rPr>
        <w:t>Jose</w:t>
      </w:r>
      <w:proofErr w:type="spellEnd"/>
      <w:r w:rsidRPr="00BC3C9E">
        <w:rPr>
          <w:rFonts w:ascii="Times New Roman" w:hAnsi="Times New Roman" w:cs="Times New Roman"/>
        </w:rPr>
        <w:t xml:space="preserve"> Corea, Alejandro Estrada, Walter </w:t>
      </w:r>
      <w:proofErr w:type="spellStart"/>
      <w:r w:rsidRPr="00BC3C9E">
        <w:rPr>
          <w:rFonts w:ascii="Times New Roman" w:hAnsi="Times New Roman" w:cs="Times New Roman"/>
        </w:rPr>
        <w:t>Guzman</w:t>
      </w:r>
      <w:proofErr w:type="spellEnd"/>
      <w:r w:rsidRPr="00BC3C9E">
        <w:rPr>
          <w:rFonts w:ascii="Times New Roman" w:hAnsi="Times New Roman" w:cs="Times New Roman"/>
        </w:rPr>
        <w:t>)</w:t>
      </w:r>
    </w:p>
    <w:p w14:paraId="5F7BFE8D" w14:textId="77777777" w:rsidR="00BC3C9E" w:rsidRPr="00BC3C9E" w:rsidRDefault="00BC3C9E" w:rsidP="00C074AC">
      <w:pPr>
        <w:numPr>
          <w:ilvl w:val="1"/>
          <w:numId w:val="37"/>
        </w:numPr>
        <w:spacing w:after="0" w:line="480" w:lineRule="auto"/>
        <w:rPr>
          <w:rFonts w:ascii="Times New Roman" w:hAnsi="Times New Roman" w:cs="Times New Roman"/>
        </w:rPr>
      </w:pPr>
      <w:r w:rsidRPr="00BC3C9E">
        <w:rPr>
          <w:rFonts w:ascii="Times New Roman" w:hAnsi="Times New Roman" w:cs="Times New Roman"/>
        </w:rPr>
        <w:t>Actividad: Integrar el algoritmo con la interfaz de usuario.</w:t>
      </w:r>
    </w:p>
    <w:p w14:paraId="32E13ED1" w14:textId="77777777" w:rsidR="00BC3C9E" w:rsidRPr="00BC3C9E" w:rsidRDefault="00BC3C9E" w:rsidP="00C074AC">
      <w:pPr>
        <w:pStyle w:val="NormalWeb"/>
        <w:spacing w:before="0" w:beforeAutospacing="0" w:after="0" w:afterAutospacing="0" w:line="480" w:lineRule="auto"/>
        <w:rPr>
          <w:sz w:val="22"/>
          <w:szCs w:val="22"/>
        </w:rPr>
      </w:pPr>
      <w:r w:rsidRPr="00BC3C9E">
        <w:rPr>
          <w:rStyle w:val="Strong"/>
          <w:sz w:val="22"/>
          <w:szCs w:val="22"/>
        </w:rPr>
        <w:t>Semana 10-11</w:t>
      </w:r>
    </w:p>
    <w:p w14:paraId="0633985E" w14:textId="77777777" w:rsidR="00BC3C9E" w:rsidRPr="00BC3C9E" w:rsidRDefault="00BC3C9E" w:rsidP="00C074AC">
      <w:pPr>
        <w:numPr>
          <w:ilvl w:val="0"/>
          <w:numId w:val="38"/>
        </w:numPr>
        <w:spacing w:after="0" w:line="480" w:lineRule="auto"/>
        <w:rPr>
          <w:rFonts w:ascii="Times New Roman" w:hAnsi="Times New Roman" w:cs="Times New Roman"/>
        </w:rPr>
      </w:pPr>
      <w:r w:rsidRPr="00BC3C9E">
        <w:rPr>
          <w:rStyle w:val="Strong"/>
          <w:rFonts w:ascii="Times New Roman" w:hAnsi="Times New Roman" w:cs="Times New Roman"/>
        </w:rPr>
        <w:t>Implementación de medidas de seguridad (cifrado de datos, control de acceso, auditoría de registros)</w:t>
      </w:r>
    </w:p>
    <w:p w14:paraId="046909B8" w14:textId="77777777" w:rsidR="00BC3C9E" w:rsidRPr="00BC3C9E" w:rsidRDefault="00BC3C9E" w:rsidP="00C074AC">
      <w:pPr>
        <w:numPr>
          <w:ilvl w:val="1"/>
          <w:numId w:val="38"/>
        </w:numPr>
        <w:spacing w:after="0" w:line="480" w:lineRule="auto"/>
        <w:rPr>
          <w:rFonts w:ascii="Times New Roman" w:hAnsi="Times New Roman" w:cs="Times New Roman"/>
        </w:rPr>
      </w:pPr>
      <w:r w:rsidRPr="00BC3C9E">
        <w:rPr>
          <w:rFonts w:ascii="Times New Roman" w:hAnsi="Times New Roman" w:cs="Times New Roman"/>
        </w:rPr>
        <w:t>Responsable: Especialista en Seguridad (a designar, potencialmente parte del equipo de desarrollo)</w:t>
      </w:r>
    </w:p>
    <w:p w14:paraId="4CA69AD4" w14:textId="77777777" w:rsidR="00BC3C9E" w:rsidRPr="00BC3C9E" w:rsidRDefault="00BC3C9E" w:rsidP="00C074AC">
      <w:pPr>
        <w:numPr>
          <w:ilvl w:val="1"/>
          <w:numId w:val="38"/>
        </w:numPr>
        <w:spacing w:after="0" w:line="480" w:lineRule="auto"/>
        <w:rPr>
          <w:rFonts w:ascii="Times New Roman" w:hAnsi="Times New Roman" w:cs="Times New Roman"/>
        </w:rPr>
      </w:pPr>
      <w:r w:rsidRPr="00BC3C9E">
        <w:rPr>
          <w:rFonts w:ascii="Times New Roman" w:hAnsi="Times New Roman" w:cs="Times New Roman"/>
        </w:rPr>
        <w:t>Actividad: Implementar medidas de seguridad necesarias.</w:t>
      </w:r>
    </w:p>
    <w:p w14:paraId="2E8E9FB1" w14:textId="77777777" w:rsidR="00BC3C9E" w:rsidRPr="00BC3C9E" w:rsidRDefault="00BC3C9E" w:rsidP="00C074AC">
      <w:pPr>
        <w:pStyle w:val="NormalWeb"/>
        <w:spacing w:before="0" w:beforeAutospacing="0" w:after="0" w:afterAutospacing="0" w:line="480" w:lineRule="auto"/>
        <w:rPr>
          <w:sz w:val="22"/>
          <w:szCs w:val="22"/>
        </w:rPr>
      </w:pPr>
      <w:r w:rsidRPr="00BC3C9E">
        <w:rPr>
          <w:rStyle w:val="Strong"/>
          <w:sz w:val="22"/>
          <w:szCs w:val="22"/>
        </w:rPr>
        <w:t>Semana 12-13</w:t>
      </w:r>
    </w:p>
    <w:p w14:paraId="309119A0" w14:textId="77777777" w:rsidR="00BC3C9E" w:rsidRPr="00BC3C9E" w:rsidRDefault="00BC3C9E" w:rsidP="00C074AC">
      <w:pPr>
        <w:numPr>
          <w:ilvl w:val="0"/>
          <w:numId w:val="39"/>
        </w:numPr>
        <w:spacing w:after="0" w:line="480" w:lineRule="auto"/>
        <w:rPr>
          <w:rFonts w:ascii="Times New Roman" w:hAnsi="Times New Roman" w:cs="Times New Roman"/>
        </w:rPr>
      </w:pPr>
      <w:r w:rsidRPr="00BC3C9E">
        <w:rPr>
          <w:rStyle w:val="Strong"/>
          <w:rFonts w:ascii="Times New Roman" w:hAnsi="Times New Roman" w:cs="Times New Roman"/>
        </w:rPr>
        <w:t>Desarrollo de funcionalidades adicionales y ajustes según feedback</w:t>
      </w:r>
    </w:p>
    <w:p w14:paraId="4990DE2D" w14:textId="77777777" w:rsidR="00BC3C9E" w:rsidRPr="00BC3C9E" w:rsidRDefault="00BC3C9E" w:rsidP="00C074AC">
      <w:pPr>
        <w:numPr>
          <w:ilvl w:val="1"/>
          <w:numId w:val="39"/>
        </w:numPr>
        <w:spacing w:after="0" w:line="480" w:lineRule="auto"/>
        <w:rPr>
          <w:rFonts w:ascii="Times New Roman" w:hAnsi="Times New Roman" w:cs="Times New Roman"/>
        </w:rPr>
      </w:pPr>
      <w:r w:rsidRPr="00BC3C9E">
        <w:rPr>
          <w:rFonts w:ascii="Times New Roman" w:hAnsi="Times New Roman" w:cs="Times New Roman"/>
        </w:rPr>
        <w:t xml:space="preserve">Responsables: Equipo de Desarrollo (Rolando Andrade, </w:t>
      </w:r>
      <w:proofErr w:type="spellStart"/>
      <w:r w:rsidRPr="00BC3C9E">
        <w:rPr>
          <w:rFonts w:ascii="Times New Roman" w:hAnsi="Times New Roman" w:cs="Times New Roman"/>
        </w:rPr>
        <w:t>Jose</w:t>
      </w:r>
      <w:proofErr w:type="spellEnd"/>
      <w:r w:rsidRPr="00BC3C9E">
        <w:rPr>
          <w:rFonts w:ascii="Times New Roman" w:hAnsi="Times New Roman" w:cs="Times New Roman"/>
        </w:rPr>
        <w:t xml:space="preserve"> Corea, Alejandro Estrada, Walter </w:t>
      </w:r>
      <w:proofErr w:type="spellStart"/>
      <w:r w:rsidRPr="00BC3C9E">
        <w:rPr>
          <w:rFonts w:ascii="Times New Roman" w:hAnsi="Times New Roman" w:cs="Times New Roman"/>
        </w:rPr>
        <w:t>Guzman</w:t>
      </w:r>
      <w:proofErr w:type="spellEnd"/>
      <w:r w:rsidRPr="00BC3C9E">
        <w:rPr>
          <w:rFonts w:ascii="Times New Roman" w:hAnsi="Times New Roman" w:cs="Times New Roman"/>
        </w:rPr>
        <w:t>)</w:t>
      </w:r>
    </w:p>
    <w:p w14:paraId="55A83006" w14:textId="77777777" w:rsidR="00BC3C9E" w:rsidRPr="00BC3C9E" w:rsidRDefault="00BC3C9E" w:rsidP="00C074AC">
      <w:pPr>
        <w:numPr>
          <w:ilvl w:val="1"/>
          <w:numId w:val="39"/>
        </w:numPr>
        <w:spacing w:after="0" w:line="480" w:lineRule="auto"/>
        <w:rPr>
          <w:rFonts w:ascii="Times New Roman" w:hAnsi="Times New Roman" w:cs="Times New Roman"/>
        </w:rPr>
      </w:pPr>
      <w:r w:rsidRPr="00BC3C9E">
        <w:rPr>
          <w:rFonts w:ascii="Times New Roman" w:hAnsi="Times New Roman" w:cs="Times New Roman"/>
        </w:rPr>
        <w:lastRenderedPageBreak/>
        <w:t>Actividad: Desarrollar funcionalidades adicionales y realizar ajustes.</w:t>
      </w:r>
    </w:p>
    <w:p w14:paraId="3047418E" w14:textId="77777777" w:rsidR="00BC3C9E" w:rsidRPr="00BC3C9E" w:rsidRDefault="00BC3C9E" w:rsidP="00C074AC">
      <w:pPr>
        <w:pStyle w:val="Heading4"/>
        <w:spacing w:before="0" w:line="480" w:lineRule="auto"/>
        <w:rPr>
          <w:rFonts w:ascii="Times New Roman" w:hAnsi="Times New Roman" w:cs="Times New Roman"/>
        </w:rPr>
      </w:pPr>
      <w:r w:rsidRPr="00BC3C9E">
        <w:rPr>
          <w:rFonts w:ascii="Times New Roman" w:hAnsi="Times New Roman" w:cs="Times New Roman"/>
        </w:rPr>
        <w:t>Fase 4: Pruebas (3 semanas)</w:t>
      </w:r>
    </w:p>
    <w:p w14:paraId="38AAA33A" w14:textId="77777777" w:rsidR="00BC3C9E" w:rsidRPr="00BC3C9E" w:rsidRDefault="00BC3C9E" w:rsidP="00C074AC">
      <w:pPr>
        <w:pStyle w:val="NormalWeb"/>
        <w:spacing w:before="0" w:beforeAutospacing="0" w:after="0" w:afterAutospacing="0" w:line="480" w:lineRule="auto"/>
        <w:rPr>
          <w:sz w:val="22"/>
          <w:szCs w:val="22"/>
        </w:rPr>
      </w:pPr>
      <w:r w:rsidRPr="00BC3C9E">
        <w:rPr>
          <w:rStyle w:val="Strong"/>
          <w:sz w:val="22"/>
          <w:szCs w:val="22"/>
        </w:rPr>
        <w:t>Semana 14</w:t>
      </w:r>
    </w:p>
    <w:p w14:paraId="0544BC38" w14:textId="77777777" w:rsidR="00BC3C9E" w:rsidRPr="00BC3C9E" w:rsidRDefault="00BC3C9E" w:rsidP="00C074AC">
      <w:pPr>
        <w:numPr>
          <w:ilvl w:val="0"/>
          <w:numId w:val="40"/>
        </w:numPr>
        <w:spacing w:after="0" w:line="480" w:lineRule="auto"/>
        <w:rPr>
          <w:rFonts w:ascii="Times New Roman" w:hAnsi="Times New Roman" w:cs="Times New Roman"/>
        </w:rPr>
      </w:pPr>
      <w:r w:rsidRPr="00BC3C9E">
        <w:rPr>
          <w:rStyle w:val="Strong"/>
          <w:rFonts w:ascii="Times New Roman" w:hAnsi="Times New Roman" w:cs="Times New Roman"/>
        </w:rPr>
        <w:t>Pruebas unitarias y de integración</w:t>
      </w:r>
    </w:p>
    <w:p w14:paraId="38F56325" w14:textId="77777777" w:rsidR="00BC3C9E" w:rsidRPr="00BC3C9E" w:rsidRDefault="00BC3C9E" w:rsidP="00C074AC">
      <w:pPr>
        <w:numPr>
          <w:ilvl w:val="1"/>
          <w:numId w:val="40"/>
        </w:numPr>
        <w:spacing w:after="0" w:line="480" w:lineRule="auto"/>
        <w:rPr>
          <w:rFonts w:ascii="Times New Roman" w:hAnsi="Times New Roman" w:cs="Times New Roman"/>
        </w:rPr>
      </w:pPr>
      <w:r w:rsidRPr="00BC3C9E">
        <w:rPr>
          <w:rFonts w:ascii="Times New Roman" w:hAnsi="Times New Roman" w:cs="Times New Roman"/>
        </w:rPr>
        <w:t>Responsable: Equipo de QA (Control de Calidad) (a designar)</w:t>
      </w:r>
    </w:p>
    <w:p w14:paraId="38E96220" w14:textId="77777777" w:rsidR="00BC3C9E" w:rsidRPr="00BC3C9E" w:rsidRDefault="00BC3C9E" w:rsidP="00C074AC">
      <w:pPr>
        <w:numPr>
          <w:ilvl w:val="1"/>
          <w:numId w:val="40"/>
        </w:numPr>
        <w:spacing w:after="0" w:line="480" w:lineRule="auto"/>
        <w:rPr>
          <w:rFonts w:ascii="Times New Roman" w:hAnsi="Times New Roman" w:cs="Times New Roman"/>
        </w:rPr>
      </w:pPr>
      <w:r w:rsidRPr="00BC3C9E">
        <w:rPr>
          <w:rFonts w:ascii="Times New Roman" w:hAnsi="Times New Roman" w:cs="Times New Roman"/>
        </w:rPr>
        <w:t>Actividad: Realizar pruebas unitarias e integradas.</w:t>
      </w:r>
    </w:p>
    <w:p w14:paraId="6C663DBD" w14:textId="77777777" w:rsidR="00BC3C9E" w:rsidRPr="00BC3C9E" w:rsidRDefault="00BC3C9E" w:rsidP="00C074AC">
      <w:pPr>
        <w:pStyle w:val="NormalWeb"/>
        <w:spacing w:before="0" w:beforeAutospacing="0" w:after="0" w:afterAutospacing="0" w:line="480" w:lineRule="auto"/>
        <w:rPr>
          <w:sz w:val="22"/>
          <w:szCs w:val="22"/>
        </w:rPr>
      </w:pPr>
      <w:r w:rsidRPr="00BC3C9E">
        <w:rPr>
          <w:rStyle w:val="Strong"/>
          <w:sz w:val="22"/>
          <w:szCs w:val="22"/>
        </w:rPr>
        <w:t>Semana 15</w:t>
      </w:r>
    </w:p>
    <w:p w14:paraId="295B6CE1" w14:textId="77777777" w:rsidR="00BC3C9E" w:rsidRPr="00BC3C9E" w:rsidRDefault="00BC3C9E" w:rsidP="00C074AC">
      <w:pPr>
        <w:numPr>
          <w:ilvl w:val="0"/>
          <w:numId w:val="41"/>
        </w:numPr>
        <w:spacing w:after="0" w:line="480" w:lineRule="auto"/>
        <w:rPr>
          <w:rFonts w:ascii="Times New Roman" w:hAnsi="Times New Roman" w:cs="Times New Roman"/>
        </w:rPr>
      </w:pPr>
      <w:r w:rsidRPr="00BC3C9E">
        <w:rPr>
          <w:rStyle w:val="Strong"/>
          <w:rFonts w:ascii="Times New Roman" w:hAnsi="Times New Roman" w:cs="Times New Roman"/>
        </w:rPr>
        <w:t>Pruebas de seguridad y performance</w:t>
      </w:r>
    </w:p>
    <w:p w14:paraId="336CB8E6" w14:textId="77777777" w:rsidR="00BC3C9E" w:rsidRPr="00BC3C9E" w:rsidRDefault="00BC3C9E" w:rsidP="00C074AC">
      <w:pPr>
        <w:numPr>
          <w:ilvl w:val="1"/>
          <w:numId w:val="41"/>
        </w:numPr>
        <w:spacing w:after="0" w:line="480" w:lineRule="auto"/>
        <w:rPr>
          <w:rFonts w:ascii="Times New Roman" w:hAnsi="Times New Roman" w:cs="Times New Roman"/>
        </w:rPr>
      </w:pPr>
      <w:r w:rsidRPr="00BC3C9E">
        <w:rPr>
          <w:rFonts w:ascii="Times New Roman" w:hAnsi="Times New Roman" w:cs="Times New Roman"/>
        </w:rPr>
        <w:t>Responsables: Equipo de QA y Especialista en Seguridad (a designar)</w:t>
      </w:r>
    </w:p>
    <w:p w14:paraId="6CFE1C21" w14:textId="77777777" w:rsidR="00BC3C9E" w:rsidRPr="00BC3C9E" w:rsidRDefault="00BC3C9E" w:rsidP="00C074AC">
      <w:pPr>
        <w:numPr>
          <w:ilvl w:val="1"/>
          <w:numId w:val="41"/>
        </w:numPr>
        <w:spacing w:after="0" w:line="480" w:lineRule="auto"/>
        <w:rPr>
          <w:rFonts w:ascii="Times New Roman" w:hAnsi="Times New Roman" w:cs="Times New Roman"/>
        </w:rPr>
      </w:pPr>
      <w:r w:rsidRPr="00BC3C9E">
        <w:rPr>
          <w:rFonts w:ascii="Times New Roman" w:hAnsi="Times New Roman" w:cs="Times New Roman"/>
        </w:rPr>
        <w:t>Actividad: Realizar pruebas de seguridad y rendimiento.</w:t>
      </w:r>
    </w:p>
    <w:p w14:paraId="6B8A1040" w14:textId="77777777" w:rsidR="00BC3C9E" w:rsidRPr="00BC3C9E" w:rsidRDefault="00BC3C9E" w:rsidP="00C074AC">
      <w:pPr>
        <w:numPr>
          <w:ilvl w:val="0"/>
          <w:numId w:val="41"/>
        </w:numPr>
        <w:spacing w:after="0" w:line="480" w:lineRule="auto"/>
        <w:rPr>
          <w:rFonts w:ascii="Times New Roman" w:hAnsi="Times New Roman" w:cs="Times New Roman"/>
        </w:rPr>
      </w:pPr>
      <w:r w:rsidRPr="00BC3C9E">
        <w:rPr>
          <w:rStyle w:val="Strong"/>
          <w:rFonts w:ascii="Times New Roman" w:hAnsi="Times New Roman" w:cs="Times New Roman"/>
        </w:rPr>
        <w:t>Corrección de errores y ajustes finales</w:t>
      </w:r>
    </w:p>
    <w:p w14:paraId="2A9E679B" w14:textId="77777777" w:rsidR="00BC3C9E" w:rsidRPr="00BC3C9E" w:rsidRDefault="00BC3C9E" w:rsidP="00C074AC">
      <w:pPr>
        <w:numPr>
          <w:ilvl w:val="1"/>
          <w:numId w:val="41"/>
        </w:numPr>
        <w:spacing w:after="0" w:line="480" w:lineRule="auto"/>
        <w:rPr>
          <w:rFonts w:ascii="Times New Roman" w:hAnsi="Times New Roman" w:cs="Times New Roman"/>
        </w:rPr>
      </w:pPr>
      <w:r w:rsidRPr="00BC3C9E">
        <w:rPr>
          <w:rFonts w:ascii="Times New Roman" w:hAnsi="Times New Roman" w:cs="Times New Roman"/>
        </w:rPr>
        <w:t xml:space="preserve">Responsables: Equipo de Desarrollo (Rolando Andrade, </w:t>
      </w:r>
      <w:proofErr w:type="spellStart"/>
      <w:r w:rsidRPr="00BC3C9E">
        <w:rPr>
          <w:rFonts w:ascii="Times New Roman" w:hAnsi="Times New Roman" w:cs="Times New Roman"/>
        </w:rPr>
        <w:t>Jose</w:t>
      </w:r>
      <w:proofErr w:type="spellEnd"/>
      <w:r w:rsidRPr="00BC3C9E">
        <w:rPr>
          <w:rFonts w:ascii="Times New Roman" w:hAnsi="Times New Roman" w:cs="Times New Roman"/>
        </w:rPr>
        <w:t xml:space="preserve"> Corea, Alejandro Estrada, Walter </w:t>
      </w:r>
      <w:proofErr w:type="spellStart"/>
      <w:r w:rsidRPr="00BC3C9E">
        <w:rPr>
          <w:rFonts w:ascii="Times New Roman" w:hAnsi="Times New Roman" w:cs="Times New Roman"/>
        </w:rPr>
        <w:t>Guzman</w:t>
      </w:r>
      <w:proofErr w:type="spellEnd"/>
      <w:r w:rsidRPr="00BC3C9E">
        <w:rPr>
          <w:rFonts w:ascii="Times New Roman" w:hAnsi="Times New Roman" w:cs="Times New Roman"/>
        </w:rPr>
        <w:t>)</w:t>
      </w:r>
    </w:p>
    <w:p w14:paraId="19F95EA2" w14:textId="77777777" w:rsidR="00BC3C9E" w:rsidRPr="00BC3C9E" w:rsidRDefault="00BC3C9E" w:rsidP="00C074AC">
      <w:pPr>
        <w:numPr>
          <w:ilvl w:val="1"/>
          <w:numId w:val="41"/>
        </w:numPr>
        <w:spacing w:after="0" w:line="480" w:lineRule="auto"/>
        <w:rPr>
          <w:rFonts w:ascii="Times New Roman" w:hAnsi="Times New Roman" w:cs="Times New Roman"/>
        </w:rPr>
      </w:pPr>
      <w:r w:rsidRPr="00BC3C9E">
        <w:rPr>
          <w:rFonts w:ascii="Times New Roman" w:hAnsi="Times New Roman" w:cs="Times New Roman"/>
        </w:rPr>
        <w:t>Actividad: Corregir errores y realizar ajustes finales.</w:t>
      </w:r>
    </w:p>
    <w:p w14:paraId="0EB01E9B" w14:textId="77777777" w:rsidR="00BC3C9E" w:rsidRPr="00BC3C9E" w:rsidRDefault="00BC3C9E" w:rsidP="00C074AC">
      <w:pPr>
        <w:pStyle w:val="Heading4"/>
        <w:spacing w:before="0" w:line="480" w:lineRule="auto"/>
        <w:rPr>
          <w:rFonts w:ascii="Times New Roman" w:hAnsi="Times New Roman" w:cs="Times New Roman"/>
        </w:rPr>
      </w:pPr>
      <w:r w:rsidRPr="00BC3C9E">
        <w:rPr>
          <w:rFonts w:ascii="Times New Roman" w:hAnsi="Times New Roman" w:cs="Times New Roman"/>
        </w:rPr>
        <w:t>Fase 5: Presentación del Proyecto (1 semana)</w:t>
      </w:r>
    </w:p>
    <w:p w14:paraId="1592EB2A" w14:textId="77777777" w:rsidR="00BC3C9E" w:rsidRPr="00BC3C9E" w:rsidRDefault="00BC3C9E" w:rsidP="00C074AC">
      <w:pPr>
        <w:pStyle w:val="NormalWeb"/>
        <w:spacing w:before="0" w:beforeAutospacing="0" w:after="0" w:afterAutospacing="0" w:line="480" w:lineRule="auto"/>
        <w:rPr>
          <w:sz w:val="22"/>
          <w:szCs w:val="22"/>
        </w:rPr>
      </w:pPr>
      <w:r w:rsidRPr="00BC3C9E">
        <w:rPr>
          <w:rStyle w:val="Strong"/>
          <w:sz w:val="22"/>
          <w:szCs w:val="22"/>
        </w:rPr>
        <w:t>Semana 16</w:t>
      </w:r>
    </w:p>
    <w:p w14:paraId="40546F58" w14:textId="77777777" w:rsidR="00BC3C9E" w:rsidRPr="00BC3C9E" w:rsidRDefault="00BC3C9E" w:rsidP="00C074AC">
      <w:pPr>
        <w:numPr>
          <w:ilvl w:val="0"/>
          <w:numId w:val="42"/>
        </w:numPr>
        <w:spacing w:after="0" w:line="480" w:lineRule="auto"/>
        <w:rPr>
          <w:rFonts w:ascii="Times New Roman" w:hAnsi="Times New Roman" w:cs="Times New Roman"/>
        </w:rPr>
      </w:pPr>
      <w:r w:rsidRPr="00BC3C9E">
        <w:rPr>
          <w:rStyle w:val="Strong"/>
          <w:rFonts w:ascii="Times New Roman" w:hAnsi="Times New Roman" w:cs="Times New Roman"/>
        </w:rPr>
        <w:t>Preparación de la presentación del proyecto</w:t>
      </w:r>
    </w:p>
    <w:p w14:paraId="02404895" w14:textId="77777777" w:rsidR="00BC3C9E" w:rsidRPr="00BC3C9E" w:rsidRDefault="00BC3C9E" w:rsidP="00C074AC">
      <w:pPr>
        <w:numPr>
          <w:ilvl w:val="1"/>
          <w:numId w:val="42"/>
        </w:numPr>
        <w:spacing w:after="0" w:line="480" w:lineRule="auto"/>
        <w:rPr>
          <w:rFonts w:ascii="Times New Roman" w:hAnsi="Times New Roman" w:cs="Times New Roman"/>
        </w:rPr>
      </w:pPr>
      <w:r w:rsidRPr="00BC3C9E">
        <w:rPr>
          <w:rFonts w:ascii="Times New Roman" w:hAnsi="Times New Roman" w:cs="Times New Roman"/>
        </w:rPr>
        <w:t>Responsables: Rolando Andrade (Gerente de Proyecto), Equipo de Desarrollo (</w:t>
      </w:r>
      <w:proofErr w:type="spellStart"/>
      <w:r w:rsidRPr="00BC3C9E">
        <w:rPr>
          <w:rFonts w:ascii="Times New Roman" w:hAnsi="Times New Roman" w:cs="Times New Roman"/>
        </w:rPr>
        <w:t>Jose</w:t>
      </w:r>
      <w:proofErr w:type="spellEnd"/>
      <w:r w:rsidRPr="00BC3C9E">
        <w:rPr>
          <w:rFonts w:ascii="Times New Roman" w:hAnsi="Times New Roman" w:cs="Times New Roman"/>
        </w:rPr>
        <w:t xml:space="preserve"> Corea, Alejandro Estrada, Walter </w:t>
      </w:r>
      <w:proofErr w:type="spellStart"/>
      <w:r w:rsidRPr="00BC3C9E">
        <w:rPr>
          <w:rFonts w:ascii="Times New Roman" w:hAnsi="Times New Roman" w:cs="Times New Roman"/>
        </w:rPr>
        <w:t>Guzman</w:t>
      </w:r>
      <w:proofErr w:type="spellEnd"/>
      <w:r w:rsidRPr="00BC3C9E">
        <w:rPr>
          <w:rFonts w:ascii="Times New Roman" w:hAnsi="Times New Roman" w:cs="Times New Roman"/>
        </w:rPr>
        <w:t>)</w:t>
      </w:r>
    </w:p>
    <w:p w14:paraId="772D25C9" w14:textId="77777777" w:rsidR="00BC3C9E" w:rsidRPr="00BC3C9E" w:rsidRDefault="00BC3C9E" w:rsidP="00C074AC">
      <w:pPr>
        <w:numPr>
          <w:ilvl w:val="1"/>
          <w:numId w:val="42"/>
        </w:numPr>
        <w:spacing w:after="0" w:line="480" w:lineRule="auto"/>
        <w:rPr>
          <w:rFonts w:ascii="Times New Roman" w:hAnsi="Times New Roman" w:cs="Times New Roman"/>
        </w:rPr>
      </w:pPr>
      <w:r w:rsidRPr="00BC3C9E">
        <w:rPr>
          <w:rFonts w:ascii="Times New Roman" w:hAnsi="Times New Roman" w:cs="Times New Roman"/>
        </w:rPr>
        <w:t>Actividad: Preparar la presentación final del proyecto.</w:t>
      </w:r>
    </w:p>
    <w:p w14:paraId="1A0F8FED" w14:textId="77777777" w:rsidR="00BC3C9E" w:rsidRPr="00BC3C9E" w:rsidRDefault="00BC3C9E" w:rsidP="00C074AC">
      <w:pPr>
        <w:numPr>
          <w:ilvl w:val="0"/>
          <w:numId w:val="42"/>
        </w:numPr>
        <w:spacing w:after="0" w:line="480" w:lineRule="auto"/>
        <w:rPr>
          <w:rFonts w:ascii="Times New Roman" w:hAnsi="Times New Roman" w:cs="Times New Roman"/>
        </w:rPr>
      </w:pPr>
      <w:r w:rsidRPr="00BC3C9E">
        <w:rPr>
          <w:rStyle w:val="Strong"/>
          <w:rFonts w:ascii="Times New Roman" w:hAnsi="Times New Roman" w:cs="Times New Roman"/>
        </w:rPr>
        <w:t>Presentación del proyecto</w:t>
      </w:r>
    </w:p>
    <w:p w14:paraId="621143E6" w14:textId="77777777" w:rsidR="00BC3C9E" w:rsidRPr="00BC3C9E" w:rsidRDefault="00BC3C9E" w:rsidP="00C074AC">
      <w:pPr>
        <w:numPr>
          <w:ilvl w:val="1"/>
          <w:numId w:val="42"/>
        </w:numPr>
        <w:spacing w:after="0" w:line="480" w:lineRule="auto"/>
        <w:rPr>
          <w:rFonts w:ascii="Times New Roman" w:hAnsi="Times New Roman" w:cs="Times New Roman"/>
        </w:rPr>
      </w:pPr>
      <w:r w:rsidRPr="00BC3C9E">
        <w:rPr>
          <w:rFonts w:ascii="Times New Roman" w:hAnsi="Times New Roman" w:cs="Times New Roman"/>
        </w:rPr>
        <w:t>Responsable: Rolando Andrade (Gerente de Proyecto)</w:t>
      </w:r>
    </w:p>
    <w:p w14:paraId="4B66AF5D" w14:textId="77777777" w:rsidR="00BC3C9E" w:rsidRPr="00BC3C9E" w:rsidRDefault="00BC3C9E" w:rsidP="00C074AC">
      <w:pPr>
        <w:numPr>
          <w:ilvl w:val="1"/>
          <w:numId w:val="42"/>
        </w:numPr>
        <w:spacing w:after="0" w:line="480" w:lineRule="auto"/>
        <w:rPr>
          <w:rFonts w:ascii="Times New Roman" w:hAnsi="Times New Roman" w:cs="Times New Roman"/>
        </w:rPr>
      </w:pPr>
      <w:r w:rsidRPr="00BC3C9E">
        <w:rPr>
          <w:rFonts w:ascii="Times New Roman" w:hAnsi="Times New Roman" w:cs="Times New Roman"/>
        </w:rPr>
        <w:t>Actividad: Presentar el proyecto a los interesados y partes involucradas.</w:t>
      </w:r>
    </w:p>
    <w:p w14:paraId="1A161D52" w14:textId="77777777" w:rsidR="00B73F88" w:rsidRPr="00BC3C9E" w:rsidRDefault="00B73F88" w:rsidP="00C074AC">
      <w:pPr>
        <w:spacing w:after="0" w:line="480" w:lineRule="auto"/>
        <w:ind w:left="360"/>
        <w:rPr>
          <w:rFonts w:ascii="Times New Roman" w:eastAsia="Times New Roman" w:hAnsi="Times New Roman" w:cs="Times New Roman"/>
          <w:color w:val="000000" w:themeColor="text1"/>
        </w:rPr>
      </w:pPr>
      <w:r w:rsidRPr="00BC3C9E">
        <w:rPr>
          <w:rFonts w:ascii="Times New Roman" w:eastAsia="Times New Roman" w:hAnsi="Times New Roman" w:cs="Times New Roman"/>
          <w:color w:val="000000" w:themeColor="text1"/>
        </w:rPr>
        <w:t>Pruebas de seguridad y performance</w:t>
      </w:r>
    </w:p>
    <w:p w14:paraId="5D6F8750" w14:textId="77777777" w:rsidR="00B73F88" w:rsidRPr="00BC3C9E" w:rsidRDefault="00B73F88" w:rsidP="00C074AC">
      <w:pPr>
        <w:spacing w:after="0" w:line="480" w:lineRule="auto"/>
        <w:ind w:left="360"/>
        <w:rPr>
          <w:rFonts w:ascii="Times New Roman" w:eastAsia="Times New Roman" w:hAnsi="Times New Roman" w:cs="Times New Roman"/>
          <w:color w:val="000000" w:themeColor="text1"/>
        </w:rPr>
      </w:pPr>
      <w:r w:rsidRPr="00BC3C9E">
        <w:rPr>
          <w:rFonts w:ascii="Times New Roman" w:eastAsia="Times New Roman" w:hAnsi="Times New Roman" w:cs="Times New Roman"/>
          <w:color w:val="000000" w:themeColor="text1"/>
        </w:rPr>
        <w:t>Corrección de errores y ajustes finales</w:t>
      </w:r>
    </w:p>
    <w:p w14:paraId="1AA6EE91" w14:textId="77777777" w:rsidR="00B73F88" w:rsidRPr="00BC3C9E" w:rsidRDefault="00B73F88" w:rsidP="00C074AC">
      <w:pPr>
        <w:pStyle w:val="Heading2"/>
        <w:spacing w:before="0" w:line="480" w:lineRule="auto"/>
        <w:rPr>
          <w:rFonts w:ascii="Times New Roman" w:eastAsia="Times New Roman" w:hAnsi="Times New Roman" w:cs="Times New Roman"/>
          <w:sz w:val="22"/>
          <w:szCs w:val="22"/>
        </w:rPr>
      </w:pPr>
      <w:bookmarkStart w:id="49" w:name="_Toc168502155"/>
      <w:r w:rsidRPr="00BC3C9E">
        <w:rPr>
          <w:rFonts w:ascii="Times New Roman" w:eastAsia="Times New Roman" w:hAnsi="Times New Roman" w:cs="Times New Roman"/>
          <w:sz w:val="22"/>
          <w:szCs w:val="22"/>
        </w:rPr>
        <w:lastRenderedPageBreak/>
        <w:t>Fase 5: Presentación del Proyecto (1 semana)</w:t>
      </w:r>
      <w:bookmarkEnd w:id="49"/>
    </w:p>
    <w:p w14:paraId="111AF6BD" w14:textId="77777777" w:rsidR="00B73F88" w:rsidRPr="00BC3C9E" w:rsidRDefault="00B73F88" w:rsidP="00C074AC">
      <w:pPr>
        <w:spacing w:after="0" w:line="480" w:lineRule="auto"/>
        <w:ind w:left="360"/>
        <w:rPr>
          <w:rFonts w:ascii="Times New Roman" w:eastAsia="Times New Roman" w:hAnsi="Times New Roman" w:cs="Times New Roman"/>
          <w:b/>
          <w:bCs/>
          <w:color w:val="000000" w:themeColor="text1"/>
        </w:rPr>
      </w:pPr>
      <w:r w:rsidRPr="00BC3C9E">
        <w:rPr>
          <w:rFonts w:ascii="Times New Roman" w:eastAsia="Times New Roman" w:hAnsi="Times New Roman" w:cs="Times New Roman"/>
          <w:b/>
          <w:bCs/>
          <w:color w:val="000000" w:themeColor="text1"/>
        </w:rPr>
        <w:t>Semana 16:</w:t>
      </w:r>
    </w:p>
    <w:p w14:paraId="52785DC4" w14:textId="77777777" w:rsidR="00B73F88" w:rsidRPr="00BC3C9E" w:rsidRDefault="00B73F88" w:rsidP="00C074AC">
      <w:pPr>
        <w:spacing w:after="0" w:line="480" w:lineRule="auto"/>
        <w:ind w:left="360"/>
        <w:rPr>
          <w:rFonts w:ascii="Times New Roman" w:eastAsia="Times New Roman" w:hAnsi="Times New Roman" w:cs="Times New Roman"/>
          <w:color w:val="000000" w:themeColor="text1"/>
        </w:rPr>
      </w:pPr>
      <w:r w:rsidRPr="00BC3C9E">
        <w:rPr>
          <w:rFonts w:ascii="Times New Roman" w:eastAsia="Times New Roman" w:hAnsi="Times New Roman" w:cs="Times New Roman"/>
          <w:color w:val="000000" w:themeColor="text1"/>
        </w:rPr>
        <w:t>Preparación de la presentación del proyecto</w:t>
      </w:r>
    </w:p>
    <w:p w14:paraId="489E7D84" w14:textId="70CFE1ED" w:rsidR="00A03DC6" w:rsidRDefault="00B73F88" w:rsidP="00C074AC">
      <w:pPr>
        <w:spacing w:after="0" w:line="480" w:lineRule="auto"/>
        <w:ind w:left="360"/>
        <w:rPr>
          <w:rFonts w:ascii="Times New Roman" w:eastAsia="Times New Roman" w:hAnsi="Times New Roman" w:cs="Times New Roman"/>
          <w:color w:val="000000" w:themeColor="text1"/>
        </w:rPr>
      </w:pPr>
      <w:r w:rsidRPr="00BC3C9E">
        <w:rPr>
          <w:rFonts w:ascii="Times New Roman" w:eastAsia="Times New Roman" w:hAnsi="Times New Roman" w:cs="Times New Roman"/>
          <w:color w:val="000000" w:themeColor="text1"/>
        </w:rPr>
        <w:t>Presentación del proyecto</w:t>
      </w:r>
      <w:r w:rsidR="00A03DC6">
        <w:rPr>
          <w:rFonts w:ascii="Times New Roman" w:eastAsia="Times New Roman" w:hAnsi="Times New Roman" w:cs="Times New Roman"/>
          <w:color w:val="000000" w:themeColor="text1"/>
        </w:rPr>
        <w:br/>
      </w:r>
    </w:p>
    <w:p w14:paraId="721B3D1A" w14:textId="77777777" w:rsidR="00A03DC6" w:rsidRDefault="00A03DC6">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br w:type="page"/>
      </w:r>
    </w:p>
    <w:p w14:paraId="45999439" w14:textId="502A83EF" w:rsidR="00BB1598" w:rsidRDefault="00BB1598" w:rsidP="00EA3D68">
      <w:pPr>
        <w:pStyle w:val="Heading1"/>
      </w:pPr>
      <w:bookmarkStart w:id="50" w:name="_Toc168502156"/>
      <w:r w:rsidRPr="00EA3D68">
        <w:lastRenderedPageBreak/>
        <w:t>Capítulo 2</w:t>
      </w:r>
      <w:bookmarkEnd w:id="50"/>
      <w:r w:rsidR="00EA3D68">
        <w:br/>
      </w:r>
    </w:p>
    <w:p w14:paraId="750FBE0B" w14:textId="10AFDC0D" w:rsidR="00BB1598" w:rsidRPr="00BB1598" w:rsidRDefault="00BB1598" w:rsidP="00EA3D68">
      <w:pPr>
        <w:pStyle w:val="Heading2"/>
      </w:pPr>
      <w:bookmarkStart w:id="51" w:name="_Toc168502157"/>
      <w:r w:rsidRPr="00BB1598">
        <w:t>Técnicas y Herramientas de Investigación</w:t>
      </w:r>
      <w:bookmarkEnd w:id="51"/>
    </w:p>
    <w:p w14:paraId="77FAA3CE" w14:textId="77777777" w:rsidR="00BB1598" w:rsidRPr="00BB1598" w:rsidRDefault="00BB1598" w:rsidP="00BB1598">
      <w:pPr>
        <w:pStyle w:val="NormalWeb"/>
        <w:spacing w:before="0" w:beforeAutospacing="0" w:line="480" w:lineRule="auto"/>
        <w:rPr>
          <w:sz w:val="22"/>
          <w:szCs w:val="22"/>
          <w:lang w:val="es-SV"/>
        </w:rPr>
      </w:pPr>
      <w:r w:rsidRPr="00BB1598">
        <w:rPr>
          <w:sz w:val="22"/>
          <w:szCs w:val="22"/>
          <w:lang w:val="es-SV"/>
        </w:rPr>
        <w:t>En este apartado se describen las técnicas y herramientas utilizadas para la recolección y análisis de datos necesarios para el desarrollo del sistema TEMIS.</w:t>
      </w:r>
    </w:p>
    <w:p w14:paraId="656B00C2" w14:textId="2FD81CB5" w:rsidR="00BB1598" w:rsidRDefault="00BB1598" w:rsidP="00EA3D68">
      <w:pPr>
        <w:pStyle w:val="Heading2"/>
      </w:pPr>
      <w:bookmarkStart w:id="52" w:name="_Toc168502158"/>
      <w:r w:rsidRPr="00BB1598">
        <w:t>Técnicas de Investigación</w:t>
      </w:r>
      <w:bookmarkEnd w:id="52"/>
    </w:p>
    <w:p w14:paraId="6363F772" w14:textId="77777777" w:rsidR="00BB1598" w:rsidRPr="00BB1598" w:rsidRDefault="00BB1598" w:rsidP="00BB1598"/>
    <w:p w14:paraId="5508F41B" w14:textId="77777777" w:rsidR="00BB1598" w:rsidRPr="00BB1598" w:rsidRDefault="00BB1598" w:rsidP="00BB1598">
      <w:pPr>
        <w:pStyle w:val="NormalWeb"/>
        <w:spacing w:before="0" w:beforeAutospacing="0" w:line="480" w:lineRule="auto"/>
        <w:rPr>
          <w:sz w:val="22"/>
          <w:szCs w:val="22"/>
          <w:lang w:val="es-SV"/>
        </w:rPr>
      </w:pPr>
      <w:r w:rsidRPr="00BB1598">
        <w:rPr>
          <w:sz w:val="22"/>
          <w:szCs w:val="22"/>
          <w:lang w:val="es-SV"/>
        </w:rPr>
        <w:t>Para el desarrollo del sistema se han empleado las siguientes técnicas de investigación:</w:t>
      </w:r>
    </w:p>
    <w:p w14:paraId="5389A3A6" w14:textId="77777777" w:rsidR="00BB1598" w:rsidRPr="00BB1598" w:rsidRDefault="00BB1598" w:rsidP="00BB1598">
      <w:pPr>
        <w:numPr>
          <w:ilvl w:val="0"/>
          <w:numId w:val="50"/>
        </w:numPr>
        <w:spacing w:after="100" w:afterAutospacing="1" w:line="480" w:lineRule="auto"/>
        <w:rPr>
          <w:rFonts w:ascii="Times New Roman" w:hAnsi="Times New Roman" w:cs="Times New Roman"/>
        </w:rPr>
      </w:pPr>
      <w:r w:rsidRPr="00BB1598">
        <w:rPr>
          <w:rStyle w:val="Strong"/>
          <w:rFonts w:ascii="Times New Roman" w:hAnsi="Times New Roman" w:cs="Times New Roman"/>
        </w:rPr>
        <w:t>Investigación Descriptiva</w:t>
      </w:r>
      <w:r w:rsidRPr="00BB1598">
        <w:rPr>
          <w:rFonts w:ascii="Times New Roman" w:hAnsi="Times New Roman" w:cs="Times New Roman"/>
        </w:rPr>
        <w:t>: Se utilizó para describir las características de los datos almacenados en la base de datos y los procesos de negocio relacionados con la gestión de casos legales. Este tipo de investigación permite una comprensión detallada del entorno en el cual se implementará el sistema.</w:t>
      </w:r>
    </w:p>
    <w:p w14:paraId="6257EA19" w14:textId="77777777" w:rsidR="00BB1598" w:rsidRPr="00BB1598" w:rsidRDefault="00BB1598" w:rsidP="00BB1598">
      <w:pPr>
        <w:numPr>
          <w:ilvl w:val="0"/>
          <w:numId w:val="50"/>
        </w:numPr>
        <w:spacing w:after="100" w:afterAutospacing="1" w:line="480" w:lineRule="auto"/>
        <w:rPr>
          <w:rFonts w:ascii="Times New Roman" w:hAnsi="Times New Roman" w:cs="Times New Roman"/>
        </w:rPr>
      </w:pPr>
      <w:r w:rsidRPr="00BB1598">
        <w:rPr>
          <w:rStyle w:val="Strong"/>
          <w:rFonts w:ascii="Times New Roman" w:hAnsi="Times New Roman" w:cs="Times New Roman"/>
        </w:rPr>
        <w:t>Investigación Exploratoria</w:t>
      </w:r>
      <w:r w:rsidRPr="00BB1598">
        <w:rPr>
          <w:rFonts w:ascii="Times New Roman" w:hAnsi="Times New Roman" w:cs="Times New Roman"/>
        </w:rPr>
        <w:t>: Ayudó a identificar y definir los problemas y oportunidades de mejora en la gestión actual de la información en los despachos legales. Se realizaron entrevistas con los usuarios finales y análisis de documentos existentes para entender mejor sus necesidades.</w:t>
      </w:r>
    </w:p>
    <w:p w14:paraId="61BCB645" w14:textId="77777777" w:rsidR="00BB1598" w:rsidRPr="00BB1598" w:rsidRDefault="00BB1598" w:rsidP="00BB1598">
      <w:pPr>
        <w:numPr>
          <w:ilvl w:val="0"/>
          <w:numId w:val="50"/>
        </w:numPr>
        <w:spacing w:after="100" w:afterAutospacing="1" w:line="480" w:lineRule="auto"/>
        <w:rPr>
          <w:rFonts w:ascii="Times New Roman" w:hAnsi="Times New Roman" w:cs="Times New Roman"/>
        </w:rPr>
      </w:pPr>
      <w:r w:rsidRPr="00BB1598">
        <w:rPr>
          <w:rStyle w:val="Strong"/>
          <w:rFonts w:ascii="Times New Roman" w:hAnsi="Times New Roman" w:cs="Times New Roman"/>
        </w:rPr>
        <w:t>Investigación Aplicada</w:t>
      </w:r>
      <w:r w:rsidRPr="00BB1598">
        <w:rPr>
          <w:rFonts w:ascii="Times New Roman" w:hAnsi="Times New Roman" w:cs="Times New Roman"/>
        </w:rPr>
        <w:t>: Se enfocó en la aplicación práctica de las teorías y técnicas para desarrollar un sistema funcional que solucione problemas específicos identificados durante la investigación exploratoria y descriptiva.</w:t>
      </w:r>
    </w:p>
    <w:p w14:paraId="1FA95234" w14:textId="064FC61E" w:rsidR="00BB1598" w:rsidRPr="00EA3D68" w:rsidRDefault="00BB1598" w:rsidP="00EA3D68">
      <w:pPr>
        <w:pStyle w:val="Heading2"/>
      </w:pPr>
      <w:bookmarkStart w:id="53" w:name="_Toc168502159"/>
      <w:r w:rsidRPr="00EA3D68">
        <w:t>Herramientas de Investigación</w:t>
      </w:r>
      <w:bookmarkEnd w:id="53"/>
    </w:p>
    <w:p w14:paraId="0F01B24C" w14:textId="77777777" w:rsidR="00BB1598" w:rsidRPr="00BB1598" w:rsidRDefault="00BB1598" w:rsidP="00BB1598"/>
    <w:p w14:paraId="3DC36643" w14:textId="77777777" w:rsidR="00BB1598" w:rsidRPr="00BB1598" w:rsidRDefault="00BB1598" w:rsidP="00BB1598">
      <w:pPr>
        <w:pStyle w:val="NormalWeb"/>
        <w:spacing w:before="0" w:beforeAutospacing="0" w:line="480" w:lineRule="auto"/>
        <w:rPr>
          <w:sz w:val="22"/>
          <w:szCs w:val="22"/>
          <w:lang w:val="es-SV"/>
        </w:rPr>
      </w:pPr>
      <w:r w:rsidRPr="00BB1598">
        <w:rPr>
          <w:sz w:val="22"/>
          <w:szCs w:val="22"/>
          <w:lang w:val="es-SV"/>
        </w:rPr>
        <w:t>Se utilizaron diversas herramientas para apoyar las técnicas de investigación:</w:t>
      </w:r>
    </w:p>
    <w:p w14:paraId="0C36FC39" w14:textId="77777777" w:rsidR="00BB1598" w:rsidRPr="00BB1598" w:rsidRDefault="00BB1598" w:rsidP="00BB1598">
      <w:pPr>
        <w:numPr>
          <w:ilvl w:val="0"/>
          <w:numId w:val="51"/>
        </w:numPr>
        <w:spacing w:after="100" w:afterAutospacing="1" w:line="480" w:lineRule="auto"/>
        <w:rPr>
          <w:rFonts w:ascii="Times New Roman" w:hAnsi="Times New Roman" w:cs="Times New Roman"/>
        </w:rPr>
      </w:pPr>
      <w:r w:rsidRPr="00BB1598">
        <w:rPr>
          <w:rStyle w:val="Strong"/>
          <w:rFonts w:ascii="Times New Roman" w:hAnsi="Times New Roman" w:cs="Times New Roman"/>
        </w:rPr>
        <w:t>Entrevistas y Encuestas</w:t>
      </w:r>
      <w:r w:rsidRPr="00BB1598">
        <w:rPr>
          <w:rFonts w:ascii="Times New Roman" w:hAnsi="Times New Roman" w:cs="Times New Roman"/>
        </w:rPr>
        <w:t>: Se llevaron a cabo entrevistas estructuradas y encuestas con los usuarios potenciales del sistema para recopilar sus requisitos y expectativas.</w:t>
      </w:r>
    </w:p>
    <w:p w14:paraId="3476CF0E" w14:textId="77777777" w:rsidR="00BB1598" w:rsidRPr="00BB1598" w:rsidRDefault="00BB1598" w:rsidP="00BB1598">
      <w:pPr>
        <w:numPr>
          <w:ilvl w:val="0"/>
          <w:numId w:val="51"/>
        </w:numPr>
        <w:spacing w:after="100" w:afterAutospacing="1" w:line="480" w:lineRule="auto"/>
        <w:rPr>
          <w:rFonts w:ascii="Times New Roman" w:hAnsi="Times New Roman" w:cs="Times New Roman"/>
        </w:rPr>
      </w:pPr>
      <w:r w:rsidRPr="00BB1598">
        <w:rPr>
          <w:rStyle w:val="Strong"/>
          <w:rFonts w:ascii="Times New Roman" w:hAnsi="Times New Roman" w:cs="Times New Roman"/>
        </w:rPr>
        <w:t>Análisis de Documentos</w:t>
      </w:r>
      <w:r w:rsidRPr="00BB1598">
        <w:rPr>
          <w:rFonts w:ascii="Times New Roman" w:hAnsi="Times New Roman" w:cs="Times New Roman"/>
        </w:rPr>
        <w:t>: Se revisaron documentos y registros actuales del despacho legal para entender los flujos de trabajo existentes y las necesidades de datos.</w:t>
      </w:r>
    </w:p>
    <w:p w14:paraId="4CF21657" w14:textId="77777777" w:rsidR="00BB1598" w:rsidRPr="00BB1598" w:rsidRDefault="00BB1598" w:rsidP="00BB1598">
      <w:pPr>
        <w:numPr>
          <w:ilvl w:val="0"/>
          <w:numId w:val="51"/>
        </w:numPr>
        <w:spacing w:after="100" w:afterAutospacing="1" w:line="480" w:lineRule="auto"/>
        <w:rPr>
          <w:rFonts w:ascii="Times New Roman" w:hAnsi="Times New Roman" w:cs="Times New Roman"/>
        </w:rPr>
      </w:pPr>
      <w:r w:rsidRPr="00BB1598">
        <w:rPr>
          <w:rStyle w:val="Strong"/>
          <w:rFonts w:ascii="Times New Roman" w:hAnsi="Times New Roman" w:cs="Times New Roman"/>
        </w:rPr>
        <w:lastRenderedPageBreak/>
        <w:t>Software de Análisis Estadístico</w:t>
      </w:r>
      <w:r w:rsidRPr="00BB1598">
        <w:rPr>
          <w:rFonts w:ascii="Times New Roman" w:hAnsi="Times New Roman" w:cs="Times New Roman"/>
        </w:rPr>
        <w:t>: Herramientas como SPSS y Excel se utilizaron para analizar los datos recopilados a través de encuestas y entrevistas, permitiendo identificar tendencias y patrones relevantes.</w:t>
      </w:r>
    </w:p>
    <w:p w14:paraId="7E4FE1AA" w14:textId="4F21B565" w:rsidR="00BB1598" w:rsidRDefault="00BB1598" w:rsidP="00BB1598">
      <w:pPr>
        <w:pStyle w:val="Heading2"/>
      </w:pPr>
      <w:bookmarkStart w:id="54" w:name="_Toc168502160"/>
      <w:r w:rsidRPr="00BB1598">
        <w:t>Herramientas Utilizadas para Elaborar el Sistema</w:t>
      </w:r>
      <w:bookmarkEnd w:id="54"/>
    </w:p>
    <w:p w14:paraId="12F3BAB9" w14:textId="77777777" w:rsidR="00BB1598" w:rsidRPr="00BB1598" w:rsidRDefault="00BB1598" w:rsidP="00BB1598"/>
    <w:p w14:paraId="599143B2" w14:textId="77777777" w:rsidR="00BB1598" w:rsidRPr="00BB1598" w:rsidRDefault="00BB1598" w:rsidP="00BB1598">
      <w:pPr>
        <w:pStyle w:val="NormalWeb"/>
        <w:spacing w:before="0" w:beforeAutospacing="0" w:line="480" w:lineRule="auto"/>
        <w:rPr>
          <w:sz w:val="22"/>
          <w:szCs w:val="22"/>
          <w:lang w:val="es-SV"/>
        </w:rPr>
      </w:pPr>
      <w:r w:rsidRPr="00BB1598">
        <w:rPr>
          <w:sz w:val="22"/>
          <w:szCs w:val="22"/>
          <w:lang w:val="es-SV"/>
        </w:rPr>
        <w:t>Esta sección describe las herramientas de software y tecnologías utilizadas en el desarrollo del sistema TEMIS.</w:t>
      </w:r>
    </w:p>
    <w:p w14:paraId="34DEF721" w14:textId="2B4F0295" w:rsidR="00BB1598" w:rsidRDefault="00BB1598" w:rsidP="00BB1598">
      <w:pPr>
        <w:pStyle w:val="Heading3"/>
      </w:pPr>
      <w:bookmarkStart w:id="55" w:name="_Toc168502161"/>
      <w:r w:rsidRPr="00BB1598">
        <w:t>Lenguaje de Programación</w:t>
      </w:r>
      <w:bookmarkEnd w:id="55"/>
    </w:p>
    <w:p w14:paraId="65903A8A" w14:textId="77777777" w:rsidR="00BB1598" w:rsidRPr="00BB1598" w:rsidRDefault="00BB1598" w:rsidP="00BB1598"/>
    <w:p w14:paraId="68BB834E" w14:textId="77777777" w:rsidR="00BB1598" w:rsidRPr="00BB1598" w:rsidRDefault="00BB1598" w:rsidP="00BB1598">
      <w:pPr>
        <w:pStyle w:val="NormalWeb"/>
        <w:spacing w:before="0" w:beforeAutospacing="0" w:line="480" w:lineRule="auto"/>
        <w:rPr>
          <w:sz w:val="22"/>
          <w:szCs w:val="22"/>
          <w:lang w:val="es-SV"/>
        </w:rPr>
      </w:pPr>
      <w:r w:rsidRPr="00BB1598">
        <w:rPr>
          <w:sz w:val="22"/>
          <w:szCs w:val="22"/>
          <w:lang w:val="es-SV"/>
        </w:rPr>
        <w:t>El lenguaje de programación utilizado para desarrollar el sistema TEMIS es:</w:t>
      </w:r>
    </w:p>
    <w:p w14:paraId="7CA92AC3" w14:textId="77777777" w:rsidR="00BB1598" w:rsidRPr="00BB1598" w:rsidRDefault="00BB1598" w:rsidP="00BB1598">
      <w:pPr>
        <w:numPr>
          <w:ilvl w:val="0"/>
          <w:numId w:val="52"/>
        </w:numPr>
        <w:spacing w:after="100" w:afterAutospacing="1" w:line="480" w:lineRule="auto"/>
        <w:rPr>
          <w:rFonts w:ascii="Times New Roman" w:hAnsi="Times New Roman" w:cs="Times New Roman"/>
        </w:rPr>
      </w:pPr>
      <w:r w:rsidRPr="00BB1598">
        <w:rPr>
          <w:rStyle w:val="Strong"/>
          <w:rFonts w:ascii="Times New Roman" w:hAnsi="Times New Roman" w:cs="Times New Roman"/>
        </w:rPr>
        <w:t>C# (C Sharp)</w:t>
      </w:r>
      <w:r w:rsidRPr="00BB1598">
        <w:rPr>
          <w:rFonts w:ascii="Times New Roman" w:hAnsi="Times New Roman" w:cs="Times New Roman"/>
        </w:rPr>
        <w:t>: Se seleccionó debido a su robustez, facilidad de integración con SQL Server y capacidad para desarrollar aplicaciones de escritorio eficientes y seguras. C# permite una manipulación directa de los datos almacenados en SQL Server y proporciona una rica biblioteca de funciones para la gestión de la interfaz de usuario y la lógica del negocio.</w:t>
      </w:r>
    </w:p>
    <w:p w14:paraId="00DA7C78" w14:textId="66174E52" w:rsidR="00BB1598" w:rsidRDefault="00BB1598" w:rsidP="00BB1598">
      <w:pPr>
        <w:pStyle w:val="Heading3"/>
      </w:pPr>
      <w:bookmarkStart w:id="56" w:name="_Toc168502162"/>
      <w:r w:rsidRPr="00BB1598">
        <w:t>Sistema Gestor de Base de Datos (SGBD)</w:t>
      </w:r>
      <w:bookmarkEnd w:id="56"/>
    </w:p>
    <w:p w14:paraId="5F821848" w14:textId="77777777" w:rsidR="00BB1598" w:rsidRPr="00BB1598" w:rsidRDefault="00BB1598" w:rsidP="00BB1598"/>
    <w:p w14:paraId="58E5C45C" w14:textId="77777777" w:rsidR="00BB1598" w:rsidRPr="00BB1598" w:rsidRDefault="00BB1598" w:rsidP="00BB1598">
      <w:pPr>
        <w:pStyle w:val="NormalWeb"/>
        <w:spacing w:before="0" w:beforeAutospacing="0" w:line="480" w:lineRule="auto"/>
        <w:rPr>
          <w:sz w:val="22"/>
          <w:szCs w:val="22"/>
          <w:lang w:val="es-SV"/>
        </w:rPr>
      </w:pPr>
      <w:r w:rsidRPr="00BB1598">
        <w:rPr>
          <w:sz w:val="22"/>
          <w:szCs w:val="22"/>
          <w:lang w:val="es-SV"/>
        </w:rPr>
        <w:t>El SGBD utilizado para la creación y gestión de la base de datos en la aplicación TEMIS es:</w:t>
      </w:r>
    </w:p>
    <w:p w14:paraId="01AAE32E" w14:textId="77777777" w:rsidR="00BB1598" w:rsidRDefault="00BB1598" w:rsidP="00BB1598">
      <w:pPr>
        <w:numPr>
          <w:ilvl w:val="0"/>
          <w:numId w:val="53"/>
        </w:numPr>
        <w:spacing w:after="100" w:afterAutospacing="1" w:line="480" w:lineRule="auto"/>
        <w:rPr>
          <w:rFonts w:ascii="Times New Roman" w:hAnsi="Times New Roman" w:cs="Times New Roman"/>
        </w:rPr>
      </w:pPr>
      <w:r w:rsidRPr="00BB1598">
        <w:rPr>
          <w:rStyle w:val="Strong"/>
          <w:rFonts w:ascii="Times New Roman" w:hAnsi="Times New Roman" w:cs="Times New Roman"/>
        </w:rPr>
        <w:t>Microsoft SQL Server (MS SQL)</w:t>
      </w:r>
      <w:r w:rsidRPr="00BB1598">
        <w:rPr>
          <w:rFonts w:ascii="Times New Roman" w:hAnsi="Times New Roman" w:cs="Times New Roman"/>
        </w:rPr>
        <w:t>: Es un sistema de gestión de base de datos relacional, desarrollado por Microsoft. Utiliza el lenguaje Transact-SQL (T-SQL) para manipular y recuperar datos, crear tablas y definir relaciones entre ellas. Ofrece características avanzadas de seguridad, integridad de datos y gestión de transacciones.</w:t>
      </w:r>
    </w:p>
    <w:p w14:paraId="7B937131" w14:textId="77777777" w:rsidR="00BB1598" w:rsidRPr="00BB1598" w:rsidRDefault="00BB1598" w:rsidP="00BB1598">
      <w:pPr>
        <w:spacing w:after="100" w:afterAutospacing="1" w:line="480" w:lineRule="auto"/>
        <w:rPr>
          <w:rFonts w:ascii="Times New Roman" w:hAnsi="Times New Roman" w:cs="Times New Roman"/>
        </w:rPr>
      </w:pPr>
    </w:p>
    <w:p w14:paraId="13DA0DEA" w14:textId="6922B3D2" w:rsidR="00BB1598" w:rsidRDefault="00BB1598" w:rsidP="00BB1598">
      <w:pPr>
        <w:pStyle w:val="Heading3"/>
      </w:pPr>
      <w:bookmarkStart w:id="57" w:name="_Toc168502163"/>
      <w:r w:rsidRPr="00BB1598">
        <w:lastRenderedPageBreak/>
        <w:t>Otras Herramientas Utilizadas</w:t>
      </w:r>
      <w:bookmarkEnd w:id="57"/>
    </w:p>
    <w:p w14:paraId="226CBE1A" w14:textId="77777777" w:rsidR="00BB1598" w:rsidRPr="00BB1598" w:rsidRDefault="00BB1598" w:rsidP="00BB1598"/>
    <w:p w14:paraId="2F549850" w14:textId="77777777" w:rsidR="00BB1598" w:rsidRPr="00BB1598" w:rsidRDefault="00BB1598" w:rsidP="00BB1598">
      <w:pPr>
        <w:pStyle w:val="NormalWeb"/>
        <w:spacing w:before="0" w:beforeAutospacing="0" w:line="480" w:lineRule="auto"/>
        <w:rPr>
          <w:sz w:val="22"/>
          <w:szCs w:val="22"/>
          <w:lang w:val="es-SV"/>
        </w:rPr>
      </w:pPr>
      <w:r w:rsidRPr="00BB1598">
        <w:rPr>
          <w:sz w:val="22"/>
          <w:szCs w:val="22"/>
          <w:lang w:val="es-SV"/>
        </w:rPr>
        <w:t>Además de C# y MS SQL, se utilizaron las siguientes herramientas:</w:t>
      </w:r>
    </w:p>
    <w:p w14:paraId="5B63F86C" w14:textId="77777777" w:rsidR="00BB1598" w:rsidRPr="00BB1598" w:rsidRDefault="00BB1598" w:rsidP="00BB1598">
      <w:pPr>
        <w:numPr>
          <w:ilvl w:val="0"/>
          <w:numId w:val="54"/>
        </w:numPr>
        <w:spacing w:after="100" w:afterAutospacing="1" w:line="480" w:lineRule="auto"/>
        <w:rPr>
          <w:rFonts w:ascii="Times New Roman" w:hAnsi="Times New Roman" w:cs="Times New Roman"/>
        </w:rPr>
      </w:pPr>
      <w:r w:rsidRPr="00BB1598">
        <w:rPr>
          <w:rStyle w:val="Strong"/>
          <w:rFonts w:ascii="Times New Roman" w:hAnsi="Times New Roman" w:cs="Times New Roman"/>
        </w:rPr>
        <w:t>Visual Studio</w:t>
      </w:r>
      <w:r w:rsidRPr="00BB1598">
        <w:rPr>
          <w:rFonts w:ascii="Times New Roman" w:hAnsi="Times New Roman" w:cs="Times New Roman"/>
        </w:rPr>
        <w:t>: Como entorno de desarrollo integrado (IDE) para escribir, depurar y compilar el código fuente del sistema.</w:t>
      </w:r>
    </w:p>
    <w:p w14:paraId="253E2C64" w14:textId="77777777" w:rsidR="00BB1598" w:rsidRPr="00BB1598" w:rsidRDefault="00BB1598" w:rsidP="00BB1598">
      <w:pPr>
        <w:numPr>
          <w:ilvl w:val="0"/>
          <w:numId w:val="54"/>
        </w:numPr>
        <w:spacing w:after="100" w:afterAutospacing="1" w:line="480" w:lineRule="auto"/>
        <w:rPr>
          <w:rFonts w:ascii="Times New Roman" w:hAnsi="Times New Roman" w:cs="Times New Roman"/>
        </w:rPr>
      </w:pPr>
      <w:r w:rsidRPr="00BB1598">
        <w:rPr>
          <w:rStyle w:val="Strong"/>
          <w:rFonts w:ascii="Times New Roman" w:hAnsi="Times New Roman" w:cs="Times New Roman"/>
        </w:rPr>
        <w:t>SQL Server Management Studio (SSMS)</w:t>
      </w:r>
      <w:r w:rsidRPr="00BB1598">
        <w:rPr>
          <w:rFonts w:ascii="Times New Roman" w:hAnsi="Times New Roman" w:cs="Times New Roman"/>
        </w:rPr>
        <w:t>: Para gestionar y administrar las bases de datos en MS SQL Server.</w:t>
      </w:r>
    </w:p>
    <w:p w14:paraId="5D39B40B" w14:textId="77777777" w:rsidR="00BB1598" w:rsidRPr="00BB1598" w:rsidRDefault="00BB1598" w:rsidP="00BB1598">
      <w:pPr>
        <w:numPr>
          <w:ilvl w:val="0"/>
          <w:numId w:val="54"/>
        </w:numPr>
        <w:spacing w:after="100" w:afterAutospacing="1" w:line="480" w:lineRule="auto"/>
        <w:rPr>
          <w:rFonts w:ascii="Times New Roman" w:hAnsi="Times New Roman" w:cs="Times New Roman"/>
        </w:rPr>
      </w:pPr>
      <w:r w:rsidRPr="00BB1598">
        <w:rPr>
          <w:rStyle w:val="Strong"/>
          <w:rFonts w:ascii="Times New Roman" w:hAnsi="Times New Roman" w:cs="Times New Roman"/>
        </w:rPr>
        <w:t>GIT</w:t>
      </w:r>
      <w:r w:rsidRPr="00BB1598">
        <w:rPr>
          <w:rFonts w:ascii="Times New Roman" w:hAnsi="Times New Roman" w:cs="Times New Roman"/>
        </w:rPr>
        <w:t>: Para el control de versiones del código fuente, facilitando la colaboración y el manejo de cambios en el desarrollo del sistema.</w:t>
      </w:r>
    </w:p>
    <w:p w14:paraId="32E70797" w14:textId="60435470" w:rsidR="00BB1598" w:rsidRPr="00BB1598" w:rsidRDefault="00BB1598" w:rsidP="00BB1598">
      <w:pPr>
        <w:pStyle w:val="Heading2"/>
      </w:pPr>
      <w:bookmarkStart w:id="58" w:name="_Toc168502164"/>
      <w:r w:rsidRPr="00BB1598">
        <w:t>Presentación y Análisis de Resultados</w:t>
      </w:r>
      <w:bookmarkEnd w:id="58"/>
    </w:p>
    <w:p w14:paraId="641AFCED" w14:textId="77777777" w:rsidR="00BB1598" w:rsidRPr="00BB1598" w:rsidRDefault="00BB1598" w:rsidP="00BB1598">
      <w:pPr>
        <w:pStyle w:val="NormalWeb"/>
        <w:spacing w:before="0" w:beforeAutospacing="0" w:line="480" w:lineRule="auto"/>
        <w:rPr>
          <w:sz w:val="22"/>
          <w:szCs w:val="22"/>
          <w:lang w:val="es-SV"/>
        </w:rPr>
      </w:pPr>
      <w:r w:rsidRPr="00BB1598">
        <w:rPr>
          <w:sz w:val="22"/>
          <w:szCs w:val="22"/>
          <w:lang w:val="es-SV"/>
        </w:rPr>
        <w:t>En esta sección se presentan y analizan los resultados obtenidos tras la implementación del sistema TEMIS.</w:t>
      </w:r>
    </w:p>
    <w:p w14:paraId="7A65FE77" w14:textId="120B24E2" w:rsidR="00BB1598" w:rsidRDefault="00BB1598" w:rsidP="00BB1598">
      <w:pPr>
        <w:pStyle w:val="Heading2"/>
      </w:pPr>
      <w:bookmarkStart w:id="59" w:name="_Toc168502165"/>
      <w:r w:rsidRPr="00BB1598">
        <w:t>Presentación de Resultados</w:t>
      </w:r>
      <w:bookmarkEnd w:id="59"/>
    </w:p>
    <w:p w14:paraId="2B65094F" w14:textId="77777777" w:rsidR="00BB1598" w:rsidRPr="00BB1598" w:rsidRDefault="00BB1598" w:rsidP="00BB1598"/>
    <w:p w14:paraId="35E00A6D" w14:textId="77777777" w:rsidR="00BB1598" w:rsidRPr="00BB1598" w:rsidRDefault="00BB1598" w:rsidP="00BB1598">
      <w:pPr>
        <w:pStyle w:val="NormalWeb"/>
        <w:spacing w:before="0" w:beforeAutospacing="0" w:line="480" w:lineRule="auto"/>
        <w:rPr>
          <w:sz w:val="22"/>
          <w:szCs w:val="22"/>
          <w:lang w:val="es-SV"/>
        </w:rPr>
      </w:pPr>
      <w:r w:rsidRPr="00BB1598">
        <w:rPr>
          <w:sz w:val="22"/>
          <w:szCs w:val="22"/>
          <w:lang w:val="es-SV"/>
        </w:rPr>
        <w:t>Los resultados del proyecto se presentaron en forma de:</w:t>
      </w:r>
    </w:p>
    <w:p w14:paraId="6EFCC05A" w14:textId="77777777" w:rsidR="00BB1598" w:rsidRPr="00BB1598" w:rsidRDefault="00BB1598" w:rsidP="00BB1598">
      <w:pPr>
        <w:numPr>
          <w:ilvl w:val="0"/>
          <w:numId w:val="55"/>
        </w:numPr>
        <w:spacing w:after="100" w:afterAutospacing="1" w:line="480" w:lineRule="auto"/>
        <w:rPr>
          <w:rFonts w:ascii="Times New Roman" w:hAnsi="Times New Roman" w:cs="Times New Roman"/>
        </w:rPr>
      </w:pPr>
      <w:r w:rsidRPr="00BB1598">
        <w:rPr>
          <w:rStyle w:val="Strong"/>
          <w:rFonts w:ascii="Times New Roman" w:hAnsi="Times New Roman" w:cs="Times New Roman"/>
        </w:rPr>
        <w:t>Prototipos Funcionales</w:t>
      </w:r>
      <w:r w:rsidRPr="00BB1598">
        <w:rPr>
          <w:rFonts w:ascii="Times New Roman" w:hAnsi="Times New Roman" w:cs="Times New Roman"/>
        </w:rPr>
        <w:t>: Se desarrollaron versiones iniciales del sistema que fueron probadas con un grupo selecto de usuarios para obtener retroalimentación y realizar ajustes necesarios.</w:t>
      </w:r>
    </w:p>
    <w:p w14:paraId="716C24D8" w14:textId="77777777" w:rsidR="00BB1598" w:rsidRPr="00BB1598" w:rsidRDefault="00BB1598" w:rsidP="00BB1598">
      <w:pPr>
        <w:numPr>
          <w:ilvl w:val="0"/>
          <w:numId w:val="55"/>
        </w:numPr>
        <w:spacing w:after="100" w:afterAutospacing="1" w:line="480" w:lineRule="auto"/>
        <w:rPr>
          <w:rFonts w:ascii="Times New Roman" w:hAnsi="Times New Roman" w:cs="Times New Roman"/>
        </w:rPr>
      </w:pPr>
      <w:r w:rsidRPr="00BB1598">
        <w:rPr>
          <w:rStyle w:val="Strong"/>
          <w:rFonts w:ascii="Times New Roman" w:hAnsi="Times New Roman" w:cs="Times New Roman"/>
        </w:rPr>
        <w:t>Informes de Pruebas</w:t>
      </w:r>
      <w:r w:rsidRPr="00BB1598">
        <w:rPr>
          <w:rFonts w:ascii="Times New Roman" w:hAnsi="Times New Roman" w:cs="Times New Roman"/>
        </w:rPr>
        <w:t>: Documentos detallados que muestran el desempeño del sistema durante las pruebas de funcionalidad, seguridad y usabilidad.</w:t>
      </w:r>
    </w:p>
    <w:p w14:paraId="5CCE5EE3" w14:textId="77777777" w:rsidR="00BB1598" w:rsidRDefault="00BB1598" w:rsidP="00BB1598">
      <w:pPr>
        <w:numPr>
          <w:ilvl w:val="0"/>
          <w:numId w:val="55"/>
        </w:numPr>
        <w:spacing w:after="100" w:afterAutospacing="1" w:line="480" w:lineRule="auto"/>
        <w:rPr>
          <w:rFonts w:ascii="Times New Roman" w:hAnsi="Times New Roman" w:cs="Times New Roman"/>
        </w:rPr>
      </w:pPr>
      <w:r w:rsidRPr="00BB1598">
        <w:rPr>
          <w:rStyle w:val="Strong"/>
          <w:rFonts w:ascii="Times New Roman" w:hAnsi="Times New Roman" w:cs="Times New Roman"/>
        </w:rPr>
        <w:t>Demos y Presentaciones</w:t>
      </w:r>
      <w:r w:rsidRPr="00BB1598">
        <w:rPr>
          <w:rFonts w:ascii="Times New Roman" w:hAnsi="Times New Roman" w:cs="Times New Roman"/>
        </w:rPr>
        <w:t>: Se realizaron demostraciones del sistema a los interesados clave para mostrar las características y beneficios del sistema TEMIS.</w:t>
      </w:r>
    </w:p>
    <w:p w14:paraId="6BF0014A" w14:textId="77777777" w:rsidR="00BB1598" w:rsidRDefault="00BB1598" w:rsidP="00BB1598">
      <w:pPr>
        <w:spacing w:after="100" w:afterAutospacing="1" w:line="480" w:lineRule="auto"/>
        <w:rPr>
          <w:rFonts w:ascii="Times New Roman" w:hAnsi="Times New Roman" w:cs="Times New Roman"/>
        </w:rPr>
      </w:pPr>
    </w:p>
    <w:p w14:paraId="32D03F8A" w14:textId="77777777" w:rsidR="00BB1598" w:rsidRPr="00BB1598" w:rsidRDefault="00BB1598" w:rsidP="00BB1598">
      <w:pPr>
        <w:spacing w:after="100" w:afterAutospacing="1" w:line="480" w:lineRule="auto"/>
        <w:rPr>
          <w:rFonts w:ascii="Times New Roman" w:hAnsi="Times New Roman" w:cs="Times New Roman"/>
        </w:rPr>
      </w:pPr>
    </w:p>
    <w:p w14:paraId="741B245F" w14:textId="5E22ECB2" w:rsidR="00BB1598" w:rsidRDefault="00BB1598" w:rsidP="00BB1598">
      <w:pPr>
        <w:pStyle w:val="Heading2"/>
      </w:pPr>
      <w:bookmarkStart w:id="60" w:name="_Toc168502166"/>
      <w:r w:rsidRPr="00BB1598">
        <w:lastRenderedPageBreak/>
        <w:t>Análisis de Resultados</w:t>
      </w:r>
      <w:bookmarkEnd w:id="60"/>
    </w:p>
    <w:p w14:paraId="049CAB7A" w14:textId="77777777" w:rsidR="00BB1598" w:rsidRPr="00BB1598" w:rsidRDefault="00BB1598" w:rsidP="00BB1598"/>
    <w:p w14:paraId="504F3EA8" w14:textId="77777777" w:rsidR="00BB1598" w:rsidRPr="00BB1598" w:rsidRDefault="00BB1598" w:rsidP="00BB1598">
      <w:pPr>
        <w:pStyle w:val="NormalWeb"/>
        <w:spacing w:before="0" w:beforeAutospacing="0" w:line="480" w:lineRule="auto"/>
        <w:rPr>
          <w:sz w:val="22"/>
          <w:szCs w:val="22"/>
          <w:lang w:val="es-SV"/>
        </w:rPr>
      </w:pPr>
      <w:r w:rsidRPr="00BB1598">
        <w:rPr>
          <w:sz w:val="22"/>
          <w:szCs w:val="22"/>
          <w:lang w:val="es-SV"/>
        </w:rPr>
        <w:t>El análisis de los resultados mostró:</w:t>
      </w:r>
    </w:p>
    <w:p w14:paraId="0B238D79" w14:textId="77777777" w:rsidR="00BB1598" w:rsidRPr="00BB1598" w:rsidRDefault="00BB1598" w:rsidP="00BB1598">
      <w:pPr>
        <w:numPr>
          <w:ilvl w:val="0"/>
          <w:numId w:val="56"/>
        </w:numPr>
        <w:spacing w:after="100" w:afterAutospacing="1" w:line="480" w:lineRule="auto"/>
        <w:rPr>
          <w:rFonts w:ascii="Times New Roman" w:hAnsi="Times New Roman" w:cs="Times New Roman"/>
        </w:rPr>
      </w:pPr>
      <w:r w:rsidRPr="00BB1598">
        <w:rPr>
          <w:rStyle w:val="Strong"/>
          <w:rFonts w:ascii="Times New Roman" w:hAnsi="Times New Roman" w:cs="Times New Roman"/>
        </w:rPr>
        <w:t>Mejora en la Eficiencia</w:t>
      </w:r>
      <w:r w:rsidRPr="00BB1598">
        <w:rPr>
          <w:rFonts w:ascii="Times New Roman" w:hAnsi="Times New Roman" w:cs="Times New Roman"/>
        </w:rPr>
        <w:t>: Reducción significativa del tiempo necesario para gestionar casos legales y generar informes.</w:t>
      </w:r>
    </w:p>
    <w:p w14:paraId="6DF717A5" w14:textId="77777777" w:rsidR="00BB1598" w:rsidRPr="00BB1598" w:rsidRDefault="00BB1598" w:rsidP="00BB1598">
      <w:pPr>
        <w:numPr>
          <w:ilvl w:val="0"/>
          <w:numId w:val="56"/>
        </w:numPr>
        <w:spacing w:after="100" w:afterAutospacing="1" w:line="480" w:lineRule="auto"/>
        <w:rPr>
          <w:rFonts w:ascii="Times New Roman" w:hAnsi="Times New Roman" w:cs="Times New Roman"/>
        </w:rPr>
      </w:pPr>
      <w:r w:rsidRPr="00BB1598">
        <w:rPr>
          <w:rStyle w:val="Strong"/>
          <w:rFonts w:ascii="Times New Roman" w:hAnsi="Times New Roman" w:cs="Times New Roman"/>
        </w:rPr>
        <w:t>Satisfacción del Usuario</w:t>
      </w:r>
      <w:r w:rsidRPr="00BB1598">
        <w:rPr>
          <w:rFonts w:ascii="Times New Roman" w:hAnsi="Times New Roman" w:cs="Times New Roman"/>
        </w:rPr>
        <w:t>: Aumento en la satisfacción de los usuarios finales debido a la facilidad de uso y la capacidad del sistema para satisfacer sus necesidades.</w:t>
      </w:r>
    </w:p>
    <w:p w14:paraId="3B531A17" w14:textId="77777777" w:rsidR="00BB1598" w:rsidRDefault="00BB1598" w:rsidP="00BB1598">
      <w:pPr>
        <w:numPr>
          <w:ilvl w:val="0"/>
          <w:numId w:val="56"/>
        </w:numPr>
        <w:spacing w:after="100" w:afterAutospacing="1" w:line="480" w:lineRule="auto"/>
        <w:rPr>
          <w:rFonts w:ascii="Times New Roman" w:hAnsi="Times New Roman" w:cs="Times New Roman"/>
        </w:rPr>
      </w:pPr>
      <w:r w:rsidRPr="00BB1598">
        <w:rPr>
          <w:rStyle w:val="Strong"/>
          <w:rFonts w:ascii="Times New Roman" w:hAnsi="Times New Roman" w:cs="Times New Roman"/>
        </w:rPr>
        <w:t>Integridad y Seguridad de Datos</w:t>
      </w:r>
      <w:r w:rsidRPr="00BB1598">
        <w:rPr>
          <w:rFonts w:ascii="Times New Roman" w:hAnsi="Times New Roman" w:cs="Times New Roman"/>
        </w:rPr>
        <w:t>: Mejora en la integridad y seguridad de la información almacenada, gracias a las características avanzadas de MS SQL Server y las buenas prácticas implementadas durante el desarrollo.</w:t>
      </w:r>
    </w:p>
    <w:p w14:paraId="4AD5C39C" w14:textId="2898BA46" w:rsidR="00A0523B" w:rsidRPr="00BB1598" w:rsidRDefault="00A0523B" w:rsidP="00A0523B">
      <w:pPr>
        <w:pStyle w:val="Heading1"/>
        <w:rPr>
          <w:sz w:val="22"/>
          <w:szCs w:val="22"/>
        </w:rPr>
      </w:pPr>
      <w:bookmarkStart w:id="61" w:name="_Toc168502167"/>
      <w:r>
        <w:t>Capítulo 3</w:t>
      </w:r>
      <w:bookmarkEnd w:id="61"/>
    </w:p>
    <w:p w14:paraId="3FED55D5" w14:textId="19A28CDD" w:rsidR="00B729DE" w:rsidRPr="00A0523B" w:rsidRDefault="00B729DE" w:rsidP="00A0523B">
      <w:pPr>
        <w:pStyle w:val="Heading1"/>
        <w:rPr>
          <w:rStyle w:val="eop"/>
        </w:rPr>
      </w:pPr>
      <w:bookmarkStart w:id="62" w:name="_Toc168502168"/>
      <w:r w:rsidRPr="00A0523B">
        <w:rPr>
          <w:rStyle w:val="eop"/>
        </w:rPr>
        <w:t xml:space="preserve">Creación de una </w:t>
      </w:r>
      <w:r w:rsidR="00F012CA" w:rsidRPr="00A0523B">
        <w:rPr>
          <w:rStyle w:val="eop"/>
        </w:rPr>
        <w:t xml:space="preserve">nuestra </w:t>
      </w:r>
      <w:r w:rsidRPr="00A0523B">
        <w:rPr>
          <w:rStyle w:val="eop"/>
        </w:rPr>
        <w:t>base de datos</w:t>
      </w:r>
      <w:bookmarkEnd w:id="62"/>
    </w:p>
    <w:p w14:paraId="6E80809E" w14:textId="77777777" w:rsidR="00B73F88" w:rsidRPr="00A0523B" w:rsidRDefault="00B73F88" w:rsidP="00A0523B">
      <w:pPr>
        <w:pStyle w:val="Heading2"/>
      </w:pPr>
      <w:bookmarkStart w:id="63" w:name="_Toc168502169"/>
      <w:r w:rsidRPr="00A0523B">
        <w:t>Diccionario de Datos</w:t>
      </w:r>
      <w:bookmarkEnd w:id="63"/>
    </w:p>
    <w:p w14:paraId="52D30DAE" w14:textId="77777777" w:rsidR="00B73F88" w:rsidRPr="00CF3A76" w:rsidRDefault="00B73F88" w:rsidP="00C074AC">
      <w:pPr>
        <w:spacing w:after="0" w:line="480" w:lineRule="auto"/>
        <w:rPr>
          <w:rFonts w:ascii="Times New Roman" w:hAnsi="Times New Roman" w:cs="Times New Roman"/>
          <w:b/>
        </w:rPr>
      </w:pPr>
      <w:r w:rsidRPr="00CF3A76">
        <w:rPr>
          <w:rFonts w:ascii="Times New Roman" w:hAnsi="Times New Roman" w:cs="Times New Roman"/>
          <w:b/>
        </w:rPr>
        <w:t>Tabla Abogados</w:t>
      </w:r>
    </w:p>
    <w:tbl>
      <w:tblPr>
        <w:tblStyle w:val="TableGrid"/>
        <w:tblW w:w="8760" w:type="dxa"/>
        <w:tblInd w:w="0" w:type="dxa"/>
        <w:tblLook w:val="04A0" w:firstRow="1" w:lastRow="0" w:firstColumn="1" w:lastColumn="0" w:noHBand="0" w:noVBand="1"/>
      </w:tblPr>
      <w:tblGrid>
        <w:gridCol w:w="1980"/>
        <w:gridCol w:w="1662"/>
        <w:gridCol w:w="1826"/>
        <w:gridCol w:w="3292"/>
      </w:tblGrid>
      <w:tr w:rsidR="00B73F88" w:rsidRPr="00CF3A76" w14:paraId="457BC5CD" w14:textId="77777777" w:rsidTr="00B73F88">
        <w:tc>
          <w:tcPr>
            <w:tcW w:w="1980" w:type="dxa"/>
            <w:tcBorders>
              <w:top w:val="single" w:sz="4" w:space="0" w:color="auto"/>
              <w:left w:val="single" w:sz="4" w:space="0" w:color="auto"/>
              <w:bottom w:val="single" w:sz="4" w:space="0" w:color="auto"/>
              <w:right w:val="single" w:sz="4" w:space="0" w:color="auto"/>
            </w:tcBorders>
            <w:hideMark/>
          </w:tcPr>
          <w:p w14:paraId="05C0B5CA" w14:textId="77777777" w:rsidR="00B73F88" w:rsidRPr="00CF3A76" w:rsidRDefault="00B73F88" w:rsidP="00C074AC">
            <w:pPr>
              <w:spacing w:line="480" w:lineRule="auto"/>
              <w:jc w:val="center"/>
              <w:rPr>
                <w:rFonts w:ascii="Times New Roman" w:eastAsia="Times New Roman" w:hAnsi="Times New Roman" w:cs="Times New Roman"/>
                <w:b/>
                <w:bCs/>
                <w:sz w:val="24"/>
                <w:szCs w:val="24"/>
                <w:lang w:eastAsia="es-MX"/>
              </w:rPr>
            </w:pPr>
            <w:r w:rsidRPr="00CF3A76">
              <w:rPr>
                <w:rFonts w:ascii="Times New Roman" w:eastAsia="Times New Roman" w:hAnsi="Times New Roman" w:cs="Times New Roman"/>
                <w:b/>
                <w:bCs/>
                <w:sz w:val="24"/>
                <w:szCs w:val="24"/>
                <w:lang w:eastAsia="es-MX"/>
              </w:rPr>
              <w:t>Nombre de Campo</w:t>
            </w:r>
          </w:p>
        </w:tc>
        <w:tc>
          <w:tcPr>
            <w:tcW w:w="1662" w:type="dxa"/>
            <w:tcBorders>
              <w:top w:val="single" w:sz="4" w:space="0" w:color="auto"/>
              <w:left w:val="single" w:sz="4" w:space="0" w:color="auto"/>
              <w:bottom w:val="single" w:sz="4" w:space="0" w:color="auto"/>
              <w:right w:val="single" w:sz="4" w:space="0" w:color="auto"/>
            </w:tcBorders>
            <w:hideMark/>
          </w:tcPr>
          <w:p w14:paraId="4D0AB73C" w14:textId="77777777" w:rsidR="00B73F88" w:rsidRPr="00CF3A76" w:rsidRDefault="00B73F88" w:rsidP="00C074AC">
            <w:pPr>
              <w:spacing w:line="480" w:lineRule="auto"/>
              <w:jc w:val="center"/>
              <w:rPr>
                <w:rFonts w:ascii="Times New Roman" w:eastAsia="Times New Roman" w:hAnsi="Times New Roman" w:cs="Times New Roman"/>
                <w:b/>
                <w:bCs/>
                <w:sz w:val="24"/>
                <w:szCs w:val="24"/>
                <w:lang w:eastAsia="es-MX"/>
              </w:rPr>
            </w:pPr>
            <w:r w:rsidRPr="00CF3A76">
              <w:rPr>
                <w:rFonts w:ascii="Times New Roman" w:eastAsia="Times New Roman" w:hAnsi="Times New Roman" w:cs="Times New Roman"/>
                <w:b/>
                <w:bCs/>
                <w:sz w:val="24"/>
                <w:szCs w:val="24"/>
                <w:lang w:eastAsia="es-MX"/>
              </w:rPr>
              <w:t>Tipo de Dato</w:t>
            </w:r>
          </w:p>
        </w:tc>
        <w:tc>
          <w:tcPr>
            <w:tcW w:w="0" w:type="auto"/>
            <w:tcBorders>
              <w:top w:val="single" w:sz="4" w:space="0" w:color="auto"/>
              <w:left w:val="single" w:sz="4" w:space="0" w:color="auto"/>
              <w:bottom w:val="single" w:sz="4" w:space="0" w:color="auto"/>
              <w:right w:val="single" w:sz="4" w:space="0" w:color="auto"/>
            </w:tcBorders>
            <w:hideMark/>
          </w:tcPr>
          <w:p w14:paraId="2F24631F" w14:textId="77777777" w:rsidR="00B73F88" w:rsidRPr="00CF3A76" w:rsidRDefault="00B73F88" w:rsidP="00C074AC">
            <w:pPr>
              <w:spacing w:line="480" w:lineRule="auto"/>
              <w:jc w:val="center"/>
              <w:rPr>
                <w:rFonts w:ascii="Times New Roman" w:eastAsia="Times New Roman" w:hAnsi="Times New Roman" w:cs="Times New Roman"/>
                <w:b/>
                <w:bCs/>
                <w:sz w:val="24"/>
                <w:szCs w:val="24"/>
                <w:lang w:eastAsia="es-MX"/>
              </w:rPr>
            </w:pPr>
            <w:r w:rsidRPr="00CF3A76">
              <w:rPr>
                <w:rFonts w:ascii="Times New Roman" w:eastAsia="Times New Roman" w:hAnsi="Times New Roman" w:cs="Times New Roman"/>
                <w:b/>
                <w:bCs/>
                <w:sz w:val="24"/>
                <w:szCs w:val="24"/>
                <w:lang w:eastAsia="es-MX"/>
              </w:rPr>
              <w:t>Restricciones</w:t>
            </w:r>
          </w:p>
        </w:tc>
        <w:tc>
          <w:tcPr>
            <w:tcW w:w="0" w:type="auto"/>
            <w:tcBorders>
              <w:top w:val="single" w:sz="4" w:space="0" w:color="auto"/>
              <w:left w:val="single" w:sz="4" w:space="0" w:color="auto"/>
              <w:bottom w:val="single" w:sz="4" w:space="0" w:color="auto"/>
              <w:right w:val="single" w:sz="4" w:space="0" w:color="auto"/>
            </w:tcBorders>
            <w:hideMark/>
          </w:tcPr>
          <w:p w14:paraId="21FB6C70" w14:textId="77777777" w:rsidR="00B73F88" w:rsidRPr="00CF3A76" w:rsidRDefault="00B73F88" w:rsidP="00C074AC">
            <w:pPr>
              <w:spacing w:line="480" w:lineRule="auto"/>
              <w:jc w:val="center"/>
              <w:rPr>
                <w:rFonts w:ascii="Times New Roman" w:eastAsia="Times New Roman" w:hAnsi="Times New Roman" w:cs="Times New Roman"/>
                <w:b/>
                <w:bCs/>
                <w:sz w:val="24"/>
                <w:szCs w:val="24"/>
                <w:lang w:eastAsia="es-MX"/>
              </w:rPr>
            </w:pPr>
            <w:r w:rsidRPr="00CF3A76">
              <w:rPr>
                <w:rFonts w:ascii="Times New Roman" w:eastAsia="Times New Roman" w:hAnsi="Times New Roman" w:cs="Times New Roman"/>
                <w:b/>
                <w:bCs/>
                <w:sz w:val="24"/>
                <w:szCs w:val="24"/>
                <w:lang w:eastAsia="es-MX"/>
              </w:rPr>
              <w:t>Descripción</w:t>
            </w:r>
          </w:p>
        </w:tc>
      </w:tr>
      <w:tr w:rsidR="00B73F88" w:rsidRPr="00CF3A76" w14:paraId="5B63DCEF" w14:textId="77777777" w:rsidTr="00B73F88">
        <w:tc>
          <w:tcPr>
            <w:tcW w:w="1980" w:type="dxa"/>
            <w:tcBorders>
              <w:top w:val="single" w:sz="4" w:space="0" w:color="auto"/>
              <w:left w:val="single" w:sz="4" w:space="0" w:color="auto"/>
              <w:bottom w:val="single" w:sz="4" w:space="0" w:color="auto"/>
              <w:right w:val="single" w:sz="4" w:space="0" w:color="auto"/>
            </w:tcBorders>
            <w:hideMark/>
          </w:tcPr>
          <w:p w14:paraId="38601D65" w14:textId="77777777" w:rsidR="00B73F88" w:rsidRPr="00CF3A76" w:rsidRDefault="00B73F88" w:rsidP="00C074AC">
            <w:pPr>
              <w:spacing w:line="480" w:lineRule="auto"/>
              <w:rPr>
                <w:rFonts w:ascii="Times New Roman" w:eastAsia="Times New Roman" w:hAnsi="Times New Roman" w:cs="Times New Roman"/>
                <w:sz w:val="24"/>
                <w:szCs w:val="24"/>
                <w:lang w:eastAsia="es-MX"/>
              </w:rPr>
            </w:pPr>
            <w:proofErr w:type="spellStart"/>
            <w:r w:rsidRPr="00CF3A76">
              <w:rPr>
                <w:rFonts w:ascii="Times New Roman" w:eastAsia="Times New Roman" w:hAnsi="Times New Roman" w:cs="Times New Roman"/>
                <w:sz w:val="24"/>
                <w:szCs w:val="24"/>
                <w:lang w:eastAsia="es-MX"/>
              </w:rPr>
              <w:t>ID_Abogado</w:t>
            </w:r>
            <w:proofErr w:type="spellEnd"/>
          </w:p>
        </w:tc>
        <w:tc>
          <w:tcPr>
            <w:tcW w:w="1662" w:type="dxa"/>
            <w:tcBorders>
              <w:top w:val="single" w:sz="4" w:space="0" w:color="auto"/>
              <w:left w:val="single" w:sz="4" w:space="0" w:color="auto"/>
              <w:bottom w:val="single" w:sz="4" w:space="0" w:color="auto"/>
              <w:right w:val="single" w:sz="4" w:space="0" w:color="auto"/>
            </w:tcBorders>
            <w:hideMark/>
          </w:tcPr>
          <w:p w14:paraId="5A546FF3" w14:textId="77777777" w:rsidR="00B73F88" w:rsidRPr="00CF3A76" w:rsidRDefault="00B73F88" w:rsidP="00C074AC">
            <w:pPr>
              <w:spacing w:line="480" w:lineRule="auto"/>
              <w:rPr>
                <w:rFonts w:ascii="Times New Roman" w:eastAsia="Times New Roman" w:hAnsi="Times New Roman" w:cs="Times New Roman"/>
                <w:sz w:val="24"/>
                <w:szCs w:val="24"/>
                <w:lang w:eastAsia="es-MX"/>
              </w:rPr>
            </w:pPr>
            <w:proofErr w:type="spellStart"/>
            <w:r w:rsidRPr="00CF3A76">
              <w:rPr>
                <w:rFonts w:ascii="Times New Roman" w:eastAsia="Times New Roman" w:hAnsi="Times New Roman" w:cs="Times New Roman"/>
                <w:sz w:val="24"/>
                <w:szCs w:val="24"/>
                <w:lang w:eastAsia="es-MX"/>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457A952" w14:textId="77777777" w:rsidR="00B73F88" w:rsidRPr="00CF3A76" w:rsidRDefault="00B73F88" w:rsidP="00C074AC">
            <w:pPr>
              <w:spacing w:line="480" w:lineRule="auto"/>
              <w:rPr>
                <w:rFonts w:ascii="Times New Roman" w:eastAsia="Times New Roman" w:hAnsi="Times New Roman" w:cs="Times New Roman"/>
                <w:sz w:val="24"/>
                <w:szCs w:val="24"/>
                <w:lang w:eastAsia="es-MX"/>
              </w:rPr>
            </w:pPr>
            <w:r w:rsidRPr="00CF3A76">
              <w:rPr>
                <w:rFonts w:ascii="Times New Roman" w:eastAsia="Times New Roman" w:hAnsi="Times New Roman" w:cs="Times New Roman"/>
                <w:sz w:val="24"/>
                <w:szCs w:val="24"/>
                <w:lang w:eastAsia="es-MX"/>
              </w:rPr>
              <w:t>PK, NOT NULL</w:t>
            </w:r>
          </w:p>
        </w:tc>
        <w:tc>
          <w:tcPr>
            <w:tcW w:w="0" w:type="auto"/>
            <w:tcBorders>
              <w:top w:val="single" w:sz="4" w:space="0" w:color="auto"/>
              <w:left w:val="single" w:sz="4" w:space="0" w:color="auto"/>
              <w:bottom w:val="single" w:sz="4" w:space="0" w:color="auto"/>
              <w:right w:val="single" w:sz="4" w:space="0" w:color="auto"/>
            </w:tcBorders>
            <w:hideMark/>
          </w:tcPr>
          <w:p w14:paraId="6207AC24" w14:textId="77777777" w:rsidR="00B73F88" w:rsidRPr="00CF3A76" w:rsidRDefault="00B73F88" w:rsidP="00C074AC">
            <w:pPr>
              <w:spacing w:line="480" w:lineRule="auto"/>
              <w:rPr>
                <w:rFonts w:ascii="Times New Roman" w:eastAsia="Times New Roman" w:hAnsi="Times New Roman" w:cs="Times New Roman"/>
                <w:sz w:val="24"/>
                <w:szCs w:val="24"/>
                <w:lang w:eastAsia="es-MX"/>
              </w:rPr>
            </w:pPr>
            <w:r w:rsidRPr="00CF3A76">
              <w:rPr>
                <w:rFonts w:ascii="Times New Roman" w:eastAsia="Times New Roman" w:hAnsi="Times New Roman" w:cs="Times New Roman"/>
                <w:sz w:val="24"/>
                <w:szCs w:val="24"/>
                <w:lang w:eastAsia="es-MX"/>
              </w:rPr>
              <w:t>Identificador único del abogado</w:t>
            </w:r>
          </w:p>
        </w:tc>
      </w:tr>
      <w:tr w:rsidR="00B73F88" w:rsidRPr="00CF3A76" w14:paraId="52093C29" w14:textId="77777777" w:rsidTr="00B73F88">
        <w:tc>
          <w:tcPr>
            <w:tcW w:w="1980" w:type="dxa"/>
            <w:tcBorders>
              <w:top w:val="single" w:sz="4" w:space="0" w:color="auto"/>
              <w:left w:val="single" w:sz="4" w:space="0" w:color="auto"/>
              <w:bottom w:val="single" w:sz="4" w:space="0" w:color="auto"/>
              <w:right w:val="single" w:sz="4" w:space="0" w:color="auto"/>
            </w:tcBorders>
            <w:hideMark/>
          </w:tcPr>
          <w:p w14:paraId="211FA055" w14:textId="77777777" w:rsidR="00B73F88" w:rsidRPr="00CF3A76" w:rsidRDefault="00B73F88" w:rsidP="00C074AC">
            <w:pPr>
              <w:spacing w:line="480" w:lineRule="auto"/>
              <w:rPr>
                <w:rFonts w:ascii="Times New Roman" w:eastAsia="Times New Roman" w:hAnsi="Times New Roman" w:cs="Times New Roman"/>
                <w:sz w:val="24"/>
                <w:szCs w:val="24"/>
                <w:lang w:eastAsia="es-MX"/>
              </w:rPr>
            </w:pPr>
            <w:proofErr w:type="spellStart"/>
            <w:r w:rsidRPr="00CF3A76">
              <w:rPr>
                <w:rFonts w:ascii="Times New Roman" w:eastAsia="Times New Roman" w:hAnsi="Times New Roman" w:cs="Times New Roman"/>
                <w:sz w:val="24"/>
                <w:szCs w:val="24"/>
                <w:lang w:eastAsia="es-MX"/>
              </w:rPr>
              <w:t>pNombre</w:t>
            </w:r>
            <w:proofErr w:type="spellEnd"/>
          </w:p>
        </w:tc>
        <w:tc>
          <w:tcPr>
            <w:tcW w:w="1662" w:type="dxa"/>
            <w:tcBorders>
              <w:top w:val="single" w:sz="4" w:space="0" w:color="auto"/>
              <w:left w:val="single" w:sz="4" w:space="0" w:color="auto"/>
              <w:bottom w:val="single" w:sz="4" w:space="0" w:color="auto"/>
              <w:right w:val="single" w:sz="4" w:space="0" w:color="auto"/>
            </w:tcBorders>
            <w:hideMark/>
          </w:tcPr>
          <w:p w14:paraId="555698BF" w14:textId="77777777" w:rsidR="00B73F88" w:rsidRPr="00CF3A76" w:rsidRDefault="00B73F88" w:rsidP="00C074AC">
            <w:pPr>
              <w:spacing w:line="480" w:lineRule="auto"/>
              <w:rPr>
                <w:rFonts w:ascii="Times New Roman" w:eastAsia="Times New Roman" w:hAnsi="Times New Roman" w:cs="Times New Roman"/>
                <w:sz w:val="24"/>
                <w:szCs w:val="24"/>
                <w:lang w:eastAsia="es-MX"/>
              </w:rPr>
            </w:pPr>
            <w:proofErr w:type="spellStart"/>
            <w:proofErr w:type="gramStart"/>
            <w:r w:rsidRPr="00CF3A76">
              <w:rPr>
                <w:rFonts w:ascii="Times New Roman" w:eastAsia="Times New Roman" w:hAnsi="Times New Roman" w:cs="Times New Roman"/>
                <w:sz w:val="24"/>
                <w:szCs w:val="24"/>
                <w:lang w:eastAsia="es-MX"/>
              </w:rPr>
              <w:t>varchar</w:t>
            </w:r>
            <w:proofErr w:type="spellEnd"/>
            <w:r w:rsidRPr="00CF3A76">
              <w:rPr>
                <w:rFonts w:ascii="Times New Roman" w:eastAsia="Times New Roman" w:hAnsi="Times New Roman" w:cs="Times New Roman"/>
                <w:sz w:val="24"/>
                <w:szCs w:val="24"/>
                <w:lang w:eastAsia="es-MX"/>
              </w:rPr>
              <w:t>(</w:t>
            </w:r>
            <w:proofErr w:type="gramEnd"/>
            <w:r w:rsidRPr="00CF3A76">
              <w:rPr>
                <w:rFonts w:ascii="Times New Roman" w:eastAsia="Times New Roman" w:hAnsi="Times New Roman" w:cs="Times New Roman"/>
                <w:sz w:val="24"/>
                <w:szCs w:val="24"/>
                <w:lang w:eastAsia="es-MX"/>
              </w:rPr>
              <w:t>50)</w:t>
            </w:r>
          </w:p>
        </w:tc>
        <w:tc>
          <w:tcPr>
            <w:tcW w:w="0" w:type="auto"/>
            <w:tcBorders>
              <w:top w:val="single" w:sz="4" w:space="0" w:color="auto"/>
              <w:left w:val="single" w:sz="4" w:space="0" w:color="auto"/>
              <w:bottom w:val="single" w:sz="4" w:space="0" w:color="auto"/>
              <w:right w:val="single" w:sz="4" w:space="0" w:color="auto"/>
            </w:tcBorders>
            <w:hideMark/>
          </w:tcPr>
          <w:p w14:paraId="762EB63E" w14:textId="77777777" w:rsidR="00B73F88" w:rsidRPr="00CF3A76" w:rsidRDefault="00B73F88" w:rsidP="00C074AC">
            <w:pPr>
              <w:spacing w:line="480" w:lineRule="auto"/>
              <w:rPr>
                <w:rFonts w:ascii="Times New Roman" w:eastAsia="Times New Roman" w:hAnsi="Times New Roman" w:cs="Times New Roman"/>
                <w:sz w:val="24"/>
                <w:szCs w:val="24"/>
                <w:lang w:eastAsia="es-MX"/>
              </w:rPr>
            </w:pPr>
            <w:r w:rsidRPr="00CF3A76">
              <w:rPr>
                <w:rFonts w:ascii="Times New Roman" w:eastAsia="Times New Roman" w:hAnsi="Times New Roman" w:cs="Times New Roman"/>
                <w:sz w:val="24"/>
                <w:szCs w:val="24"/>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79126713" w14:textId="77777777" w:rsidR="00B73F88" w:rsidRPr="00CF3A76" w:rsidRDefault="00B73F88" w:rsidP="00C074AC">
            <w:pPr>
              <w:spacing w:line="480" w:lineRule="auto"/>
              <w:rPr>
                <w:rFonts w:ascii="Times New Roman" w:eastAsia="Times New Roman" w:hAnsi="Times New Roman" w:cs="Times New Roman"/>
                <w:sz w:val="24"/>
                <w:szCs w:val="24"/>
                <w:lang w:eastAsia="es-MX"/>
              </w:rPr>
            </w:pPr>
            <w:r w:rsidRPr="00CF3A76">
              <w:rPr>
                <w:rFonts w:ascii="Times New Roman" w:eastAsia="Times New Roman" w:hAnsi="Times New Roman" w:cs="Times New Roman"/>
                <w:sz w:val="24"/>
                <w:szCs w:val="24"/>
                <w:lang w:eastAsia="es-MX"/>
              </w:rPr>
              <w:t>Primer nombre del abogado</w:t>
            </w:r>
          </w:p>
        </w:tc>
      </w:tr>
      <w:tr w:rsidR="00B73F88" w:rsidRPr="00CF3A76" w14:paraId="4F96F949" w14:textId="77777777" w:rsidTr="00B73F88">
        <w:tc>
          <w:tcPr>
            <w:tcW w:w="1980" w:type="dxa"/>
            <w:tcBorders>
              <w:top w:val="single" w:sz="4" w:space="0" w:color="auto"/>
              <w:left w:val="single" w:sz="4" w:space="0" w:color="auto"/>
              <w:bottom w:val="single" w:sz="4" w:space="0" w:color="auto"/>
              <w:right w:val="single" w:sz="4" w:space="0" w:color="auto"/>
            </w:tcBorders>
            <w:hideMark/>
          </w:tcPr>
          <w:p w14:paraId="4755DF44" w14:textId="77777777" w:rsidR="00B73F88" w:rsidRPr="00CF3A76" w:rsidRDefault="00B73F88" w:rsidP="00C074AC">
            <w:pPr>
              <w:spacing w:line="480" w:lineRule="auto"/>
              <w:rPr>
                <w:rFonts w:ascii="Times New Roman" w:eastAsia="Times New Roman" w:hAnsi="Times New Roman" w:cs="Times New Roman"/>
                <w:sz w:val="24"/>
                <w:szCs w:val="24"/>
                <w:lang w:eastAsia="es-MX"/>
              </w:rPr>
            </w:pPr>
            <w:proofErr w:type="spellStart"/>
            <w:r w:rsidRPr="00CF3A76">
              <w:rPr>
                <w:rFonts w:ascii="Times New Roman" w:eastAsia="Times New Roman" w:hAnsi="Times New Roman" w:cs="Times New Roman"/>
                <w:sz w:val="24"/>
                <w:szCs w:val="24"/>
                <w:lang w:eastAsia="es-MX"/>
              </w:rPr>
              <w:t>sNombre</w:t>
            </w:r>
            <w:proofErr w:type="spellEnd"/>
          </w:p>
        </w:tc>
        <w:tc>
          <w:tcPr>
            <w:tcW w:w="1662" w:type="dxa"/>
            <w:tcBorders>
              <w:top w:val="single" w:sz="4" w:space="0" w:color="auto"/>
              <w:left w:val="single" w:sz="4" w:space="0" w:color="auto"/>
              <w:bottom w:val="single" w:sz="4" w:space="0" w:color="auto"/>
              <w:right w:val="single" w:sz="4" w:space="0" w:color="auto"/>
            </w:tcBorders>
            <w:hideMark/>
          </w:tcPr>
          <w:p w14:paraId="4462FC89" w14:textId="77777777" w:rsidR="00B73F88" w:rsidRPr="00CF3A76" w:rsidRDefault="00B73F88" w:rsidP="00C074AC">
            <w:pPr>
              <w:spacing w:line="480" w:lineRule="auto"/>
              <w:rPr>
                <w:rFonts w:ascii="Times New Roman" w:eastAsia="Times New Roman" w:hAnsi="Times New Roman" w:cs="Times New Roman"/>
                <w:sz w:val="24"/>
                <w:szCs w:val="24"/>
                <w:lang w:eastAsia="es-MX"/>
              </w:rPr>
            </w:pPr>
            <w:proofErr w:type="spellStart"/>
            <w:proofErr w:type="gramStart"/>
            <w:r w:rsidRPr="00CF3A76">
              <w:rPr>
                <w:rFonts w:ascii="Times New Roman" w:eastAsia="Times New Roman" w:hAnsi="Times New Roman" w:cs="Times New Roman"/>
                <w:sz w:val="24"/>
                <w:szCs w:val="24"/>
                <w:lang w:eastAsia="es-MX"/>
              </w:rPr>
              <w:t>nchar</w:t>
            </w:r>
            <w:proofErr w:type="spellEnd"/>
            <w:r w:rsidRPr="00CF3A76">
              <w:rPr>
                <w:rFonts w:ascii="Times New Roman" w:eastAsia="Times New Roman" w:hAnsi="Times New Roman" w:cs="Times New Roman"/>
                <w:sz w:val="24"/>
                <w:szCs w:val="24"/>
                <w:lang w:eastAsia="es-MX"/>
              </w:rPr>
              <w:t>(</w:t>
            </w:r>
            <w:proofErr w:type="gramEnd"/>
            <w:r w:rsidRPr="00CF3A76">
              <w:rPr>
                <w:rFonts w:ascii="Times New Roman" w:eastAsia="Times New Roman" w:hAnsi="Times New Roman" w:cs="Times New Roman"/>
                <w:sz w:val="24"/>
                <w:szCs w:val="24"/>
                <w:lang w:eastAsia="es-MX"/>
              </w:rPr>
              <w:t>10)</w:t>
            </w:r>
          </w:p>
        </w:tc>
        <w:tc>
          <w:tcPr>
            <w:tcW w:w="0" w:type="auto"/>
            <w:tcBorders>
              <w:top w:val="single" w:sz="4" w:space="0" w:color="auto"/>
              <w:left w:val="single" w:sz="4" w:space="0" w:color="auto"/>
              <w:bottom w:val="single" w:sz="4" w:space="0" w:color="auto"/>
              <w:right w:val="single" w:sz="4" w:space="0" w:color="auto"/>
            </w:tcBorders>
            <w:hideMark/>
          </w:tcPr>
          <w:p w14:paraId="247EDC87" w14:textId="77777777" w:rsidR="00B73F88" w:rsidRPr="00CF3A76" w:rsidRDefault="00B73F88" w:rsidP="00C074AC">
            <w:pPr>
              <w:spacing w:line="480" w:lineRule="auto"/>
              <w:rPr>
                <w:rFonts w:ascii="Times New Roman" w:eastAsia="Times New Roman" w:hAnsi="Times New Roman" w:cs="Times New Roman"/>
                <w:sz w:val="24"/>
                <w:szCs w:val="24"/>
                <w:lang w:eastAsia="es-MX"/>
              </w:rPr>
            </w:pPr>
            <w:r w:rsidRPr="00CF3A76">
              <w:rPr>
                <w:rFonts w:ascii="Times New Roman" w:eastAsia="Times New Roman" w:hAnsi="Times New Roman" w:cs="Times New Roman"/>
                <w:sz w:val="24"/>
                <w:szCs w:val="24"/>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31DEE8D5" w14:textId="77777777" w:rsidR="00B73F88" w:rsidRPr="00CF3A76" w:rsidRDefault="00B73F88" w:rsidP="00C074AC">
            <w:pPr>
              <w:spacing w:line="480" w:lineRule="auto"/>
              <w:rPr>
                <w:rFonts w:ascii="Times New Roman" w:eastAsia="Times New Roman" w:hAnsi="Times New Roman" w:cs="Times New Roman"/>
                <w:sz w:val="24"/>
                <w:szCs w:val="24"/>
                <w:lang w:eastAsia="es-MX"/>
              </w:rPr>
            </w:pPr>
            <w:r w:rsidRPr="00CF3A76">
              <w:rPr>
                <w:rFonts w:ascii="Times New Roman" w:eastAsia="Times New Roman" w:hAnsi="Times New Roman" w:cs="Times New Roman"/>
                <w:sz w:val="24"/>
                <w:szCs w:val="24"/>
                <w:lang w:eastAsia="es-MX"/>
              </w:rPr>
              <w:t>Segundo nombre del abogado</w:t>
            </w:r>
          </w:p>
        </w:tc>
      </w:tr>
      <w:tr w:rsidR="00B73F88" w:rsidRPr="00CF3A76" w14:paraId="61FD36C6" w14:textId="77777777" w:rsidTr="00B73F88">
        <w:tc>
          <w:tcPr>
            <w:tcW w:w="1980" w:type="dxa"/>
            <w:tcBorders>
              <w:top w:val="single" w:sz="4" w:space="0" w:color="auto"/>
              <w:left w:val="single" w:sz="4" w:space="0" w:color="auto"/>
              <w:bottom w:val="single" w:sz="4" w:space="0" w:color="auto"/>
              <w:right w:val="single" w:sz="4" w:space="0" w:color="auto"/>
            </w:tcBorders>
            <w:hideMark/>
          </w:tcPr>
          <w:p w14:paraId="6DE6516A" w14:textId="77777777" w:rsidR="00B73F88" w:rsidRPr="00CF3A76" w:rsidRDefault="00B73F88" w:rsidP="00C074AC">
            <w:pPr>
              <w:spacing w:line="480" w:lineRule="auto"/>
              <w:rPr>
                <w:rFonts w:ascii="Times New Roman" w:eastAsia="Times New Roman" w:hAnsi="Times New Roman" w:cs="Times New Roman"/>
                <w:sz w:val="24"/>
                <w:szCs w:val="24"/>
                <w:lang w:eastAsia="es-MX"/>
              </w:rPr>
            </w:pPr>
            <w:proofErr w:type="spellStart"/>
            <w:r w:rsidRPr="00CF3A76">
              <w:rPr>
                <w:rFonts w:ascii="Times New Roman" w:eastAsia="Times New Roman" w:hAnsi="Times New Roman" w:cs="Times New Roman"/>
                <w:sz w:val="24"/>
                <w:szCs w:val="24"/>
                <w:lang w:eastAsia="es-MX"/>
              </w:rPr>
              <w:t>pApellido</w:t>
            </w:r>
            <w:proofErr w:type="spellEnd"/>
          </w:p>
        </w:tc>
        <w:tc>
          <w:tcPr>
            <w:tcW w:w="1662" w:type="dxa"/>
            <w:tcBorders>
              <w:top w:val="single" w:sz="4" w:space="0" w:color="auto"/>
              <w:left w:val="single" w:sz="4" w:space="0" w:color="auto"/>
              <w:bottom w:val="single" w:sz="4" w:space="0" w:color="auto"/>
              <w:right w:val="single" w:sz="4" w:space="0" w:color="auto"/>
            </w:tcBorders>
            <w:hideMark/>
          </w:tcPr>
          <w:p w14:paraId="37CE3EED" w14:textId="77777777" w:rsidR="00B73F88" w:rsidRPr="00CF3A76" w:rsidRDefault="00B73F88" w:rsidP="00C074AC">
            <w:pPr>
              <w:spacing w:line="480" w:lineRule="auto"/>
              <w:rPr>
                <w:rFonts w:ascii="Times New Roman" w:eastAsia="Times New Roman" w:hAnsi="Times New Roman" w:cs="Times New Roman"/>
                <w:sz w:val="24"/>
                <w:szCs w:val="24"/>
                <w:lang w:eastAsia="es-MX"/>
              </w:rPr>
            </w:pPr>
            <w:proofErr w:type="spellStart"/>
            <w:proofErr w:type="gramStart"/>
            <w:r w:rsidRPr="00CF3A76">
              <w:rPr>
                <w:rFonts w:ascii="Times New Roman" w:eastAsia="Times New Roman" w:hAnsi="Times New Roman" w:cs="Times New Roman"/>
                <w:sz w:val="24"/>
                <w:szCs w:val="24"/>
                <w:lang w:eastAsia="es-MX"/>
              </w:rPr>
              <w:t>nchar</w:t>
            </w:r>
            <w:proofErr w:type="spellEnd"/>
            <w:r w:rsidRPr="00CF3A76">
              <w:rPr>
                <w:rFonts w:ascii="Times New Roman" w:eastAsia="Times New Roman" w:hAnsi="Times New Roman" w:cs="Times New Roman"/>
                <w:sz w:val="24"/>
                <w:szCs w:val="24"/>
                <w:lang w:eastAsia="es-MX"/>
              </w:rPr>
              <w:t>(</w:t>
            </w:r>
            <w:proofErr w:type="gramEnd"/>
            <w:r w:rsidRPr="00CF3A76">
              <w:rPr>
                <w:rFonts w:ascii="Times New Roman" w:eastAsia="Times New Roman" w:hAnsi="Times New Roman" w:cs="Times New Roman"/>
                <w:sz w:val="24"/>
                <w:szCs w:val="24"/>
                <w:lang w:eastAsia="es-MX"/>
              </w:rPr>
              <w:t>10)</w:t>
            </w:r>
          </w:p>
        </w:tc>
        <w:tc>
          <w:tcPr>
            <w:tcW w:w="0" w:type="auto"/>
            <w:tcBorders>
              <w:top w:val="single" w:sz="4" w:space="0" w:color="auto"/>
              <w:left w:val="single" w:sz="4" w:space="0" w:color="auto"/>
              <w:bottom w:val="single" w:sz="4" w:space="0" w:color="auto"/>
              <w:right w:val="single" w:sz="4" w:space="0" w:color="auto"/>
            </w:tcBorders>
            <w:hideMark/>
          </w:tcPr>
          <w:p w14:paraId="7E50E7D4" w14:textId="77777777" w:rsidR="00B73F88" w:rsidRPr="00CF3A76" w:rsidRDefault="00B73F88" w:rsidP="00C074AC">
            <w:pPr>
              <w:spacing w:line="480" w:lineRule="auto"/>
              <w:rPr>
                <w:rFonts w:ascii="Times New Roman" w:eastAsia="Times New Roman" w:hAnsi="Times New Roman" w:cs="Times New Roman"/>
                <w:sz w:val="24"/>
                <w:szCs w:val="24"/>
                <w:lang w:eastAsia="es-MX"/>
              </w:rPr>
            </w:pPr>
            <w:r w:rsidRPr="00CF3A76">
              <w:rPr>
                <w:rFonts w:ascii="Times New Roman" w:eastAsia="Times New Roman" w:hAnsi="Times New Roman" w:cs="Times New Roman"/>
                <w:sz w:val="24"/>
                <w:szCs w:val="24"/>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00DAB923" w14:textId="77777777" w:rsidR="00B73F88" w:rsidRPr="00CF3A76" w:rsidRDefault="00B73F88" w:rsidP="00C074AC">
            <w:pPr>
              <w:spacing w:line="480" w:lineRule="auto"/>
              <w:rPr>
                <w:rFonts w:ascii="Times New Roman" w:eastAsia="Times New Roman" w:hAnsi="Times New Roman" w:cs="Times New Roman"/>
                <w:sz w:val="24"/>
                <w:szCs w:val="24"/>
                <w:lang w:eastAsia="es-MX"/>
              </w:rPr>
            </w:pPr>
            <w:r w:rsidRPr="00CF3A76">
              <w:rPr>
                <w:rFonts w:ascii="Times New Roman" w:eastAsia="Times New Roman" w:hAnsi="Times New Roman" w:cs="Times New Roman"/>
                <w:sz w:val="24"/>
                <w:szCs w:val="24"/>
                <w:lang w:eastAsia="es-MX"/>
              </w:rPr>
              <w:t>Primer apellido del abogado</w:t>
            </w:r>
          </w:p>
        </w:tc>
      </w:tr>
      <w:tr w:rsidR="00B73F88" w:rsidRPr="00CF3A76" w14:paraId="5D8464CD" w14:textId="77777777" w:rsidTr="00B73F88">
        <w:tc>
          <w:tcPr>
            <w:tcW w:w="1980" w:type="dxa"/>
            <w:tcBorders>
              <w:top w:val="single" w:sz="4" w:space="0" w:color="auto"/>
              <w:left w:val="single" w:sz="4" w:space="0" w:color="auto"/>
              <w:bottom w:val="single" w:sz="4" w:space="0" w:color="auto"/>
              <w:right w:val="single" w:sz="4" w:space="0" w:color="auto"/>
            </w:tcBorders>
            <w:hideMark/>
          </w:tcPr>
          <w:p w14:paraId="4A2B3993" w14:textId="77777777" w:rsidR="00B73F88" w:rsidRPr="00CF3A76" w:rsidRDefault="00B73F88" w:rsidP="00C074AC">
            <w:pPr>
              <w:spacing w:line="480" w:lineRule="auto"/>
              <w:rPr>
                <w:rFonts w:ascii="Times New Roman" w:eastAsia="Times New Roman" w:hAnsi="Times New Roman" w:cs="Times New Roman"/>
                <w:sz w:val="24"/>
                <w:szCs w:val="24"/>
                <w:lang w:eastAsia="es-MX"/>
              </w:rPr>
            </w:pPr>
            <w:proofErr w:type="spellStart"/>
            <w:r w:rsidRPr="00CF3A76">
              <w:rPr>
                <w:rFonts w:ascii="Times New Roman" w:eastAsia="Times New Roman" w:hAnsi="Times New Roman" w:cs="Times New Roman"/>
                <w:sz w:val="24"/>
                <w:szCs w:val="24"/>
                <w:lang w:eastAsia="es-MX"/>
              </w:rPr>
              <w:t>sApellido</w:t>
            </w:r>
            <w:proofErr w:type="spellEnd"/>
          </w:p>
        </w:tc>
        <w:tc>
          <w:tcPr>
            <w:tcW w:w="1662" w:type="dxa"/>
            <w:tcBorders>
              <w:top w:val="single" w:sz="4" w:space="0" w:color="auto"/>
              <w:left w:val="single" w:sz="4" w:space="0" w:color="auto"/>
              <w:bottom w:val="single" w:sz="4" w:space="0" w:color="auto"/>
              <w:right w:val="single" w:sz="4" w:space="0" w:color="auto"/>
            </w:tcBorders>
            <w:hideMark/>
          </w:tcPr>
          <w:p w14:paraId="774C9411" w14:textId="77777777" w:rsidR="00B73F88" w:rsidRPr="00CF3A76" w:rsidRDefault="00B73F88" w:rsidP="00C074AC">
            <w:pPr>
              <w:spacing w:line="480" w:lineRule="auto"/>
              <w:rPr>
                <w:rFonts w:ascii="Times New Roman" w:eastAsia="Times New Roman" w:hAnsi="Times New Roman" w:cs="Times New Roman"/>
                <w:sz w:val="24"/>
                <w:szCs w:val="24"/>
                <w:lang w:eastAsia="es-MX"/>
              </w:rPr>
            </w:pPr>
            <w:proofErr w:type="spellStart"/>
            <w:proofErr w:type="gramStart"/>
            <w:r w:rsidRPr="00CF3A76">
              <w:rPr>
                <w:rFonts w:ascii="Times New Roman" w:eastAsia="Times New Roman" w:hAnsi="Times New Roman" w:cs="Times New Roman"/>
                <w:sz w:val="24"/>
                <w:szCs w:val="24"/>
                <w:lang w:eastAsia="es-MX"/>
              </w:rPr>
              <w:t>nchar</w:t>
            </w:r>
            <w:proofErr w:type="spellEnd"/>
            <w:r w:rsidRPr="00CF3A76">
              <w:rPr>
                <w:rFonts w:ascii="Times New Roman" w:eastAsia="Times New Roman" w:hAnsi="Times New Roman" w:cs="Times New Roman"/>
                <w:sz w:val="24"/>
                <w:szCs w:val="24"/>
                <w:lang w:eastAsia="es-MX"/>
              </w:rPr>
              <w:t>(</w:t>
            </w:r>
            <w:proofErr w:type="gramEnd"/>
            <w:r w:rsidRPr="00CF3A76">
              <w:rPr>
                <w:rFonts w:ascii="Times New Roman" w:eastAsia="Times New Roman" w:hAnsi="Times New Roman" w:cs="Times New Roman"/>
                <w:sz w:val="24"/>
                <w:szCs w:val="24"/>
                <w:lang w:eastAsia="es-MX"/>
              </w:rPr>
              <w:t>10)</w:t>
            </w:r>
          </w:p>
        </w:tc>
        <w:tc>
          <w:tcPr>
            <w:tcW w:w="0" w:type="auto"/>
            <w:tcBorders>
              <w:top w:val="single" w:sz="4" w:space="0" w:color="auto"/>
              <w:left w:val="single" w:sz="4" w:space="0" w:color="auto"/>
              <w:bottom w:val="single" w:sz="4" w:space="0" w:color="auto"/>
              <w:right w:val="single" w:sz="4" w:space="0" w:color="auto"/>
            </w:tcBorders>
            <w:hideMark/>
          </w:tcPr>
          <w:p w14:paraId="4FD93DF2" w14:textId="77777777" w:rsidR="00B73F88" w:rsidRPr="00CF3A76" w:rsidRDefault="00B73F88" w:rsidP="00C074AC">
            <w:pPr>
              <w:spacing w:line="480" w:lineRule="auto"/>
              <w:rPr>
                <w:rFonts w:ascii="Times New Roman" w:eastAsia="Times New Roman" w:hAnsi="Times New Roman" w:cs="Times New Roman"/>
                <w:sz w:val="24"/>
                <w:szCs w:val="24"/>
                <w:lang w:eastAsia="es-MX"/>
              </w:rPr>
            </w:pPr>
            <w:r w:rsidRPr="00CF3A76">
              <w:rPr>
                <w:rFonts w:ascii="Times New Roman" w:eastAsia="Times New Roman" w:hAnsi="Times New Roman" w:cs="Times New Roman"/>
                <w:sz w:val="24"/>
                <w:szCs w:val="24"/>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5C2A4ACC" w14:textId="77777777" w:rsidR="00B73F88" w:rsidRPr="00CF3A76" w:rsidRDefault="00B73F88" w:rsidP="00C074AC">
            <w:pPr>
              <w:spacing w:line="480" w:lineRule="auto"/>
              <w:rPr>
                <w:rFonts w:ascii="Times New Roman" w:eastAsia="Times New Roman" w:hAnsi="Times New Roman" w:cs="Times New Roman"/>
                <w:sz w:val="24"/>
                <w:szCs w:val="24"/>
                <w:lang w:eastAsia="es-MX"/>
              </w:rPr>
            </w:pPr>
            <w:r w:rsidRPr="00CF3A76">
              <w:rPr>
                <w:rFonts w:ascii="Times New Roman" w:eastAsia="Times New Roman" w:hAnsi="Times New Roman" w:cs="Times New Roman"/>
                <w:sz w:val="24"/>
                <w:szCs w:val="24"/>
                <w:lang w:eastAsia="es-MX"/>
              </w:rPr>
              <w:t>Segundo apellido del abogado</w:t>
            </w:r>
          </w:p>
        </w:tc>
      </w:tr>
      <w:tr w:rsidR="00B73F88" w:rsidRPr="00CF3A76" w14:paraId="0A164970" w14:textId="77777777" w:rsidTr="00B73F88">
        <w:tc>
          <w:tcPr>
            <w:tcW w:w="1980" w:type="dxa"/>
            <w:tcBorders>
              <w:top w:val="single" w:sz="4" w:space="0" w:color="auto"/>
              <w:left w:val="single" w:sz="4" w:space="0" w:color="auto"/>
              <w:bottom w:val="single" w:sz="4" w:space="0" w:color="auto"/>
              <w:right w:val="single" w:sz="4" w:space="0" w:color="auto"/>
            </w:tcBorders>
            <w:hideMark/>
          </w:tcPr>
          <w:p w14:paraId="3B1BED81" w14:textId="77777777" w:rsidR="00B73F88" w:rsidRPr="00CF3A76" w:rsidRDefault="00B73F88" w:rsidP="00C074AC">
            <w:pPr>
              <w:spacing w:line="480" w:lineRule="auto"/>
              <w:rPr>
                <w:rFonts w:ascii="Times New Roman" w:eastAsia="Times New Roman" w:hAnsi="Times New Roman" w:cs="Times New Roman"/>
                <w:sz w:val="24"/>
                <w:szCs w:val="24"/>
                <w:lang w:eastAsia="es-MX"/>
              </w:rPr>
            </w:pPr>
            <w:r w:rsidRPr="00CF3A76">
              <w:rPr>
                <w:rFonts w:ascii="Times New Roman" w:eastAsia="Times New Roman" w:hAnsi="Times New Roman" w:cs="Times New Roman"/>
                <w:sz w:val="24"/>
                <w:szCs w:val="24"/>
                <w:lang w:eastAsia="es-MX"/>
              </w:rPr>
              <w:t>DUI</w:t>
            </w:r>
          </w:p>
        </w:tc>
        <w:tc>
          <w:tcPr>
            <w:tcW w:w="1662" w:type="dxa"/>
            <w:tcBorders>
              <w:top w:val="single" w:sz="4" w:space="0" w:color="auto"/>
              <w:left w:val="single" w:sz="4" w:space="0" w:color="auto"/>
              <w:bottom w:val="single" w:sz="4" w:space="0" w:color="auto"/>
              <w:right w:val="single" w:sz="4" w:space="0" w:color="auto"/>
            </w:tcBorders>
            <w:hideMark/>
          </w:tcPr>
          <w:p w14:paraId="39735052" w14:textId="77777777" w:rsidR="00B73F88" w:rsidRPr="00CF3A76" w:rsidRDefault="00B73F88" w:rsidP="00C074AC">
            <w:pPr>
              <w:spacing w:line="480" w:lineRule="auto"/>
              <w:rPr>
                <w:rFonts w:ascii="Times New Roman" w:eastAsia="Times New Roman" w:hAnsi="Times New Roman" w:cs="Times New Roman"/>
                <w:sz w:val="24"/>
                <w:szCs w:val="24"/>
                <w:lang w:eastAsia="es-MX"/>
              </w:rPr>
            </w:pPr>
            <w:proofErr w:type="spellStart"/>
            <w:r w:rsidRPr="00CF3A76">
              <w:rPr>
                <w:rFonts w:ascii="Times New Roman" w:eastAsia="Times New Roman" w:hAnsi="Times New Roman" w:cs="Times New Roman"/>
                <w:sz w:val="24"/>
                <w:szCs w:val="24"/>
                <w:lang w:eastAsia="es-MX"/>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7DD2731" w14:textId="77777777" w:rsidR="00B73F88" w:rsidRPr="00CF3A76" w:rsidRDefault="00B73F88" w:rsidP="00C074AC">
            <w:pPr>
              <w:spacing w:line="480" w:lineRule="auto"/>
              <w:rPr>
                <w:rFonts w:ascii="Times New Roman" w:eastAsia="Times New Roman" w:hAnsi="Times New Roman" w:cs="Times New Roman"/>
                <w:sz w:val="24"/>
                <w:szCs w:val="24"/>
                <w:lang w:eastAsia="es-MX"/>
              </w:rPr>
            </w:pPr>
            <w:r w:rsidRPr="00CF3A76">
              <w:rPr>
                <w:rFonts w:ascii="Times New Roman" w:eastAsia="Times New Roman" w:hAnsi="Times New Roman" w:cs="Times New Roman"/>
                <w:sz w:val="24"/>
                <w:szCs w:val="24"/>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1A354EA1" w14:textId="77777777" w:rsidR="00B73F88" w:rsidRPr="00CF3A76" w:rsidRDefault="00B73F88" w:rsidP="00C074AC">
            <w:pPr>
              <w:spacing w:line="480" w:lineRule="auto"/>
              <w:rPr>
                <w:rFonts w:ascii="Times New Roman" w:eastAsia="Times New Roman" w:hAnsi="Times New Roman" w:cs="Times New Roman"/>
                <w:sz w:val="24"/>
                <w:szCs w:val="24"/>
                <w:lang w:eastAsia="es-MX"/>
              </w:rPr>
            </w:pPr>
            <w:r w:rsidRPr="00CF3A76">
              <w:rPr>
                <w:rFonts w:ascii="Times New Roman" w:eastAsia="Times New Roman" w:hAnsi="Times New Roman" w:cs="Times New Roman"/>
                <w:sz w:val="24"/>
                <w:szCs w:val="24"/>
                <w:lang w:eastAsia="es-MX"/>
              </w:rPr>
              <w:t>Documento Único de Identidad</w:t>
            </w:r>
          </w:p>
        </w:tc>
      </w:tr>
      <w:tr w:rsidR="00B73F88" w:rsidRPr="00CF3A76" w14:paraId="7F59F773" w14:textId="77777777" w:rsidTr="00B73F88">
        <w:tc>
          <w:tcPr>
            <w:tcW w:w="1980" w:type="dxa"/>
            <w:tcBorders>
              <w:top w:val="single" w:sz="4" w:space="0" w:color="auto"/>
              <w:left w:val="single" w:sz="4" w:space="0" w:color="auto"/>
              <w:bottom w:val="single" w:sz="4" w:space="0" w:color="auto"/>
              <w:right w:val="single" w:sz="4" w:space="0" w:color="auto"/>
            </w:tcBorders>
            <w:hideMark/>
          </w:tcPr>
          <w:p w14:paraId="140C0417" w14:textId="77777777" w:rsidR="00B73F88" w:rsidRPr="00CF3A76" w:rsidRDefault="00B73F88" w:rsidP="00C074AC">
            <w:pPr>
              <w:spacing w:line="480" w:lineRule="auto"/>
              <w:rPr>
                <w:rFonts w:ascii="Times New Roman" w:eastAsia="Times New Roman" w:hAnsi="Times New Roman" w:cs="Times New Roman"/>
                <w:sz w:val="24"/>
                <w:szCs w:val="24"/>
                <w:lang w:eastAsia="es-MX"/>
              </w:rPr>
            </w:pPr>
            <w:r w:rsidRPr="00CF3A76">
              <w:rPr>
                <w:rFonts w:ascii="Times New Roman" w:eastAsia="Times New Roman" w:hAnsi="Times New Roman" w:cs="Times New Roman"/>
                <w:sz w:val="24"/>
                <w:szCs w:val="24"/>
                <w:lang w:eastAsia="es-MX"/>
              </w:rPr>
              <w:lastRenderedPageBreak/>
              <w:t>Especialidad</w:t>
            </w:r>
          </w:p>
        </w:tc>
        <w:tc>
          <w:tcPr>
            <w:tcW w:w="1662" w:type="dxa"/>
            <w:tcBorders>
              <w:top w:val="single" w:sz="4" w:space="0" w:color="auto"/>
              <w:left w:val="single" w:sz="4" w:space="0" w:color="auto"/>
              <w:bottom w:val="single" w:sz="4" w:space="0" w:color="auto"/>
              <w:right w:val="single" w:sz="4" w:space="0" w:color="auto"/>
            </w:tcBorders>
            <w:hideMark/>
          </w:tcPr>
          <w:p w14:paraId="2C0594E3" w14:textId="77777777" w:rsidR="00B73F88" w:rsidRPr="00CF3A76" w:rsidRDefault="00B73F88" w:rsidP="00C074AC">
            <w:pPr>
              <w:spacing w:line="480" w:lineRule="auto"/>
              <w:rPr>
                <w:rFonts w:ascii="Times New Roman" w:eastAsia="Times New Roman" w:hAnsi="Times New Roman" w:cs="Times New Roman"/>
                <w:sz w:val="24"/>
                <w:szCs w:val="24"/>
                <w:lang w:eastAsia="es-MX"/>
              </w:rPr>
            </w:pPr>
            <w:proofErr w:type="spellStart"/>
            <w:proofErr w:type="gramStart"/>
            <w:r w:rsidRPr="00CF3A76">
              <w:rPr>
                <w:rFonts w:ascii="Times New Roman" w:eastAsia="Times New Roman" w:hAnsi="Times New Roman" w:cs="Times New Roman"/>
                <w:sz w:val="24"/>
                <w:szCs w:val="24"/>
                <w:lang w:eastAsia="es-MX"/>
              </w:rPr>
              <w:t>varchar</w:t>
            </w:r>
            <w:proofErr w:type="spellEnd"/>
            <w:r w:rsidRPr="00CF3A76">
              <w:rPr>
                <w:rFonts w:ascii="Times New Roman" w:eastAsia="Times New Roman" w:hAnsi="Times New Roman" w:cs="Times New Roman"/>
                <w:sz w:val="24"/>
                <w:szCs w:val="24"/>
                <w:lang w:eastAsia="es-MX"/>
              </w:rPr>
              <w:t>(</w:t>
            </w:r>
            <w:proofErr w:type="gramEnd"/>
            <w:r w:rsidRPr="00CF3A76">
              <w:rPr>
                <w:rFonts w:ascii="Times New Roman" w:eastAsia="Times New Roman" w:hAnsi="Times New Roman" w:cs="Times New Roman"/>
                <w:sz w:val="24"/>
                <w:szCs w:val="24"/>
                <w:lang w:eastAsia="es-MX"/>
              </w:rPr>
              <w:t>100)</w:t>
            </w:r>
          </w:p>
        </w:tc>
        <w:tc>
          <w:tcPr>
            <w:tcW w:w="0" w:type="auto"/>
            <w:tcBorders>
              <w:top w:val="single" w:sz="4" w:space="0" w:color="auto"/>
              <w:left w:val="single" w:sz="4" w:space="0" w:color="auto"/>
              <w:bottom w:val="single" w:sz="4" w:space="0" w:color="auto"/>
              <w:right w:val="single" w:sz="4" w:space="0" w:color="auto"/>
            </w:tcBorders>
            <w:hideMark/>
          </w:tcPr>
          <w:p w14:paraId="6D2D9A95" w14:textId="77777777" w:rsidR="00B73F88" w:rsidRPr="00CF3A76" w:rsidRDefault="00B73F88" w:rsidP="00C074AC">
            <w:pPr>
              <w:spacing w:line="480" w:lineRule="auto"/>
              <w:rPr>
                <w:rFonts w:ascii="Times New Roman" w:eastAsia="Times New Roman" w:hAnsi="Times New Roman" w:cs="Times New Roman"/>
                <w:sz w:val="24"/>
                <w:szCs w:val="24"/>
                <w:lang w:eastAsia="es-MX"/>
              </w:rPr>
            </w:pPr>
            <w:r w:rsidRPr="00CF3A76">
              <w:rPr>
                <w:rFonts w:ascii="Times New Roman" w:eastAsia="Times New Roman" w:hAnsi="Times New Roman" w:cs="Times New Roman"/>
                <w:sz w:val="24"/>
                <w:szCs w:val="24"/>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09904955" w14:textId="77777777" w:rsidR="00B73F88" w:rsidRPr="00CF3A76" w:rsidRDefault="00B73F88" w:rsidP="00C074AC">
            <w:pPr>
              <w:spacing w:line="480" w:lineRule="auto"/>
              <w:rPr>
                <w:rFonts w:ascii="Times New Roman" w:eastAsia="Times New Roman" w:hAnsi="Times New Roman" w:cs="Times New Roman"/>
                <w:sz w:val="24"/>
                <w:szCs w:val="24"/>
                <w:lang w:eastAsia="es-MX"/>
              </w:rPr>
            </w:pPr>
            <w:r w:rsidRPr="00CF3A76">
              <w:rPr>
                <w:rFonts w:ascii="Times New Roman" w:eastAsia="Times New Roman" w:hAnsi="Times New Roman" w:cs="Times New Roman"/>
                <w:sz w:val="24"/>
                <w:szCs w:val="24"/>
                <w:lang w:eastAsia="es-MX"/>
              </w:rPr>
              <w:t>Especialidad del abogado</w:t>
            </w:r>
          </w:p>
        </w:tc>
      </w:tr>
      <w:tr w:rsidR="00B73F88" w:rsidRPr="00CF3A76" w14:paraId="2474E01D" w14:textId="77777777" w:rsidTr="00B73F88">
        <w:tc>
          <w:tcPr>
            <w:tcW w:w="1980" w:type="dxa"/>
            <w:tcBorders>
              <w:top w:val="single" w:sz="4" w:space="0" w:color="auto"/>
              <w:left w:val="single" w:sz="4" w:space="0" w:color="auto"/>
              <w:bottom w:val="single" w:sz="4" w:space="0" w:color="auto"/>
              <w:right w:val="single" w:sz="4" w:space="0" w:color="auto"/>
            </w:tcBorders>
            <w:hideMark/>
          </w:tcPr>
          <w:p w14:paraId="3976F21C" w14:textId="77777777" w:rsidR="00B73F88" w:rsidRPr="00CF3A76" w:rsidRDefault="00B73F88" w:rsidP="00C074AC">
            <w:pPr>
              <w:spacing w:line="480" w:lineRule="auto"/>
              <w:rPr>
                <w:rFonts w:ascii="Times New Roman" w:eastAsia="Times New Roman" w:hAnsi="Times New Roman" w:cs="Times New Roman"/>
                <w:sz w:val="24"/>
                <w:szCs w:val="24"/>
                <w:lang w:eastAsia="es-MX"/>
              </w:rPr>
            </w:pPr>
            <w:proofErr w:type="spellStart"/>
            <w:r w:rsidRPr="00CF3A76">
              <w:rPr>
                <w:rFonts w:ascii="Times New Roman" w:eastAsia="Times New Roman" w:hAnsi="Times New Roman" w:cs="Times New Roman"/>
                <w:sz w:val="24"/>
                <w:szCs w:val="24"/>
                <w:lang w:eastAsia="es-MX"/>
              </w:rPr>
              <w:t>Telefono</w:t>
            </w:r>
            <w:proofErr w:type="spellEnd"/>
          </w:p>
        </w:tc>
        <w:tc>
          <w:tcPr>
            <w:tcW w:w="1662" w:type="dxa"/>
            <w:tcBorders>
              <w:top w:val="single" w:sz="4" w:space="0" w:color="auto"/>
              <w:left w:val="single" w:sz="4" w:space="0" w:color="auto"/>
              <w:bottom w:val="single" w:sz="4" w:space="0" w:color="auto"/>
              <w:right w:val="single" w:sz="4" w:space="0" w:color="auto"/>
            </w:tcBorders>
            <w:hideMark/>
          </w:tcPr>
          <w:p w14:paraId="2332F56A" w14:textId="77777777" w:rsidR="00B73F88" w:rsidRPr="00CF3A76" w:rsidRDefault="00B73F88" w:rsidP="00C074AC">
            <w:pPr>
              <w:spacing w:line="480" w:lineRule="auto"/>
              <w:rPr>
                <w:rFonts w:ascii="Times New Roman" w:eastAsia="Times New Roman" w:hAnsi="Times New Roman" w:cs="Times New Roman"/>
                <w:sz w:val="24"/>
                <w:szCs w:val="24"/>
                <w:lang w:eastAsia="es-MX"/>
              </w:rPr>
            </w:pPr>
            <w:proofErr w:type="spellStart"/>
            <w:proofErr w:type="gramStart"/>
            <w:r w:rsidRPr="00CF3A76">
              <w:rPr>
                <w:rFonts w:ascii="Times New Roman" w:eastAsia="Times New Roman" w:hAnsi="Times New Roman" w:cs="Times New Roman"/>
                <w:sz w:val="24"/>
                <w:szCs w:val="24"/>
                <w:lang w:eastAsia="es-MX"/>
              </w:rPr>
              <w:t>varchar</w:t>
            </w:r>
            <w:proofErr w:type="spellEnd"/>
            <w:r w:rsidRPr="00CF3A76">
              <w:rPr>
                <w:rFonts w:ascii="Times New Roman" w:eastAsia="Times New Roman" w:hAnsi="Times New Roman" w:cs="Times New Roman"/>
                <w:sz w:val="24"/>
                <w:szCs w:val="24"/>
                <w:lang w:eastAsia="es-MX"/>
              </w:rPr>
              <w:t>(</w:t>
            </w:r>
            <w:proofErr w:type="gramEnd"/>
            <w:r w:rsidRPr="00CF3A76">
              <w:rPr>
                <w:rFonts w:ascii="Times New Roman" w:eastAsia="Times New Roman" w:hAnsi="Times New Roman" w:cs="Times New Roman"/>
                <w:sz w:val="24"/>
                <w:szCs w:val="24"/>
                <w:lang w:eastAsia="es-MX"/>
              </w:rPr>
              <w:t>50)</w:t>
            </w:r>
          </w:p>
        </w:tc>
        <w:tc>
          <w:tcPr>
            <w:tcW w:w="0" w:type="auto"/>
            <w:tcBorders>
              <w:top w:val="single" w:sz="4" w:space="0" w:color="auto"/>
              <w:left w:val="single" w:sz="4" w:space="0" w:color="auto"/>
              <w:bottom w:val="single" w:sz="4" w:space="0" w:color="auto"/>
              <w:right w:val="single" w:sz="4" w:space="0" w:color="auto"/>
            </w:tcBorders>
            <w:hideMark/>
          </w:tcPr>
          <w:p w14:paraId="74FDA3CB" w14:textId="77777777" w:rsidR="00B73F88" w:rsidRPr="00CF3A76" w:rsidRDefault="00B73F88" w:rsidP="00C074AC">
            <w:pPr>
              <w:spacing w:line="480" w:lineRule="auto"/>
              <w:rPr>
                <w:rFonts w:ascii="Times New Roman" w:eastAsia="Times New Roman" w:hAnsi="Times New Roman" w:cs="Times New Roman"/>
                <w:sz w:val="24"/>
                <w:szCs w:val="24"/>
                <w:lang w:eastAsia="es-MX"/>
              </w:rPr>
            </w:pPr>
            <w:r w:rsidRPr="00CF3A76">
              <w:rPr>
                <w:rFonts w:ascii="Times New Roman" w:eastAsia="Times New Roman" w:hAnsi="Times New Roman" w:cs="Times New Roman"/>
                <w:sz w:val="24"/>
                <w:szCs w:val="24"/>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41819D1B" w14:textId="77777777" w:rsidR="00B73F88" w:rsidRPr="00CF3A76" w:rsidRDefault="00B73F88" w:rsidP="00C074AC">
            <w:pPr>
              <w:spacing w:line="480" w:lineRule="auto"/>
              <w:rPr>
                <w:rFonts w:ascii="Times New Roman" w:eastAsia="Times New Roman" w:hAnsi="Times New Roman" w:cs="Times New Roman"/>
                <w:sz w:val="24"/>
                <w:szCs w:val="24"/>
                <w:lang w:eastAsia="es-MX"/>
              </w:rPr>
            </w:pPr>
            <w:r w:rsidRPr="00CF3A76">
              <w:rPr>
                <w:rFonts w:ascii="Times New Roman" w:eastAsia="Times New Roman" w:hAnsi="Times New Roman" w:cs="Times New Roman"/>
                <w:sz w:val="24"/>
                <w:szCs w:val="24"/>
                <w:lang w:eastAsia="es-MX"/>
              </w:rPr>
              <w:t>Número de teléfono del abogado</w:t>
            </w:r>
          </w:p>
        </w:tc>
      </w:tr>
      <w:tr w:rsidR="00B73F88" w:rsidRPr="00CF3A76" w14:paraId="7A3418D5" w14:textId="77777777" w:rsidTr="00B73F88">
        <w:tc>
          <w:tcPr>
            <w:tcW w:w="1980" w:type="dxa"/>
            <w:tcBorders>
              <w:top w:val="single" w:sz="4" w:space="0" w:color="auto"/>
              <w:left w:val="single" w:sz="4" w:space="0" w:color="auto"/>
              <w:bottom w:val="single" w:sz="4" w:space="0" w:color="auto"/>
              <w:right w:val="single" w:sz="4" w:space="0" w:color="auto"/>
            </w:tcBorders>
            <w:hideMark/>
          </w:tcPr>
          <w:p w14:paraId="32C68111" w14:textId="77777777" w:rsidR="00B73F88" w:rsidRPr="00CF3A76" w:rsidRDefault="00B73F88" w:rsidP="00C074AC">
            <w:pPr>
              <w:spacing w:line="480" w:lineRule="auto"/>
              <w:rPr>
                <w:rFonts w:ascii="Times New Roman" w:eastAsia="Times New Roman" w:hAnsi="Times New Roman" w:cs="Times New Roman"/>
                <w:sz w:val="24"/>
                <w:szCs w:val="24"/>
                <w:lang w:eastAsia="es-MX"/>
              </w:rPr>
            </w:pPr>
            <w:r w:rsidRPr="00CF3A76">
              <w:rPr>
                <w:rFonts w:ascii="Times New Roman" w:eastAsia="Times New Roman" w:hAnsi="Times New Roman" w:cs="Times New Roman"/>
                <w:sz w:val="24"/>
                <w:szCs w:val="24"/>
                <w:lang w:eastAsia="es-MX"/>
              </w:rPr>
              <w:t>Email</w:t>
            </w:r>
          </w:p>
        </w:tc>
        <w:tc>
          <w:tcPr>
            <w:tcW w:w="1662" w:type="dxa"/>
            <w:tcBorders>
              <w:top w:val="single" w:sz="4" w:space="0" w:color="auto"/>
              <w:left w:val="single" w:sz="4" w:space="0" w:color="auto"/>
              <w:bottom w:val="single" w:sz="4" w:space="0" w:color="auto"/>
              <w:right w:val="single" w:sz="4" w:space="0" w:color="auto"/>
            </w:tcBorders>
            <w:hideMark/>
          </w:tcPr>
          <w:p w14:paraId="04523C6D" w14:textId="77777777" w:rsidR="00B73F88" w:rsidRPr="00CF3A76" w:rsidRDefault="00B73F88" w:rsidP="00C074AC">
            <w:pPr>
              <w:spacing w:line="480" w:lineRule="auto"/>
              <w:rPr>
                <w:rFonts w:ascii="Times New Roman" w:eastAsia="Times New Roman" w:hAnsi="Times New Roman" w:cs="Times New Roman"/>
                <w:sz w:val="24"/>
                <w:szCs w:val="24"/>
                <w:lang w:eastAsia="es-MX"/>
              </w:rPr>
            </w:pPr>
            <w:proofErr w:type="spellStart"/>
            <w:proofErr w:type="gramStart"/>
            <w:r w:rsidRPr="00CF3A76">
              <w:rPr>
                <w:rFonts w:ascii="Times New Roman" w:eastAsia="Times New Roman" w:hAnsi="Times New Roman" w:cs="Times New Roman"/>
                <w:sz w:val="24"/>
                <w:szCs w:val="24"/>
                <w:lang w:eastAsia="es-MX"/>
              </w:rPr>
              <w:t>varchar</w:t>
            </w:r>
            <w:proofErr w:type="spellEnd"/>
            <w:r w:rsidRPr="00CF3A76">
              <w:rPr>
                <w:rFonts w:ascii="Times New Roman" w:eastAsia="Times New Roman" w:hAnsi="Times New Roman" w:cs="Times New Roman"/>
                <w:sz w:val="24"/>
                <w:szCs w:val="24"/>
                <w:lang w:eastAsia="es-MX"/>
              </w:rPr>
              <w:t>(</w:t>
            </w:r>
            <w:proofErr w:type="gramEnd"/>
            <w:r w:rsidRPr="00CF3A76">
              <w:rPr>
                <w:rFonts w:ascii="Times New Roman" w:eastAsia="Times New Roman" w:hAnsi="Times New Roman" w:cs="Times New Roman"/>
                <w:sz w:val="24"/>
                <w:szCs w:val="24"/>
                <w:lang w:eastAsia="es-MX"/>
              </w:rPr>
              <w:t>100)</w:t>
            </w:r>
          </w:p>
        </w:tc>
        <w:tc>
          <w:tcPr>
            <w:tcW w:w="0" w:type="auto"/>
            <w:tcBorders>
              <w:top w:val="single" w:sz="4" w:space="0" w:color="auto"/>
              <w:left w:val="single" w:sz="4" w:space="0" w:color="auto"/>
              <w:bottom w:val="single" w:sz="4" w:space="0" w:color="auto"/>
              <w:right w:val="single" w:sz="4" w:space="0" w:color="auto"/>
            </w:tcBorders>
            <w:hideMark/>
          </w:tcPr>
          <w:p w14:paraId="61E4CD81" w14:textId="77777777" w:rsidR="00B73F88" w:rsidRPr="00CF3A76" w:rsidRDefault="00B73F88" w:rsidP="00C074AC">
            <w:pPr>
              <w:spacing w:line="480" w:lineRule="auto"/>
              <w:rPr>
                <w:rFonts w:ascii="Times New Roman" w:eastAsia="Times New Roman" w:hAnsi="Times New Roman" w:cs="Times New Roman"/>
                <w:sz w:val="24"/>
                <w:szCs w:val="24"/>
                <w:lang w:eastAsia="es-MX"/>
              </w:rPr>
            </w:pPr>
            <w:r w:rsidRPr="00CF3A76">
              <w:rPr>
                <w:rFonts w:ascii="Times New Roman" w:eastAsia="Times New Roman" w:hAnsi="Times New Roman" w:cs="Times New Roman"/>
                <w:sz w:val="24"/>
                <w:szCs w:val="24"/>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21ACB8A3" w14:textId="77777777" w:rsidR="00B73F88" w:rsidRPr="00CF3A76" w:rsidRDefault="00B73F88" w:rsidP="00C074AC">
            <w:pPr>
              <w:spacing w:line="480" w:lineRule="auto"/>
              <w:rPr>
                <w:rFonts w:ascii="Times New Roman" w:eastAsia="Times New Roman" w:hAnsi="Times New Roman" w:cs="Times New Roman"/>
                <w:sz w:val="24"/>
                <w:szCs w:val="24"/>
                <w:lang w:eastAsia="es-MX"/>
              </w:rPr>
            </w:pPr>
            <w:r w:rsidRPr="00CF3A76">
              <w:rPr>
                <w:rFonts w:ascii="Times New Roman" w:eastAsia="Times New Roman" w:hAnsi="Times New Roman" w:cs="Times New Roman"/>
                <w:sz w:val="24"/>
                <w:szCs w:val="24"/>
                <w:lang w:eastAsia="es-MX"/>
              </w:rPr>
              <w:t>Correo electrónico del abogado</w:t>
            </w:r>
          </w:p>
        </w:tc>
      </w:tr>
    </w:tbl>
    <w:p w14:paraId="3BA9987E" w14:textId="77777777" w:rsidR="00B73F88" w:rsidRPr="00CF3A76" w:rsidRDefault="00B73F88" w:rsidP="00C074AC">
      <w:pPr>
        <w:spacing w:after="0" w:line="480" w:lineRule="auto"/>
        <w:rPr>
          <w:rFonts w:ascii="Times New Roman" w:hAnsi="Times New Roman" w:cs="Times New Roman"/>
          <w:b/>
          <w:lang w:val="es-MX"/>
        </w:rPr>
      </w:pPr>
    </w:p>
    <w:p w14:paraId="744BF003" w14:textId="77777777" w:rsidR="00B73F88" w:rsidRPr="00CF3A76" w:rsidRDefault="00B73F88" w:rsidP="00C074AC">
      <w:pPr>
        <w:spacing w:after="0" w:line="480" w:lineRule="auto"/>
        <w:rPr>
          <w:rFonts w:ascii="Times New Roman" w:hAnsi="Times New Roman" w:cs="Times New Roman"/>
          <w:b/>
        </w:rPr>
      </w:pPr>
      <w:r w:rsidRPr="00CF3A76">
        <w:rPr>
          <w:rFonts w:ascii="Times New Roman" w:hAnsi="Times New Roman" w:cs="Times New Roman"/>
          <w:b/>
        </w:rPr>
        <w:t>Tabla Asistentes</w:t>
      </w:r>
    </w:p>
    <w:tbl>
      <w:tblPr>
        <w:tblStyle w:val="TableGrid"/>
        <w:tblW w:w="8760" w:type="dxa"/>
        <w:tblInd w:w="0" w:type="dxa"/>
        <w:tblLook w:val="04A0" w:firstRow="1" w:lastRow="0" w:firstColumn="1" w:lastColumn="0" w:noHBand="0" w:noVBand="1"/>
      </w:tblPr>
      <w:tblGrid>
        <w:gridCol w:w="2145"/>
        <w:gridCol w:w="1542"/>
        <w:gridCol w:w="1823"/>
        <w:gridCol w:w="3250"/>
      </w:tblGrid>
      <w:tr w:rsidR="00B73F88" w:rsidRPr="00CF3A76" w14:paraId="33B5DE53"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2043A5EB" w14:textId="77777777" w:rsidR="00B73F88" w:rsidRPr="00CF3A76" w:rsidRDefault="00B73F88" w:rsidP="00C074AC">
            <w:pPr>
              <w:spacing w:line="480" w:lineRule="auto"/>
              <w:jc w:val="center"/>
              <w:rPr>
                <w:rFonts w:ascii="Times New Roman" w:eastAsia="Times New Roman" w:hAnsi="Times New Roman" w:cs="Times New Roman"/>
                <w:b/>
                <w:bCs/>
                <w:lang w:eastAsia="es-MX"/>
              </w:rPr>
            </w:pPr>
            <w:r w:rsidRPr="00CF3A76">
              <w:rPr>
                <w:rFonts w:ascii="Times New Roman" w:eastAsia="Times New Roman" w:hAnsi="Times New Roman" w:cs="Times New Roman"/>
                <w:b/>
                <w:bCs/>
                <w:lang w:eastAsia="es-MX"/>
              </w:rPr>
              <w:t>Nombre de Campo</w:t>
            </w:r>
          </w:p>
        </w:tc>
        <w:tc>
          <w:tcPr>
            <w:tcW w:w="0" w:type="auto"/>
            <w:tcBorders>
              <w:top w:val="single" w:sz="4" w:space="0" w:color="auto"/>
              <w:left w:val="single" w:sz="4" w:space="0" w:color="auto"/>
              <w:bottom w:val="single" w:sz="4" w:space="0" w:color="auto"/>
              <w:right w:val="single" w:sz="4" w:space="0" w:color="auto"/>
            </w:tcBorders>
            <w:hideMark/>
          </w:tcPr>
          <w:p w14:paraId="5E40E18A" w14:textId="77777777" w:rsidR="00B73F88" w:rsidRPr="00CF3A76" w:rsidRDefault="00B73F88" w:rsidP="00C074AC">
            <w:pPr>
              <w:spacing w:line="480" w:lineRule="auto"/>
              <w:jc w:val="center"/>
              <w:rPr>
                <w:rFonts w:ascii="Times New Roman" w:eastAsia="Times New Roman" w:hAnsi="Times New Roman" w:cs="Times New Roman"/>
                <w:b/>
                <w:bCs/>
                <w:lang w:eastAsia="es-MX"/>
              </w:rPr>
            </w:pPr>
            <w:r w:rsidRPr="00CF3A76">
              <w:rPr>
                <w:rFonts w:ascii="Times New Roman" w:eastAsia="Times New Roman" w:hAnsi="Times New Roman" w:cs="Times New Roman"/>
                <w:b/>
                <w:bCs/>
                <w:lang w:eastAsia="es-MX"/>
              </w:rPr>
              <w:t>Tipo de Dato</w:t>
            </w:r>
          </w:p>
        </w:tc>
        <w:tc>
          <w:tcPr>
            <w:tcW w:w="0" w:type="auto"/>
            <w:tcBorders>
              <w:top w:val="single" w:sz="4" w:space="0" w:color="auto"/>
              <w:left w:val="single" w:sz="4" w:space="0" w:color="auto"/>
              <w:bottom w:val="single" w:sz="4" w:space="0" w:color="auto"/>
              <w:right w:val="single" w:sz="4" w:space="0" w:color="auto"/>
            </w:tcBorders>
            <w:hideMark/>
          </w:tcPr>
          <w:p w14:paraId="7A195BAC" w14:textId="77777777" w:rsidR="00B73F88" w:rsidRPr="00CF3A76" w:rsidRDefault="00B73F88" w:rsidP="00C074AC">
            <w:pPr>
              <w:spacing w:line="480" w:lineRule="auto"/>
              <w:jc w:val="center"/>
              <w:rPr>
                <w:rFonts w:ascii="Times New Roman" w:eastAsia="Times New Roman" w:hAnsi="Times New Roman" w:cs="Times New Roman"/>
                <w:b/>
                <w:bCs/>
                <w:lang w:eastAsia="es-MX"/>
              </w:rPr>
            </w:pPr>
            <w:r w:rsidRPr="00CF3A76">
              <w:rPr>
                <w:rFonts w:ascii="Times New Roman" w:eastAsia="Times New Roman" w:hAnsi="Times New Roman" w:cs="Times New Roman"/>
                <w:b/>
                <w:bCs/>
                <w:lang w:eastAsia="es-MX"/>
              </w:rPr>
              <w:t>Restricciones</w:t>
            </w:r>
          </w:p>
        </w:tc>
        <w:tc>
          <w:tcPr>
            <w:tcW w:w="0" w:type="auto"/>
            <w:tcBorders>
              <w:top w:val="single" w:sz="4" w:space="0" w:color="auto"/>
              <w:left w:val="single" w:sz="4" w:space="0" w:color="auto"/>
              <w:bottom w:val="single" w:sz="4" w:space="0" w:color="auto"/>
              <w:right w:val="single" w:sz="4" w:space="0" w:color="auto"/>
            </w:tcBorders>
            <w:hideMark/>
          </w:tcPr>
          <w:p w14:paraId="39DECEF2" w14:textId="77777777" w:rsidR="00B73F88" w:rsidRPr="00CF3A76" w:rsidRDefault="00B73F88" w:rsidP="00C074AC">
            <w:pPr>
              <w:spacing w:line="480" w:lineRule="auto"/>
              <w:jc w:val="center"/>
              <w:rPr>
                <w:rFonts w:ascii="Times New Roman" w:eastAsia="Times New Roman" w:hAnsi="Times New Roman" w:cs="Times New Roman"/>
                <w:b/>
                <w:bCs/>
                <w:lang w:eastAsia="es-MX"/>
              </w:rPr>
            </w:pPr>
            <w:r w:rsidRPr="00CF3A76">
              <w:rPr>
                <w:rFonts w:ascii="Times New Roman" w:eastAsia="Times New Roman" w:hAnsi="Times New Roman" w:cs="Times New Roman"/>
                <w:b/>
                <w:bCs/>
                <w:lang w:eastAsia="es-MX"/>
              </w:rPr>
              <w:t>Descripción</w:t>
            </w:r>
          </w:p>
        </w:tc>
      </w:tr>
      <w:tr w:rsidR="00B73F88" w:rsidRPr="00CF3A76" w14:paraId="27BF9B71"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631EE9C5"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r w:rsidRPr="00CF3A76">
              <w:rPr>
                <w:rFonts w:ascii="Times New Roman" w:eastAsia="Times New Roman" w:hAnsi="Times New Roman" w:cs="Times New Roman"/>
                <w:lang w:eastAsia="es-MX"/>
              </w:rPr>
              <w:t>ID_Asistente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3FB1FAE"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r w:rsidRPr="00CF3A76">
              <w:rPr>
                <w:rFonts w:ascii="Times New Roman" w:eastAsia="Times New Roman" w:hAnsi="Times New Roman" w:cs="Times New Roman"/>
                <w:lang w:eastAsia="es-MX"/>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3FB2C61"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PK, NOT NULL</w:t>
            </w:r>
          </w:p>
        </w:tc>
        <w:tc>
          <w:tcPr>
            <w:tcW w:w="0" w:type="auto"/>
            <w:tcBorders>
              <w:top w:val="single" w:sz="4" w:space="0" w:color="auto"/>
              <w:left w:val="single" w:sz="4" w:space="0" w:color="auto"/>
              <w:bottom w:val="single" w:sz="4" w:space="0" w:color="auto"/>
              <w:right w:val="single" w:sz="4" w:space="0" w:color="auto"/>
            </w:tcBorders>
            <w:hideMark/>
          </w:tcPr>
          <w:p w14:paraId="15E25ABC"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Identificador único del asistente</w:t>
            </w:r>
          </w:p>
        </w:tc>
      </w:tr>
      <w:tr w:rsidR="00B73F88" w:rsidRPr="00CF3A76" w14:paraId="0B6BDC06"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7CBAF9EA"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r w:rsidRPr="00CF3A76">
              <w:rPr>
                <w:rFonts w:ascii="Times New Roman" w:eastAsia="Times New Roman" w:hAnsi="Times New Roman" w:cs="Times New Roman"/>
                <w:lang w:eastAsia="es-MX"/>
              </w:rPr>
              <w:t>pNombre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C128B3B"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proofErr w:type="gramStart"/>
            <w:r w:rsidRPr="00CF3A76">
              <w:rPr>
                <w:rFonts w:ascii="Times New Roman" w:eastAsia="Times New Roman" w:hAnsi="Times New Roman" w:cs="Times New Roman"/>
                <w:lang w:eastAsia="es-MX"/>
              </w:rPr>
              <w:t>varchar</w:t>
            </w:r>
            <w:proofErr w:type="spellEnd"/>
            <w:r w:rsidRPr="00CF3A76">
              <w:rPr>
                <w:rFonts w:ascii="Times New Roman" w:eastAsia="Times New Roman" w:hAnsi="Times New Roman" w:cs="Times New Roman"/>
                <w:lang w:eastAsia="es-MX"/>
              </w:rPr>
              <w:t>(</w:t>
            </w:r>
            <w:proofErr w:type="gramEnd"/>
            <w:r w:rsidRPr="00CF3A76">
              <w:rPr>
                <w:rFonts w:ascii="Times New Roman" w:eastAsia="Times New Roman" w:hAnsi="Times New Roman" w:cs="Times New Roman"/>
                <w:lang w:eastAsia="es-MX"/>
              </w:rPr>
              <w:t>50)</w:t>
            </w:r>
          </w:p>
        </w:tc>
        <w:tc>
          <w:tcPr>
            <w:tcW w:w="0" w:type="auto"/>
            <w:tcBorders>
              <w:top w:val="single" w:sz="4" w:space="0" w:color="auto"/>
              <w:left w:val="single" w:sz="4" w:space="0" w:color="auto"/>
              <w:bottom w:val="single" w:sz="4" w:space="0" w:color="auto"/>
              <w:right w:val="single" w:sz="4" w:space="0" w:color="auto"/>
            </w:tcBorders>
            <w:hideMark/>
          </w:tcPr>
          <w:p w14:paraId="5E742EC6"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2A3341B1"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Primer nombre del asistente</w:t>
            </w:r>
          </w:p>
        </w:tc>
      </w:tr>
      <w:tr w:rsidR="00B73F88" w:rsidRPr="00CF3A76" w14:paraId="70243AAF"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43E498E9"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r w:rsidRPr="00CF3A76">
              <w:rPr>
                <w:rFonts w:ascii="Times New Roman" w:eastAsia="Times New Roman" w:hAnsi="Times New Roman" w:cs="Times New Roman"/>
                <w:lang w:eastAsia="es-MX"/>
              </w:rPr>
              <w:t>sNombre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3CB0E78"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proofErr w:type="gramStart"/>
            <w:r w:rsidRPr="00CF3A76">
              <w:rPr>
                <w:rFonts w:ascii="Times New Roman" w:eastAsia="Times New Roman" w:hAnsi="Times New Roman" w:cs="Times New Roman"/>
                <w:lang w:eastAsia="es-MX"/>
              </w:rPr>
              <w:t>varchar</w:t>
            </w:r>
            <w:proofErr w:type="spellEnd"/>
            <w:r w:rsidRPr="00CF3A76">
              <w:rPr>
                <w:rFonts w:ascii="Times New Roman" w:eastAsia="Times New Roman" w:hAnsi="Times New Roman" w:cs="Times New Roman"/>
                <w:lang w:eastAsia="es-MX"/>
              </w:rPr>
              <w:t>(</w:t>
            </w:r>
            <w:proofErr w:type="gramEnd"/>
            <w:r w:rsidRPr="00CF3A76">
              <w:rPr>
                <w:rFonts w:ascii="Times New Roman" w:eastAsia="Times New Roman" w:hAnsi="Times New Roman" w:cs="Times New Roman"/>
                <w:lang w:eastAsia="es-MX"/>
              </w:rPr>
              <w:t>50)</w:t>
            </w:r>
          </w:p>
        </w:tc>
        <w:tc>
          <w:tcPr>
            <w:tcW w:w="0" w:type="auto"/>
            <w:tcBorders>
              <w:top w:val="single" w:sz="4" w:space="0" w:color="auto"/>
              <w:left w:val="single" w:sz="4" w:space="0" w:color="auto"/>
              <w:bottom w:val="single" w:sz="4" w:space="0" w:color="auto"/>
              <w:right w:val="single" w:sz="4" w:space="0" w:color="auto"/>
            </w:tcBorders>
            <w:hideMark/>
          </w:tcPr>
          <w:p w14:paraId="0FF6D3AF"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0B239BFF"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Segundo nombre del asistente</w:t>
            </w:r>
          </w:p>
        </w:tc>
      </w:tr>
      <w:tr w:rsidR="00B73F88" w:rsidRPr="00CF3A76" w14:paraId="6B3BEE17"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38EC3C7E"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r w:rsidRPr="00CF3A76">
              <w:rPr>
                <w:rFonts w:ascii="Times New Roman" w:eastAsia="Times New Roman" w:hAnsi="Times New Roman" w:cs="Times New Roman"/>
                <w:lang w:eastAsia="es-MX"/>
              </w:rPr>
              <w:t>pApellido</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9D97D6C"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proofErr w:type="gramStart"/>
            <w:r w:rsidRPr="00CF3A76">
              <w:rPr>
                <w:rFonts w:ascii="Times New Roman" w:eastAsia="Times New Roman" w:hAnsi="Times New Roman" w:cs="Times New Roman"/>
                <w:lang w:eastAsia="es-MX"/>
              </w:rPr>
              <w:t>varchar</w:t>
            </w:r>
            <w:proofErr w:type="spellEnd"/>
            <w:r w:rsidRPr="00CF3A76">
              <w:rPr>
                <w:rFonts w:ascii="Times New Roman" w:eastAsia="Times New Roman" w:hAnsi="Times New Roman" w:cs="Times New Roman"/>
                <w:lang w:eastAsia="es-MX"/>
              </w:rPr>
              <w:t>(</w:t>
            </w:r>
            <w:proofErr w:type="gramEnd"/>
            <w:r w:rsidRPr="00CF3A76">
              <w:rPr>
                <w:rFonts w:ascii="Times New Roman" w:eastAsia="Times New Roman" w:hAnsi="Times New Roman" w:cs="Times New Roman"/>
                <w:lang w:eastAsia="es-MX"/>
              </w:rPr>
              <w:t>50)</w:t>
            </w:r>
          </w:p>
        </w:tc>
        <w:tc>
          <w:tcPr>
            <w:tcW w:w="0" w:type="auto"/>
            <w:tcBorders>
              <w:top w:val="single" w:sz="4" w:space="0" w:color="auto"/>
              <w:left w:val="single" w:sz="4" w:space="0" w:color="auto"/>
              <w:bottom w:val="single" w:sz="4" w:space="0" w:color="auto"/>
              <w:right w:val="single" w:sz="4" w:space="0" w:color="auto"/>
            </w:tcBorders>
            <w:hideMark/>
          </w:tcPr>
          <w:p w14:paraId="07AD754D"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2479AF04"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Primer apellido del asistente</w:t>
            </w:r>
          </w:p>
        </w:tc>
      </w:tr>
      <w:tr w:rsidR="00B73F88" w:rsidRPr="00CF3A76" w14:paraId="23132BC1"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7529C6B0"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r w:rsidRPr="00CF3A76">
              <w:rPr>
                <w:rFonts w:ascii="Times New Roman" w:eastAsia="Times New Roman" w:hAnsi="Times New Roman" w:cs="Times New Roman"/>
                <w:lang w:eastAsia="es-MX"/>
              </w:rPr>
              <w:t>sApellido</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EB84226"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proofErr w:type="gramStart"/>
            <w:r w:rsidRPr="00CF3A76">
              <w:rPr>
                <w:rFonts w:ascii="Times New Roman" w:eastAsia="Times New Roman" w:hAnsi="Times New Roman" w:cs="Times New Roman"/>
                <w:lang w:eastAsia="es-MX"/>
              </w:rPr>
              <w:t>varchar</w:t>
            </w:r>
            <w:proofErr w:type="spellEnd"/>
            <w:r w:rsidRPr="00CF3A76">
              <w:rPr>
                <w:rFonts w:ascii="Times New Roman" w:eastAsia="Times New Roman" w:hAnsi="Times New Roman" w:cs="Times New Roman"/>
                <w:lang w:eastAsia="es-MX"/>
              </w:rPr>
              <w:t>(</w:t>
            </w:r>
            <w:proofErr w:type="gramEnd"/>
            <w:r w:rsidRPr="00CF3A76">
              <w:rPr>
                <w:rFonts w:ascii="Times New Roman" w:eastAsia="Times New Roman" w:hAnsi="Times New Roman" w:cs="Times New Roman"/>
                <w:lang w:eastAsia="es-MX"/>
              </w:rPr>
              <w:t>50)</w:t>
            </w:r>
          </w:p>
        </w:tc>
        <w:tc>
          <w:tcPr>
            <w:tcW w:w="0" w:type="auto"/>
            <w:tcBorders>
              <w:top w:val="single" w:sz="4" w:space="0" w:color="auto"/>
              <w:left w:val="single" w:sz="4" w:space="0" w:color="auto"/>
              <w:bottom w:val="single" w:sz="4" w:space="0" w:color="auto"/>
              <w:right w:val="single" w:sz="4" w:space="0" w:color="auto"/>
            </w:tcBorders>
            <w:hideMark/>
          </w:tcPr>
          <w:p w14:paraId="5DCEA184"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5B172C81"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Segundo apellido del asistente</w:t>
            </w:r>
          </w:p>
        </w:tc>
      </w:tr>
      <w:tr w:rsidR="00B73F88" w:rsidRPr="00CF3A76" w14:paraId="196C1614"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31824B41"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DUI</w:t>
            </w:r>
          </w:p>
        </w:tc>
        <w:tc>
          <w:tcPr>
            <w:tcW w:w="0" w:type="auto"/>
            <w:tcBorders>
              <w:top w:val="single" w:sz="4" w:space="0" w:color="auto"/>
              <w:left w:val="single" w:sz="4" w:space="0" w:color="auto"/>
              <w:bottom w:val="single" w:sz="4" w:space="0" w:color="auto"/>
              <w:right w:val="single" w:sz="4" w:space="0" w:color="auto"/>
            </w:tcBorders>
            <w:hideMark/>
          </w:tcPr>
          <w:p w14:paraId="6E8DC2AB"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r w:rsidRPr="00CF3A76">
              <w:rPr>
                <w:rFonts w:ascii="Times New Roman" w:eastAsia="Times New Roman" w:hAnsi="Times New Roman" w:cs="Times New Roman"/>
                <w:lang w:eastAsia="es-MX"/>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F7213F4"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66745EF7"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Documento Único de Identidad</w:t>
            </w:r>
          </w:p>
        </w:tc>
      </w:tr>
      <w:tr w:rsidR="00B73F88" w:rsidRPr="00CF3A76" w14:paraId="12E3E8EF"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6297C9C4"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r w:rsidRPr="00CF3A76">
              <w:rPr>
                <w:rFonts w:ascii="Times New Roman" w:eastAsia="Times New Roman" w:hAnsi="Times New Roman" w:cs="Times New Roman"/>
                <w:lang w:eastAsia="es-MX"/>
              </w:rPr>
              <w:t>WorkedHrs</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4244F7F"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r w:rsidRPr="00CF3A76">
              <w:rPr>
                <w:rFonts w:ascii="Times New Roman" w:eastAsia="Times New Roman" w:hAnsi="Times New Roman" w:cs="Times New Roman"/>
                <w:lang w:eastAsia="es-MX"/>
              </w:rPr>
              <w:t>float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00ABF89"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2762C31D"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Horas trabajadas</w:t>
            </w:r>
          </w:p>
        </w:tc>
      </w:tr>
    </w:tbl>
    <w:p w14:paraId="4C6BD18B" w14:textId="77777777" w:rsidR="00B73F88" w:rsidRPr="00CF3A76" w:rsidRDefault="00B73F88" w:rsidP="00C074AC">
      <w:pPr>
        <w:spacing w:after="0" w:line="480" w:lineRule="auto"/>
        <w:rPr>
          <w:rFonts w:ascii="Times New Roman" w:hAnsi="Times New Roman" w:cs="Times New Roman"/>
          <w:b/>
          <w:lang w:val="es-MX"/>
        </w:rPr>
      </w:pPr>
    </w:p>
    <w:p w14:paraId="5F52AE97" w14:textId="77777777" w:rsidR="00B73F88" w:rsidRPr="00CF3A76" w:rsidRDefault="00B73F88" w:rsidP="00C074AC">
      <w:pPr>
        <w:spacing w:after="0" w:line="480" w:lineRule="auto"/>
        <w:rPr>
          <w:rFonts w:ascii="Times New Roman" w:hAnsi="Times New Roman" w:cs="Times New Roman"/>
          <w:b/>
        </w:rPr>
      </w:pPr>
      <w:r w:rsidRPr="00CF3A76">
        <w:rPr>
          <w:rFonts w:ascii="Times New Roman" w:hAnsi="Times New Roman" w:cs="Times New Roman"/>
          <w:b/>
        </w:rPr>
        <w:t>Tabla Casos</w:t>
      </w:r>
    </w:p>
    <w:tbl>
      <w:tblPr>
        <w:tblStyle w:val="TableGrid"/>
        <w:tblW w:w="8760" w:type="dxa"/>
        <w:tblInd w:w="0" w:type="dxa"/>
        <w:tblLook w:val="04A0" w:firstRow="1" w:lastRow="0" w:firstColumn="1" w:lastColumn="0" w:noHBand="0" w:noVBand="1"/>
      </w:tblPr>
      <w:tblGrid>
        <w:gridCol w:w="2185"/>
        <w:gridCol w:w="1572"/>
        <w:gridCol w:w="1858"/>
        <w:gridCol w:w="3145"/>
      </w:tblGrid>
      <w:tr w:rsidR="00B73F88" w:rsidRPr="00CF3A76" w14:paraId="63788EDF"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0200C2AE" w14:textId="77777777" w:rsidR="00B73F88" w:rsidRPr="00CF3A76" w:rsidRDefault="00B73F88" w:rsidP="00C074AC">
            <w:pPr>
              <w:spacing w:line="480" w:lineRule="auto"/>
              <w:jc w:val="center"/>
              <w:rPr>
                <w:rFonts w:ascii="Times New Roman" w:eastAsia="Times New Roman" w:hAnsi="Times New Roman" w:cs="Times New Roman"/>
                <w:b/>
                <w:bCs/>
                <w:lang w:eastAsia="es-MX"/>
              </w:rPr>
            </w:pPr>
            <w:r w:rsidRPr="00CF3A76">
              <w:rPr>
                <w:rFonts w:ascii="Times New Roman" w:eastAsia="Times New Roman" w:hAnsi="Times New Roman" w:cs="Times New Roman"/>
                <w:b/>
                <w:bCs/>
                <w:lang w:eastAsia="es-MX"/>
              </w:rPr>
              <w:t>Nombre de Campo</w:t>
            </w:r>
          </w:p>
        </w:tc>
        <w:tc>
          <w:tcPr>
            <w:tcW w:w="0" w:type="auto"/>
            <w:tcBorders>
              <w:top w:val="single" w:sz="4" w:space="0" w:color="auto"/>
              <w:left w:val="single" w:sz="4" w:space="0" w:color="auto"/>
              <w:bottom w:val="single" w:sz="4" w:space="0" w:color="auto"/>
              <w:right w:val="single" w:sz="4" w:space="0" w:color="auto"/>
            </w:tcBorders>
            <w:hideMark/>
          </w:tcPr>
          <w:p w14:paraId="72394F4C" w14:textId="77777777" w:rsidR="00B73F88" w:rsidRPr="00CF3A76" w:rsidRDefault="00B73F88" w:rsidP="00C074AC">
            <w:pPr>
              <w:spacing w:line="480" w:lineRule="auto"/>
              <w:jc w:val="center"/>
              <w:rPr>
                <w:rFonts w:ascii="Times New Roman" w:eastAsia="Times New Roman" w:hAnsi="Times New Roman" w:cs="Times New Roman"/>
                <w:b/>
                <w:bCs/>
                <w:lang w:eastAsia="es-MX"/>
              </w:rPr>
            </w:pPr>
            <w:r w:rsidRPr="00CF3A76">
              <w:rPr>
                <w:rFonts w:ascii="Times New Roman" w:eastAsia="Times New Roman" w:hAnsi="Times New Roman" w:cs="Times New Roman"/>
                <w:b/>
                <w:bCs/>
                <w:lang w:eastAsia="es-MX"/>
              </w:rPr>
              <w:t>Tipo de Dato</w:t>
            </w:r>
          </w:p>
        </w:tc>
        <w:tc>
          <w:tcPr>
            <w:tcW w:w="0" w:type="auto"/>
            <w:tcBorders>
              <w:top w:val="single" w:sz="4" w:space="0" w:color="auto"/>
              <w:left w:val="single" w:sz="4" w:space="0" w:color="auto"/>
              <w:bottom w:val="single" w:sz="4" w:space="0" w:color="auto"/>
              <w:right w:val="single" w:sz="4" w:space="0" w:color="auto"/>
            </w:tcBorders>
            <w:hideMark/>
          </w:tcPr>
          <w:p w14:paraId="1BA3F865" w14:textId="77777777" w:rsidR="00B73F88" w:rsidRPr="00CF3A76" w:rsidRDefault="00B73F88" w:rsidP="00C074AC">
            <w:pPr>
              <w:spacing w:line="480" w:lineRule="auto"/>
              <w:jc w:val="center"/>
              <w:rPr>
                <w:rFonts w:ascii="Times New Roman" w:eastAsia="Times New Roman" w:hAnsi="Times New Roman" w:cs="Times New Roman"/>
                <w:b/>
                <w:bCs/>
                <w:lang w:eastAsia="es-MX"/>
              </w:rPr>
            </w:pPr>
            <w:r w:rsidRPr="00CF3A76">
              <w:rPr>
                <w:rFonts w:ascii="Times New Roman" w:eastAsia="Times New Roman" w:hAnsi="Times New Roman" w:cs="Times New Roman"/>
                <w:b/>
                <w:bCs/>
                <w:lang w:eastAsia="es-MX"/>
              </w:rPr>
              <w:t>Restricciones</w:t>
            </w:r>
          </w:p>
        </w:tc>
        <w:tc>
          <w:tcPr>
            <w:tcW w:w="0" w:type="auto"/>
            <w:tcBorders>
              <w:top w:val="single" w:sz="4" w:space="0" w:color="auto"/>
              <w:left w:val="single" w:sz="4" w:space="0" w:color="auto"/>
              <w:bottom w:val="single" w:sz="4" w:space="0" w:color="auto"/>
              <w:right w:val="single" w:sz="4" w:space="0" w:color="auto"/>
            </w:tcBorders>
            <w:hideMark/>
          </w:tcPr>
          <w:p w14:paraId="7C7D06BE" w14:textId="77777777" w:rsidR="00B73F88" w:rsidRPr="00CF3A76" w:rsidRDefault="00B73F88" w:rsidP="00C074AC">
            <w:pPr>
              <w:spacing w:line="480" w:lineRule="auto"/>
              <w:jc w:val="center"/>
              <w:rPr>
                <w:rFonts w:ascii="Times New Roman" w:eastAsia="Times New Roman" w:hAnsi="Times New Roman" w:cs="Times New Roman"/>
                <w:b/>
                <w:bCs/>
                <w:lang w:eastAsia="es-MX"/>
              </w:rPr>
            </w:pPr>
            <w:r w:rsidRPr="00CF3A76">
              <w:rPr>
                <w:rFonts w:ascii="Times New Roman" w:eastAsia="Times New Roman" w:hAnsi="Times New Roman" w:cs="Times New Roman"/>
                <w:b/>
                <w:bCs/>
                <w:lang w:eastAsia="es-MX"/>
              </w:rPr>
              <w:t>Descripción</w:t>
            </w:r>
          </w:p>
        </w:tc>
      </w:tr>
      <w:tr w:rsidR="00B73F88" w:rsidRPr="00CF3A76" w14:paraId="15B81BD9"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230DF7ED"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r w:rsidRPr="00CF3A76">
              <w:rPr>
                <w:rFonts w:ascii="Times New Roman" w:eastAsia="Times New Roman" w:hAnsi="Times New Roman" w:cs="Times New Roman"/>
                <w:lang w:eastAsia="es-MX"/>
              </w:rPr>
              <w:t>Case_ID</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9ECFCB0"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r w:rsidRPr="00CF3A76">
              <w:rPr>
                <w:rFonts w:ascii="Times New Roman" w:eastAsia="Times New Roman" w:hAnsi="Times New Roman" w:cs="Times New Roman"/>
                <w:lang w:eastAsia="es-MX"/>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3A6D19E"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PK, NOT NULL</w:t>
            </w:r>
          </w:p>
        </w:tc>
        <w:tc>
          <w:tcPr>
            <w:tcW w:w="0" w:type="auto"/>
            <w:tcBorders>
              <w:top w:val="single" w:sz="4" w:space="0" w:color="auto"/>
              <w:left w:val="single" w:sz="4" w:space="0" w:color="auto"/>
              <w:bottom w:val="single" w:sz="4" w:space="0" w:color="auto"/>
              <w:right w:val="single" w:sz="4" w:space="0" w:color="auto"/>
            </w:tcBorders>
            <w:hideMark/>
          </w:tcPr>
          <w:p w14:paraId="71C46087"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Identificador único del caso</w:t>
            </w:r>
          </w:p>
        </w:tc>
      </w:tr>
      <w:tr w:rsidR="00B73F88" w:rsidRPr="00CF3A76" w14:paraId="7A7460F2"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53111099"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r w:rsidRPr="00CF3A76">
              <w:rPr>
                <w:rFonts w:ascii="Times New Roman" w:eastAsia="Times New Roman" w:hAnsi="Times New Roman" w:cs="Times New Roman"/>
                <w:lang w:eastAsia="es-MX"/>
              </w:rPr>
              <w:t>Caso_Nombre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0B6A355"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proofErr w:type="gramStart"/>
            <w:r w:rsidRPr="00CF3A76">
              <w:rPr>
                <w:rFonts w:ascii="Times New Roman" w:eastAsia="Times New Roman" w:hAnsi="Times New Roman" w:cs="Times New Roman"/>
                <w:lang w:eastAsia="es-MX"/>
              </w:rPr>
              <w:t>varchar</w:t>
            </w:r>
            <w:proofErr w:type="spellEnd"/>
            <w:r w:rsidRPr="00CF3A76">
              <w:rPr>
                <w:rFonts w:ascii="Times New Roman" w:eastAsia="Times New Roman" w:hAnsi="Times New Roman" w:cs="Times New Roman"/>
                <w:lang w:eastAsia="es-MX"/>
              </w:rPr>
              <w:t>(</w:t>
            </w:r>
            <w:proofErr w:type="gramEnd"/>
            <w:r w:rsidRPr="00CF3A76">
              <w:rPr>
                <w:rFonts w:ascii="Times New Roman" w:eastAsia="Times New Roman" w:hAnsi="Times New Roman" w:cs="Times New Roman"/>
                <w:lang w:eastAsia="es-MX"/>
              </w:rPr>
              <w:t>50)</w:t>
            </w:r>
          </w:p>
        </w:tc>
        <w:tc>
          <w:tcPr>
            <w:tcW w:w="0" w:type="auto"/>
            <w:tcBorders>
              <w:top w:val="single" w:sz="4" w:space="0" w:color="auto"/>
              <w:left w:val="single" w:sz="4" w:space="0" w:color="auto"/>
              <w:bottom w:val="single" w:sz="4" w:space="0" w:color="auto"/>
              <w:right w:val="single" w:sz="4" w:space="0" w:color="auto"/>
            </w:tcBorders>
            <w:hideMark/>
          </w:tcPr>
          <w:p w14:paraId="09A4E759"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164BF14A"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Nombre del caso</w:t>
            </w:r>
          </w:p>
        </w:tc>
      </w:tr>
      <w:tr w:rsidR="00B73F88" w:rsidRPr="00CF3A76" w14:paraId="2180395A"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5DB8258A"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r w:rsidRPr="00CF3A76">
              <w:rPr>
                <w:rFonts w:ascii="Times New Roman" w:eastAsia="Times New Roman" w:hAnsi="Times New Roman" w:cs="Times New Roman"/>
                <w:lang w:eastAsia="es-MX"/>
              </w:rPr>
              <w:t>Tipo_Facturacion</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C850242"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proofErr w:type="gramStart"/>
            <w:r w:rsidRPr="00CF3A76">
              <w:rPr>
                <w:rFonts w:ascii="Times New Roman" w:eastAsia="Times New Roman" w:hAnsi="Times New Roman" w:cs="Times New Roman"/>
                <w:lang w:eastAsia="es-MX"/>
              </w:rPr>
              <w:t>varchar</w:t>
            </w:r>
            <w:proofErr w:type="spellEnd"/>
            <w:r w:rsidRPr="00CF3A76">
              <w:rPr>
                <w:rFonts w:ascii="Times New Roman" w:eastAsia="Times New Roman" w:hAnsi="Times New Roman" w:cs="Times New Roman"/>
                <w:lang w:eastAsia="es-MX"/>
              </w:rPr>
              <w:t>(</w:t>
            </w:r>
            <w:proofErr w:type="gramEnd"/>
            <w:r w:rsidRPr="00CF3A76">
              <w:rPr>
                <w:rFonts w:ascii="Times New Roman" w:eastAsia="Times New Roman" w:hAnsi="Times New Roman" w:cs="Times New Roman"/>
                <w:lang w:eastAsia="es-MX"/>
              </w:rPr>
              <w:t>50)</w:t>
            </w:r>
          </w:p>
        </w:tc>
        <w:tc>
          <w:tcPr>
            <w:tcW w:w="0" w:type="auto"/>
            <w:tcBorders>
              <w:top w:val="single" w:sz="4" w:space="0" w:color="auto"/>
              <w:left w:val="single" w:sz="4" w:space="0" w:color="auto"/>
              <w:bottom w:val="single" w:sz="4" w:space="0" w:color="auto"/>
              <w:right w:val="single" w:sz="4" w:space="0" w:color="auto"/>
            </w:tcBorders>
            <w:hideMark/>
          </w:tcPr>
          <w:p w14:paraId="15B4AA18"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4EEE27F8"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Tipo de facturación del caso</w:t>
            </w:r>
          </w:p>
        </w:tc>
      </w:tr>
      <w:tr w:rsidR="00B73F88" w:rsidRPr="00CF3A76" w14:paraId="68774042"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4F24E685"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r w:rsidRPr="00CF3A76">
              <w:rPr>
                <w:rFonts w:ascii="Times New Roman" w:eastAsia="Times New Roman" w:hAnsi="Times New Roman" w:cs="Times New Roman"/>
                <w:lang w:eastAsia="es-MX"/>
              </w:rPr>
              <w:t>Facturacion</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5AC5854"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r w:rsidRPr="00CF3A76">
              <w:rPr>
                <w:rFonts w:ascii="Times New Roman" w:eastAsia="Times New Roman" w:hAnsi="Times New Roman" w:cs="Times New Roman"/>
                <w:lang w:eastAsia="es-MX"/>
              </w:rPr>
              <w:t>float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FC56A74"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6391B91C"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Monto de facturación del caso</w:t>
            </w:r>
          </w:p>
        </w:tc>
      </w:tr>
    </w:tbl>
    <w:p w14:paraId="41E9230E" w14:textId="77777777" w:rsidR="00B73F88" w:rsidRPr="00CF3A76" w:rsidRDefault="00B73F88" w:rsidP="00C074AC">
      <w:pPr>
        <w:spacing w:after="0" w:line="480" w:lineRule="auto"/>
        <w:rPr>
          <w:rFonts w:ascii="Times New Roman" w:hAnsi="Times New Roman" w:cs="Times New Roman"/>
          <w:b/>
          <w:lang w:val="es-MX"/>
        </w:rPr>
      </w:pPr>
    </w:p>
    <w:p w14:paraId="27F2AC53" w14:textId="77777777" w:rsidR="00B73F88" w:rsidRPr="00CF3A76" w:rsidRDefault="00B73F88" w:rsidP="00C074AC">
      <w:pPr>
        <w:spacing w:after="0" w:line="480" w:lineRule="auto"/>
        <w:rPr>
          <w:rFonts w:ascii="Times New Roman" w:hAnsi="Times New Roman" w:cs="Times New Roman"/>
          <w:b/>
        </w:rPr>
      </w:pPr>
      <w:r w:rsidRPr="00CF3A76">
        <w:rPr>
          <w:rFonts w:ascii="Times New Roman" w:hAnsi="Times New Roman" w:cs="Times New Roman"/>
          <w:b/>
        </w:rPr>
        <w:t>Tabla Clientes</w:t>
      </w:r>
    </w:p>
    <w:tbl>
      <w:tblPr>
        <w:tblStyle w:val="TableGrid"/>
        <w:tblW w:w="8760" w:type="dxa"/>
        <w:tblInd w:w="0" w:type="dxa"/>
        <w:tblLook w:val="04A0" w:firstRow="1" w:lastRow="0" w:firstColumn="1" w:lastColumn="0" w:noHBand="0" w:noVBand="1"/>
      </w:tblPr>
      <w:tblGrid>
        <w:gridCol w:w="2158"/>
        <w:gridCol w:w="1551"/>
        <w:gridCol w:w="1834"/>
        <w:gridCol w:w="3217"/>
      </w:tblGrid>
      <w:tr w:rsidR="00B73F88" w:rsidRPr="00CF3A76" w14:paraId="46ABAE6C"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23C9B6A2" w14:textId="77777777" w:rsidR="00B73F88" w:rsidRPr="00CF3A76" w:rsidRDefault="00B73F88" w:rsidP="00C074AC">
            <w:pPr>
              <w:spacing w:line="480" w:lineRule="auto"/>
              <w:jc w:val="center"/>
              <w:rPr>
                <w:rFonts w:ascii="Times New Roman" w:eastAsia="Times New Roman" w:hAnsi="Times New Roman" w:cs="Times New Roman"/>
                <w:b/>
                <w:bCs/>
                <w:lang w:eastAsia="es-MX"/>
              </w:rPr>
            </w:pPr>
            <w:r w:rsidRPr="00CF3A76">
              <w:rPr>
                <w:rFonts w:ascii="Times New Roman" w:eastAsia="Times New Roman" w:hAnsi="Times New Roman" w:cs="Times New Roman"/>
                <w:b/>
                <w:bCs/>
                <w:lang w:eastAsia="es-MX"/>
              </w:rPr>
              <w:t>Nombre de Campo</w:t>
            </w:r>
          </w:p>
        </w:tc>
        <w:tc>
          <w:tcPr>
            <w:tcW w:w="0" w:type="auto"/>
            <w:tcBorders>
              <w:top w:val="single" w:sz="4" w:space="0" w:color="auto"/>
              <w:left w:val="single" w:sz="4" w:space="0" w:color="auto"/>
              <w:bottom w:val="single" w:sz="4" w:space="0" w:color="auto"/>
              <w:right w:val="single" w:sz="4" w:space="0" w:color="auto"/>
            </w:tcBorders>
            <w:hideMark/>
          </w:tcPr>
          <w:p w14:paraId="0C702D76" w14:textId="77777777" w:rsidR="00B73F88" w:rsidRPr="00CF3A76" w:rsidRDefault="00B73F88" w:rsidP="00C074AC">
            <w:pPr>
              <w:spacing w:line="480" w:lineRule="auto"/>
              <w:jc w:val="center"/>
              <w:rPr>
                <w:rFonts w:ascii="Times New Roman" w:eastAsia="Times New Roman" w:hAnsi="Times New Roman" w:cs="Times New Roman"/>
                <w:b/>
                <w:bCs/>
                <w:lang w:eastAsia="es-MX"/>
              </w:rPr>
            </w:pPr>
            <w:r w:rsidRPr="00CF3A76">
              <w:rPr>
                <w:rFonts w:ascii="Times New Roman" w:eastAsia="Times New Roman" w:hAnsi="Times New Roman" w:cs="Times New Roman"/>
                <w:b/>
                <w:bCs/>
                <w:lang w:eastAsia="es-MX"/>
              </w:rPr>
              <w:t>Tipo de Dato</w:t>
            </w:r>
          </w:p>
        </w:tc>
        <w:tc>
          <w:tcPr>
            <w:tcW w:w="0" w:type="auto"/>
            <w:tcBorders>
              <w:top w:val="single" w:sz="4" w:space="0" w:color="auto"/>
              <w:left w:val="single" w:sz="4" w:space="0" w:color="auto"/>
              <w:bottom w:val="single" w:sz="4" w:space="0" w:color="auto"/>
              <w:right w:val="single" w:sz="4" w:space="0" w:color="auto"/>
            </w:tcBorders>
            <w:hideMark/>
          </w:tcPr>
          <w:p w14:paraId="468CBBB8" w14:textId="77777777" w:rsidR="00B73F88" w:rsidRPr="00CF3A76" w:rsidRDefault="00B73F88" w:rsidP="00C074AC">
            <w:pPr>
              <w:spacing w:line="480" w:lineRule="auto"/>
              <w:jc w:val="center"/>
              <w:rPr>
                <w:rFonts w:ascii="Times New Roman" w:eastAsia="Times New Roman" w:hAnsi="Times New Roman" w:cs="Times New Roman"/>
                <w:b/>
                <w:bCs/>
                <w:lang w:eastAsia="es-MX"/>
              </w:rPr>
            </w:pPr>
            <w:r w:rsidRPr="00CF3A76">
              <w:rPr>
                <w:rFonts w:ascii="Times New Roman" w:eastAsia="Times New Roman" w:hAnsi="Times New Roman" w:cs="Times New Roman"/>
                <w:b/>
                <w:bCs/>
                <w:lang w:eastAsia="es-MX"/>
              </w:rPr>
              <w:t>Restricciones</w:t>
            </w:r>
          </w:p>
        </w:tc>
        <w:tc>
          <w:tcPr>
            <w:tcW w:w="0" w:type="auto"/>
            <w:tcBorders>
              <w:top w:val="single" w:sz="4" w:space="0" w:color="auto"/>
              <w:left w:val="single" w:sz="4" w:space="0" w:color="auto"/>
              <w:bottom w:val="single" w:sz="4" w:space="0" w:color="auto"/>
              <w:right w:val="single" w:sz="4" w:space="0" w:color="auto"/>
            </w:tcBorders>
            <w:hideMark/>
          </w:tcPr>
          <w:p w14:paraId="200A4FFF" w14:textId="77777777" w:rsidR="00B73F88" w:rsidRPr="00CF3A76" w:rsidRDefault="00B73F88" w:rsidP="00C074AC">
            <w:pPr>
              <w:spacing w:line="480" w:lineRule="auto"/>
              <w:jc w:val="center"/>
              <w:rPr>
                <w:rFonts w:ascii="Times New Roman" w:eastAsia="Times New Roman" w:hAnsi="Times New Roman" w:cs="Times New Roman"/>
                <w:b/>
                <w:bCs/>
                <w:lang w:eastAsia="es-MX"/>
              </w:rPr>
            </w:pPr>
            <w:r w:rsidRPr="00CF3A76">
              <w:rPr>
                <w:rFonts w:ascii="Times New Roman" w:eastAsia="Times New Roman" w:hAnsi="Times New Roman" w:cs="Times New Roman"/>
                <w:b/>
                <w:bCs/>
                <w:lang w:eastAsia="es-MX"/>
              </w:rPr>
              <w:t>Descripción</w:t>
            </w:r>
          </w:p>
        </w:tc>
      </w:tr>
      <w:tr w:rsidR="00B73F88" w:rsidRPr="00CF3A76" w14:paraId="4C9A143D"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434F3555"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r w:rsidRPr="00CF3A76">
              <w:rPr>
                <w:rFonts w:ascii="Times New Roman" w:eastAsia="Times New Roman" w:hAnsi="Times New Roman" w:cs="Times New Roman"/>
                <w:lang w:eastAsia="es-MX"/>
              </w:rPr>
              <w:lastRenderedPageBreak/>
              <w:t>ID_Cliente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0BDDE63"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r w:rsidRPr="00CF3A76">
              <w:rPr>
                <w:rFonts w:ascii="Times New Roman" w:eastAsia="Times New Roman" w:hAnsi="Times New Roman" w:cs="Times New Roman"/>
                <w:lang w:eastAsia="es-MX"/>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F095402"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PK, NOT NULL</w:t>
            </w:r>
          </w:p>
        </w:tc>
        <w:tc>
          <w:tcPr>
            <w:tcW w:w="0" w:type="auto"/>
            <w:tcBorders>
              <w:top w:val="single" w:sz="4" w:space="0" w:color="auto"/>
              <w:left w:val="single" w:sz="4" w:space="0" w:color="auto"/>
              <w:bottom w:val="single" w:sz="4" w:space="0" w:color="auto"/>
              <w:right w:val="single" w:sz="4" w:space="0" w:color="auto"/>
            </w:tcBorders>
            <w:hideMark/>
          </w:tcPr>
          <w:p w14:paraId="43E8949D"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Identificador único del cliente</w:t>
            </w:r>
          </w:p>
        </w:tc>
      </w:tr>
      <w:tr w:rsidR="00B73F88" w:rsidRPr="00CF3A76" w14:paraId="22B69327"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4E0753C2"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r w:rsidRPr="00CF3A76">
              <w:rPr>
                <w:rFonts w:ascii="Times New Roman" w:eastAsia="Times New Roman" w:hAnsi="Times New Roman" w:cs="Times New Roman"/>
                <w:lang w:eastAsia="es-MX"/>
              </w:rPr>
              <w:t>PrimNombre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A250D06"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proofErr w:type="gramStart"/>
            <w:r w:rsidRPr="00CF3A76">
              <w:rPr>
                <w:rFonts w:ascii="Times New Roman" w:eastAsia="Times New Roman" w:hAnsi="Times New Roman" w:cs="Times New Roman"/>
                <w:lang w:eastAsia="es-MX"/>
              </w:rPr>
              <w:t>varchar</w:t>
            </w:r>
            <w:proofErr w:type="spellEnd"/>
            <w:r w:rsidRPr="00CF3A76">
              <w:rPr>
                <w:rFonts w:ascii="Times New Roman" w:eastAsia="Times New Roman" w:hAnsi="Times New Roman" w:cs="Times New Roman"/>
                <w:lang w:eastAsia="es-MX"/>
              </w:rPr>
              <w:t>(</w:t>
            </w:r>
            <w:proofErr w:type="gramEnd"/>
            <w:r w:rsidRPr="00CF3A76">
              <w:rPr>
                <w:rFonts w:ascii="Times New Roman" w:eastAsia="Times New Roman" w:hAnsi="Times New Roman" w:cs="Times New Roman"/>
                <w:lang w:eastAsia="es-MX"/>
              </w:rPr>
              <w:t>50)</w:t>
            </w:r>
          </w:p>
        </w:tc>
        <w:tc>
          <w:tcPr>
            <w:tcW w:w="0" w:type="auto"/>
            <w:tcBorders>
              <w:top w:val="single" w:sz="4" w:space="0" w:color="auto"/>
              <w:left w:val="single" w:sz="4" w:space="0" w:color="auto"/>
              <w:bottom w:val="single" w:sz="4" w:space="0" w:color="auto"/>
              <w:right w:val="single" w:sz="4" w:space="0" w:color="auto"/>
            </w:tcBorders>
            <w:hideMark/>
          </w:tcPr>
          <w:p w14:paraId="4A7166F6"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7B87C5A7"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Primer nombre del cliente</w:t>
            </w:r>
          </w:p>
        </w:tc>
      </w:tr>
      <w:tr w:rsidR="00B73F88" w:rsidRPr="00CF3A76" w14:paraId="1F58BB4C"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5137FFD5"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r w:rsidRPr="00CF3A76">
              <w:rPr>
                <w:rFonts w:ascii="Times New Roman" w:eastAsia="Times New Roman" w:hAnsi="Times New Roman" w:cs="Times New Roman"/>
                <w:lang w:eastAsia="es-MX"/>
              </w:rPr>
              <w:t>SegNombre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C5E5ED9"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proofErr w:type="gramStart"/>
            <w:r w:rsidRPr="00CF3A76">
              <w:rPr>
                <w:rFonts w:ascii="Times New Roman" w:eastAsia="Times New Roman" w:hAnsi="Times New Roman" w:cs="Times New Roman"/>
                <w:lang w:eastAsia="es-MX"/>
              </w:rPr>
              <w:t>varchar</w:t>
            </w:r>
            <w:proofErr w:type="spellEnd"/>
            <w:r w:rsidRPr="00CF3A76">
              <w:rPr>
                <w:rFonts w:ascii="Times New Roman" w:eastAsia="Times New Roman" w:hAnsi="Times New Roman" w:cs="Times New Roman"/>
                <w:lang w:eastAsia="es-MX"/>
              </w:rPr>
              <w:t>(</w:t>
            </w:r>
            <w:proofErr w:type="gramEnd"/>
            <w:r w:rsidRPr="00CF3A76">
              <w:rPr>
                <w:rFonts w:ascii="Times New Roman" w:eastAsia="Times New Roman" w:hAnsi="Times New Roman" w:cs="Times New Roman"/>
                <w:lang w:eastAsia="es-MX"/>
              </w:rPr>
              <w:t>50)</w:t>
            </w:r>
          </w:p>
        </w:tc>
        <w:tc>
          <w:tcPr>
            <w:tcW w:w="0" w:type="auto"/>
            <w:tcBorders>
              <w:top w:val="single" w:sz="4" w:space="0" w:color="auto"/>
              <w:left w:val="single" w:sz="4" w:space="0" w:color="auto"/>
              <w:bottom w:val="single" w:sz="4" w:space="0" w:color="auto"/>
              <w:right w:val="single" w:sz="4" w:space="0" w:color="auto"/>
            </w:tcBorders>
            <w:hideMark/>
          </w:tcPr>
          <w:p w14:paraId="7B69AE2E"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204C0496"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Segundo nombre del cliente</w:t>
            </w:r>
          </w:p>
        </w:tc>
      </w:tr>
      <w:tr w:rsidR="00B73F88" w:rsidRPr="00CF3A76" w14:paraId="1EF05DFA"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2A160D0E"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r w:rsidRPr="00CF3A76">
              <w:rPr>
                <w:rFonts w:ascii="Times New Roman" w:eastAsia="Times New Roman" w:hAnsi="Times New Roman" w:cs="Times New Roman"/>
                <w:lang w:eastAsia="es-MX"/>
              </w:rPr>
              <w:t>PrimApellido</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AFF9FA3"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proofErr w:type="gramStart"/>
            <w:r w:rsidRPr="00CF3A76">
              <w:rPr>
                <w:rFonts w:ascii="Times New Roman" w:eastAsia="Times New Roman" w:hAnsi="Times New Roman" w:cs="Times New Roman"/>
                <w:lang w:eastAsia="es-MX"/>
              </w:rPr>
              <w:t>varchar</w:t>
            </w:r>
            <w:proofErr w:type="spellEnd"/>
            <w:r w:rsidRPr="00CF3A76">
              <w:rPr>
                <w:rFonts w:ascii="Times New Roman" w:eastAsia="Times New Roman" w:hAnsi="Times New Roman" w:cs="Times New Roman"/>
                <w:lang w:eastAsia="es-MX"/>
              </w:rPr>
              <w:t>(</w:t>
            </w:r>
            <w:proofErr w:type="gramEnd"/>
            <w:r w:rsidRPr="00CF3A76">
              <w:rPr>
                <w:rFonts w:ascii="Times New Roman" w:eastAsia="Times New Roman" w:hAnsi="Times New Roman" w:cs="Times New Roman"/>
                <w:lang w:eastAsia="es-MX"/>
              </w:rPr>
              <w:t>50)</w:t>
            </w:r>
          </w:p>
        </w:tc>
        <w:tc>
          <w:tcPr>
            <w:tcW w:w="0" w:type="auto"/>
            <w:tcBorders>
              <w:top w:val="single" w:sz="4" w:space="0" w:color="auto"/>
              <w:left w:val="single" w:sz="4" w:space="0" w:color="auto"/>
              <w:bottom w:val="single" w:sz="4" w:space="0" w:color="auto"/>
              <w:right w:val="single" w:sz="4" w:space="0" w:color="auto"/>
            </w:tcBorders>
            <w:hideMark/>
          </w:tcPr>
          <w:p w14:paraId="2B9C09FB"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1C37ACE4"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Primer apellido del cliente</w:t>
            </w:r>
          </w:p>
        </w:tc>
      </w:tr>
      <w:tr w:rsidR="00B73F88" w:rsidRPr="00CF3A76" w14:paraId="0EC7A5A2"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06520DAD"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r w:rsidRPr="00CF3A76">
              <w:rPr>
                <w:rFonts w:ascii="Times New Roman" w:eastAsia="Times New Roman" w:hAnsi="Times New Roman" w:cs="Times New Roman"/>
                <w:lang w:eastAsia="es-MX"/>
              </w:rPr>
              <w:t>SegApellido</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4E34EC3"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proofErr w:type="gramStart"/>
            <w:r w:rsidRPr="00CF3A76">
              <w:rPr>
                <w:rFonts w:ascii="Times New Roman" w:eastAsia="Times New Roman" w:hAnsi="Times New Roman" w:cs="Times New Roman"/>
                <w:lang w:eastAsia="es-MX"/>
              </w:rPr>
              <w:t>varchar</w:t>
            </w:r>
            <w:proofErr w:type="spellEnd"/>
            <w:r w:rsidRPr="00CF3A76">
              <w:rPr>
                <w:rFonts w:ascii="Times New Roman" w:eastAsia="Times New Roman" w:hAnsi="Times New Roman" w:cs="Times New Roman"/>
                <w:lang w:eastAsia="es-MX"/>
              </w:rPr>
              <w:t>(</w:t>
            </w:r>
            <w:proofErr w:type="gramEnd"/>
            <w:r w:rsidRPr="00CF3A76">
              <w:rPr>
                <w:rFonts w:ascii="Times New Roman" w:eastAsia="Times New Roman" w:hAnsi="Times New Roman" w:cs="Times New Roman"/>
                <w:lang w:eastAsia="es-MX"/>
              </w:rPr>
              <w:t>50)</w:t>
            </w:r>
          </w:p>
        </w:tc>
        <w:tc>
          <w:tcPr>
            <w:tcW w:w="0" w:type="auto"/>
            <w:tcBorders>
              <w:top w:val="single" w:sz="4" w:space="0" w:color="auto"/>
              <w:left w:val="single" w:sz="4" w:space="0" w:color="auto"/>
              <w:bottom w:val="single" w:sz="4" w:space="0" w:color="auto"/>
              <w:right w:val="single" w:sz="4" w:space="0" w:color="auto"/>
            </w:tcBorders>
            <w:hideMark/>
          </w:tcPr>
          <w:p w14:paraId="6F51490E"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1C6CA376"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Segundo apellido del cliente</w:t>
            </w:r>
          </w:p>
        </w:tc>
      </w:tr>
      <w:tr w:rsidR="00B73F88" w:rsidRPr="00CF3A76" w14:paraId="14146822"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1C2A016F"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DUI</w:t>
            </w:r>
          </w:p>
        </w:tc>
        <w:tc>
          <w:tcPr>
            <w:tcW w:w="0" w:type="auto"/>
            <w:tcBorders>
              <w:top w:val="single" w:sz="4" w:space="0" w:color="auto"/>
              <w:left w:val="single" w:sz="4" w:space="0" w:color="auto"/>
              <w:bottom w:val="single" w:sz="4" w:space="0" w:color="auto"/>
              <w:right w:val="single" w:sz="4" w:space="0" w:color="auto"/>
            </w:tcBorders>
            <w:hideMark/>
          </w:tcPr>
          <w:p w14:paraId="1285C10A"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r w:rsidRPr="00CF3A76">
              <w:rPr>
                <w:rFonts w:ascii="Times New Roman" w:eastAsia="Times New Roman" w:hAnsi="Times New Roman" w:cs="Times New Roman"/>
                <w:lang w:eastAsia="es-MX"/>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04B5B93"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5604E00E"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Documento Único de Identidad</w:t>
            </w:r>
          </w:p>
        </w:tc>
      </w:tr>
      <w:tr w:rsidR="00B73F88" w:rsidRPr="00CF3A76" w14:paraId="7434D3F0"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6DEB9B2B"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r w:rsidRPr="00CF3A76">
              <w:rPr>
                <w:rFonts w:ascii="Times New Roman" w:eastAsia="Times New Roman" w:hAnsi="Times New Roman" w:cs="Times New Roman"/>
                <w:lang w:eastAsia="es-MX"/>
              </w:rPr>
              <w:t>Client_Edad</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2ACB105"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r w:rsidRPr="00CF3A76">
              <w:rPr>
                <w:rFonts w:ascii="Times New Roman" w:eastAsia="Times New Roman" w:hAnsi="Times New Roman" w:cs="Times New Roman"/>
                <w:lang w:eastAsia="es-MX"/>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60FAB9D"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1237729E"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Edad del cliente</w:t>
            </w:r>
          </w:p>
        </w:tc>
      </w:tr>
      <w:tr w:rsidR="00B73F88" w:rsidRPr="00CF3A76" w14:paraId="371A3643"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29B39566"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Nacionalidad</w:t>
            </w:r>
          </w:p>
        </w:tc>
        <w:tc>
          <w:tcPr>
            <w:tcW w:w="0" w:type="auto"/>
            <w:tcBorders>
              <w:top w:val="single" w:sz="4" w:space="0" w:color="auto"/>
              <w:left w:val="single" w:sz="4" w:space="0" w:color="auto"/>
              <w:bottom w:val="single" w:sz="4" w:space="0" w:color="auto"/>
              <w:right w:val="single" w:sz="4" w:space="0" w:color="auto"/>
            </w:tcBorders>
            <w:hideMark/>
          </w:tcPr>
          <w:p w14:paraId="69774397"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proofErr w:type="gramStart"/>
            <w:r w:rsidRPr="00CF3A76">
              <w:rPr>
                <w:rFonts w:ascii="Times New Roman" w:eastAsia="Times New Roman" w:hAnsi="Times New Roman" w:cs="Times New Roman"/>
                <w:lang w:eastAsia="es-MX"/>
              </w:rPr>
              <w:t>varchar</w:t>
            </w:r>
            <w:proofErr w:type="spellEnd"/>
            <w:r w:rsidRPr="00CF3A76">
              <w:rPr>
                <w:rFonts w:ascii="Times New Roman" w:eastAsia="Times New Roman" w:hAnsi="Times New Roman" w:cs="Times New Roman"/>
                <w:lang w:eastAsia="es-MX"/>
              </w:rPr>
              <w:t>(</w:t>
            </w:r>
            <w:proofErr w:type="gramEnd"/>
            <w:r w:rsidRPr="00CF3A76">
              <w:rPr>
                <w:rFonts w:ascii="Times New Roman" w:eastAsia="Times New Roman" w:hAnsi="Times New Roman" w:cs="Times New Roman"/>
                <w:lang w:eastAsia="es-MX"/>
              </w:rPr>
              <w:t>50)</w:t>
            </w:r>
          </w:p>
        </w:tc>
        <w:tc>
          <w:tcPr>
            <w:tcW w:w="0" w:type="auto"/>
            <w:tcBorders>
              <w:top w:val="single" w:sz="4" w:space="0" w:color="auto"/>
              <w:left w:val="single" w:sz="4" w:space="0" w:color="auto"/>
              <w:bottom w:val="single" w:sz="4" w:space="0" w:color="auto"/>
              <w:right w:val="single" w:sz="4" w:space="0" w:color="auto"/>
            </w:tcBorders>
            <w:hideMark/>
          </w:tcPr>
          <w:p w14:paraId="1F68FA62"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195A451D"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Nacionalidad del cliente</w:t>
            </w:r>
          </w:p>
        </w:tc>
      </w:tr>
      <w:tr w:rsidR="00B73F88" w:rsidRPr="00CF3A76" w14:paraId="577F1840"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03A0822F"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r w:rsidRPr="00CF3A76">
              <w:rPr>
                <w:rFonts w:ascii="Times New Roman" w:eastAsia="Times New Roman" w:hAnsi="Times New Roman" w:cs="Times New Roman"/>
                <w:lang w:eastAsia="es-MX"/>
              </w:rPr>
              <w:t>Ocupacion</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FAEF062"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proofErr w:type="gramStart"/>
            <w:r w:rsidRPr="00CF3A76">
              <w:rPr>
                <w:rFonts w:ascii="Times New Roman" w:eastAsia="Times New Roman" w:hAnsi="Times New Roman" w:cs="Times New Roman"/>
                <w:lang w:eastAsia="es-MX"/>
              </w:rPr>
              <w:t>varchar</w:t>
            </w:r>
            <w:proofErr w:type="spellEnd"/>
            <w:r w:rsidRPr="00CF3A76">
              <w:rPr>
                <w:rFonts w:ascii="Times New Roman" w:eastAsia="Times New Roman" w:hAnsi="Times New Roman" w:cs="Times New Roman"/>
                <w:lang w:eastAsia="es-MX"/>
              </w:rPr>
              <w:t>(</w:t>
            </w:r>
            <w:proofErr w:type="gramEnd"/>
            <w:r w:rsidRPr="00CF3A76">
              <w:rPr>
                <w:rFonts w:ascii="Times New Roman" w:eastAsia="Times New Roman" w:hAnsi="Times New Roman" w:cs="Times New Roman"/>
                <w:lang w:eastAsia="es-MX"/>
              </w:rPr>
              <w:t>50)</w:t>
            </w:r>
          </w:p>
        </w:tc>
        <w:tc>
          <w:tcPr>
            <w:tcW w:w="0" w:type="auto"/>
            <w:tcBorders>
              <w:top w:val="single" w:sz="4" w:space="0" w:color="auto"/>
              <w:left w:val="single" w:sz="4" w:space="0" w:color="auto"/>
              <w:bottom w:val="single" w:sz="4" w:space="0" w:color="auto"/>
              <w:right w:val="single" w:sz="4" w:space="0" w:color="auto"/>
            </w:tcBorders>
            <w:hideMark/>
          </w:tcPr>
          <w:p w14:paraId="3548B8FE"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41EDB680"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Ocupación del cliente</w:t>
            </w:r>
          </w:p>
        </w:tc>
      </w:tr>
      <w:tr w:rsidR="00B73F88" w:rsidRPr="00CF3A76" w14:paraId="39433523"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41D24197"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r w:rsidRPr="00CF3A76">
              <w:rPr>
                <w:rFonts w:ascii="Times New Roman" w:eastAsia="Times New Roman" w:hAnsi="Times New Roman" w:cs="Times New Roman"/>
                <w:lang w:eastAsia="es-MX"/>
              </w:rPr>
              <w:t>Direccion</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A2B1EBD"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proofErr w:type="gramStart"/>
            <w:r w:rsidRPr="00CF3A76">
              <w:rPr>
                <w:rFonts w:ascii="Times New Roman" w:eastAsia="Times New Roman" w:hAnsi="Times New Roman" w:cs="Times New Roman"/>
                <w:lang w:eastAsia="es-MX"/>
              </w:rPr>
              <w:t>varchar</w:t>
            </w:r>
            <w:proofErr w:type="spellEnd"/>
            <w:r w:rsidRPr="00CF3A76">
              <w:rPr>
                <w:rFonts w:ascii="Times New Roman" w:eastAsia="Times New Roman" w:hAnsi="Times New Roman" w:cs="Times New Roman"/>
                <w:lang w:eastAsia="es-MX"/>
              </w:rPr>
              <w:t>(</w:t>
            </w:r>
            <w:proofErr w:type="gramEnd"/>
            <w:r w:rsidRPr="00CF3A76">
              <w:rPr>
                <w:rFonts w:ascii="Times New Roman" w:eastAsia="Times New Roman" w:hAnsi="Times New Roman" w:cs="Times New Roman"/>
                <w:lang w:eastAsia="es-MX"/>
              </w:rPr>
              <w:t>500)</w:t>
            </w:r>
          </w:p>
        </w:tc>
        <w:tc>
          <w:tcPr>
            <w:tcW w:w="0" w:type="auto"/>
            <w:tcBorders>
              <w:top w:val="single" w:sz="4" w:space="0" w:color="auto"/>
              <w:left w:val="single" w:sz="4" w:space="0" w:color="auto"/>
              <w:bottom w:val="single" w:sz="4" w:space="0" w:color="auto"/>
              <w:right w:val="single" w:sz="4" w:space="0" w:color="auto"/>
            </w:tcBorders>
            <w:hideMark/>
          </w:tcPr>
          <w:p w14:paraId="23470D2E"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77D1735A"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Dirección del cliente</w:t>
            </w:r>
          </w:p>
        </w:tc>
      </w:tr>
      <w:tr w:rsidR="00B73F88" w:rsidRPr="00CF3A76" w14:paraId="2962EB1B"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625A59DA"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r w:rsidRPr="00CF3A76">
              <w:rPr>
                <w:rFonts w:ascii="Times New Roman" w:eastAsia="Times New Roman" w:hAnsi="Times New Roman" w:cs="Times New Roman"/>
                <w:lang w:eastAsia="es-MX"/>
              </w:rPr>
              <w:t>Telefono</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F35EDBE"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proofErr w:type="gramStart"/>
            <w:r w:rsidRPr="00CF3A76">
              <w:rPr>
                <w:rFonts w:ascii="Times New Roman" w:eastAsia="Times New Roman" w:hAnsi="Times New Roman" w:cs="Times New Roman"/>
                <w:lang w:eastAsia="es-MX"/>
              </w:rPr>
              <w:t>varchar</w:t>
            </w:r>
            <w:proofErr w:type="spellEnd"/>
            <w:r w:rsidRPr="00CF3A76">
              <w:rPr>
                <w:rFonts w:ascii="Times New Roman" w:eastAsia="Times New Roman" w:hAnsi="Times New Roman" w:cs="Times New Roman"/>
                <w:lang w:eastAsia="es-MX"/>
              </w:rPr>
              <w:t>(</w:t>
            </w:r>
            <w:proofErr w:type="gramEnd"/>
            <w:r w:rsidRPr="00CF3A76">
              <w:rPr>
                <w:rFonts w:ascii="Times New Roman" w:eastAsia="Times New Roman" w:hAnsi="Times New Roman" w:cs="Times New Roman"/>
                <w:lang w:eastAsia="es-MX"/>
              </w:rPr>
              <w:t>50)</w:t>
            </w:r>
          </w:p>
        </w:tc>
        <w:tc>
          <w:tcPr>
            <w:tcW w:w="0" w:type="auto"/>
            <w:tcBorders>
              <w:top w:val="single" w:sz="4" w:space="0" w:color="auto"/>
              <w:left w:val="single" w:sz="4" w:space="0" w:color="auto"/>
              <w:bottom w:val="single" w:sz="4" w:space="0" w:color="auto"/>
              <w:right w:val="single" w:sz="4" w:space="0" w:color="auto"/>
            </w:tcBorders>
            <w:hideMark/>
          </w:tcPr>
          <w:p w14:paraId="12EE5AEF"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5D232C2F"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Número de teléfono del cliente</w:t>
            </w:r>
          </w:p>
        </w:tc>
      </w:tr>
      <w:tr w:rsidR="00B73F88" w:rsidRPr="00CF3A76" w14:paraId="0A7190FE"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52E23117"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Email</w:t>
            </w:r>
          </w:p>
        </w:tc>
        <w:tc>
          <w:tcPr>
            <w:tcW w:w="0" w:type="auto"/>
            <w:tcBorders>
              <w:top w:val="single" w:sz="4" w:space="0" w:color="auto"/>
              <w:left w:val="single" w:sz="4" w:space="0" w:color="auto"/>
              <w:bottom w:val="single" w:sz="4" w:space="0" w:color="auto"/>
              <w:right w:val="single" w:sz="4" w:space="0" w:color="auto"/>
            </w:tcBorders>
            <w:hideMark/>
          </w:tcPr>
          <w:p w14:paraId="4A8227BB"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proofErr w:type="gramStart"/>
            <w:r w:rsidRPr="00CF3A76">
              <w:rPr>
                <w:rFonts w:ascii="Times New Roman" w:eastAsia="Times New Roman" w:hAnsi="Times New Roman" w:cs="Times New Roman"/>
                <w:lang w:eastAsia="es-MX"/>
              </w:rPr>
              <w:t>varchar</w:t>
            </w:r>
            <w:proofErr w:type="spellEnd"/>
            <w:r w:rsidRPr="00CF3A76">
              <w:rPr>
                <w:rFonts w:ascii="Times New Roman" w:eastAsia="Times New Roman" w:hAnsi="Times New Roman" w:cs="Times New Roman"/>
                <w:lang w:eastAsia="es-MX"/>
              </w:rPr>
              <w:t>(</w:t>
            </w:r>
            <w:proofErr w:type="gramEnd"/>
            <w:r w:rsidRPr="00CF3A76">
              <w:rPr>
                <w:rFonts w:ascii="Times New Roman" w:eastAsia="Times New Roman" w:hAnsi="Times New Roman" w:cs="Times New Roman"/>
                <w:lang w:eastAsia="es-MX"/>
              </w:rPr>
              <w:t>100)</w:t>
            </w:r>
          </w:p>
        </w:tc>
        <w:tc>
          <w:tcPr>
            <w:tcW w:w="0" w:type="auto"/>
            <w:tcBorders>
              <w:top w:val="single" w:sz="4" w:space="0" w:color="auto"/>
              <w:left w:val="single" w:sz="4" w:space="0" w:color="auto"/>
              <w:bottom w:val="single" w:sz="4" w:space="0" w:color="auto"/>
              <w:right w:val="single" w:sz="4" w:space="0" w:color="auto"/>
            </w:tcBorders>
            <w:hideMark/>
          </w:tcPr>
          <w:p w14:paraId="7E3B0BBE"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3A3E7DEC"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Correo electrónico del cliente</w:t>
            </w:r>
          </w:p>
        </w:tc>
      </w:tr>
    </w:tbl>
    <w:p w14:paraId="41D413F9" w14:textId="77777777" w:rsidR="00B73F88" w:rsidRPr="00CF3A76" w:rsidRDefault="00B73F88" w:rsidP="00C074AC">
      <w:pPr>
        <w:spacing w:after="0" w:line="480" w:lineRule="auto"/>
        <w:rPr>
          <w:rFonts w:ascii="Times New Roman" w:hAnsi="Times New Roman" w:cs="Times New Roman"/>
          <w:b/>
          <w:lang w:val="es-MX"/>
        </w:rPr>
      </w:pPr>
    </w:p>
    <w:p w14:paraId="000F1E0A" w14:textId="77777777" w:rsidR="00B73F88" w:rsidRPr="00CF3A76" w:rsidRDefault="00B73F88" w:rsidP="00C074AC">
      <w:pPr>
        <w:spacing w:after="0" w:line="480" w:lineRule="auto"/>
        <w:rPr>
          <w:rFonts w:ascii="Times New Roman" w:hAnsi="Times New Roman" w:cs="Times New Roman"/>
          <w:b/>
        </w:rPr>
      </w:pPr>
      <w:r w:rsidRPr="00CF3A76">
        <w:rPr>
          <w:rFonts w:ascii="Times New Roman" w:hAnsi="Times New Roman" w:cs="Times New Roman"/>
          <w:b/>
        </w:rPr>
        <w:t>Tabla Documentos</w:t>
      </w:r>
    </w:p>
    <w:tbl>
      <w:tblPr>
        <w:tblStyle w:val="TableGrid"/>
        <w:tblW w:w="8760" w:type="dxa"/>
        <w:tblInd w:w="0" w:type="dxa"/>
        <w:tblLook w:val="04A0" w:firstRow="1" w:lastRow="0" w:firstColumn="1" w:lastColumn="0" w:noHBand="0" w:noVBand="1"/>
      </w:tblPr>
      <w:tblGrid>
        <w:gridCol w:w="2208"/>
        <w:gridCol w:w="1532"/>
        <w:gridCol w:w="1557"/>
        <w:gridCol w:w="3463"/>
      </w:tblGrid>
      <w:tr w:rsidR="00B73F88" w:rsidRPr="00CF3A76" w14:paraId="03A27E90"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5F000C4B" w14:textId="77777777" w:rsidR="00B73F88" w:rsidRPr="00CF3A76" w:rsidRDefault="00B73F88" w:rsidP="00C074AC">
            <w:pPr>
              <w:spacing w:line="480" w:lineRule="auto"/>
              <w:jc w:val="center"/>
              <w:rPr>
                <w:rFonts w:ascii="Times New Roman" w:eastAsia="Times New Roman" w:hAnsi="Times New Roman" w:cs="Times New Roman"/>
                <w:b/>
                <w:bCs/>
                <w:lang w:eastAsia="es-MX"/>
              </w:rPr>
            </w:pPr>
            <w:r w:rsidRPr="00CF3A76">
              <w:rPr>
                <w:rFonts w:ascii="Times New Roman" w:eastAsia="Times New Roman" w:hAnsi="Times New Roman" w:cs="Times New Roman"/>
                <w:b/>
                <w:bCs/>
                <w:lang w:eastAsia="es-MX"/>
              </w:rPr>
              <w:t>Nombre de Campo</w:t>
            </w:r>
          </w:p>
        </w:tc>
        <w:tc>
          <w:tcPr>
            <w:tcW w:w="0" w:type="auto"/>
            <w:tcBorders>
              <w:top w:val="single" w:sz="4" w:space="0" w:color="auto"/>
              <w:left w:val="single" w:sz="4" w:space="0" w:color="auto"/>
              <w:bottom w:val="single" w:sz="4" w:space="0" w:color="auto"/>
              <w:right w:val="single" w:sz="4" w:space="0" w:color="auto"/>
            </w:tcBorders>
            <w:hideMark/>
          </w:tcPr>
          <w:p w14:paraId="1FE48EF6" w14:textId="77777777" w:rsidR="00B73F88" w:rsidRPr="00CF3A76" w:rsidRDefault="00B73F88" w:rsidP="00C074AC">
            <w:pPr>
              <w:spacing w:line="480" w:lineRule="auto"/>
              <w:jc w:val="center"/>
              <w:rPr>
                <w:rFonts w:ascii="Times New Roman" w:eastAsia="Times New Roman" w:hAnsi="Times New Roman" w:cs="Times New Roman"/>
                <w:b/>
                <w:bCs/>
                <w:lang w:eastAsia="es-MX"/>
              </w:rPr>
            </w:pPr>
            <w:r w:rsidRPr="00CF3A76">
              <w:rPr>
                <w:rFonts w:ascii="Times New Roman" w:eastAsia="Times New Roman" w:hAnsi="Times New Roman" w:cs="Times New Roman"/>
                <w:b/>
                <w:bCs/>
                <w:lang w:eastAsia="es-MX"/>
              </w:rPr>
              <w:t>Tipo de Dato</w:t>
            </w:r>
          </w:p>
        </w:tc>
        <w:tc>
          <w:tcPr>
            <w:tcW w:w="0" w:type="auto"/>
            <w:tcBorders>
              <w:top w:val="single" w:sz="4" w:space="0" w:color="auto"/>
              <w:left w:val="single" w:sz="4" w:space="0" w:color="auto"/>
              <w:bottom w:val="single" w:sz="4" w:space="0" w:color="auto"/>
              <w:right w:val="single" w:sz="4" w:space="0" w:color="auto"/>
            </w:tcBorders>
            <w:hideMark/>
          </w:tcPr>
          <w:p w14:paraId="1E4D4232" w14:textId="77777777" w:rsidR="00B73F88" w:rsidRPr="00CF3A76" w:rsidRDefault="00B73F88" w:rsidP="00C074AC">
            <w:pPr>
              <w:spacing w:line="480" w:lineRule="auto"/>
              <w:jc w:val="center"/>
              <w:rPr>
                <w:rFonts w:ascii="Times New Roman" w:eastAsia="Times New Roman" w:hAnsi="Times New Roman" w:cs="Times New Roman"/>
                <w:b/>
                <w:bCs/>
                <w:lang w:eastAsia="es-MX"/>
              </w:rPr>
            </w:pPr>
            <w:r w:rsidRPr="00CF3A76">
              <w:rPr>
                <w:rFonts w:ascii="Times New Roman" w:eastAsia="Times New Roman" w:hAnsi="Times New Roman" w:cs="Times New Roman"/>
                <w:b/>
                <w:bCs/>
                <w:lang w:eastAsia="es-MX"/>
              </w:rPr>
              <w:t>Restricciones</w:t>
            </w:r>
          </w:p>
        </w:tc>
        <w:tc>
          <w:tcPr>
            <w:tcW w:w="0" w:type="auto"/>
            <w:tcBorders>
              <w:top w:val="single" w:sz="4" w:space="0" w:color="auto"/>
              <w:left w:val="single" w:sz="4" w:space="0" w:color="auto"/>
              <w:bottom w:val="single" w:sz="4" w:space="0" w:color="auto"/>
              <w:right w:val="single" w:sz="4" w:space="0" w:color="auto"/>
            </w:tcBorders>
            <w:hideMark/>
          </w:tcPr>
          <w:p w14:paraId="14F12EF1" w14:textId="77777777" w:rsidR="00B73F88" w:rsidRPr="00CF3A76" w:rsidRDefault="00B73F88" w:rsidP="00C074AC">
            <w:pPr>
              <w:spacing w:line="480" w:lineRule="auto"/>
              <w:jc w:val="center"/>
              <w:rPr>
                <w:rFonts w:ascii="Times New Roman" w:eastAsia="Times New Roman" w:hAnsi="Times New Roman" w:cs="Times New Roman"/>
                <w:b/>
                <w:bCs/>
                <w:lang w:eastAsia="es-MX"/>
              </w:rPr>
            </w:pPr>
            <w:r w:rsidRPr="00CF3A76">
              <w:rPr>
                <w:rFonts w:ascii="Times New Roman" w:eastAsia="Times New Roman" w:hAnsi="Times New Roman" w:cs="Times New Roman"/>
                <w:b/>
                <w:bCs/>
                <w:lang w:eastAsia="es-MX"/>
              </w:rPr>
              <w:t>Descripción</w:t>
            </w:r>
          </w:p>
        </w:tc>
      </w:tr>
      <w:tr w:rsidR="00B73F88" w:rsidRPr="00CF3A76" w14:paraId="2E9A920F"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0BDE17D5"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r w:rsidRPr="00CF3A76">
              <w:rPr>
                <w:rFonts w:ascii="Times New Roman" w:eastAsia="Times New Roman" w:hAnsi="Times New Roman" w:cs="Times New Roman"/>
                <w:lang w:eastAsia="es-MX"/>
              </w:rPr>
              <w:t>ID_Documento</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244FEB9"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r w:rsidRPr="00CF3A76">
              <w:rPr>
                <w:rFonts w:ascii="Times New Roman" w:eastAsia="Times New Roman" w:hAnsi="Times New Roman" w:cs="Times New Roman"/>
                <w:lang w:eastAsia="es-MX"/>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BECEFD4"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1BB94BB8"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Identificador único del documento</w:t>
            </w:r>
          </w:p>
        </w:tc>
      </w:tr>
      <w:tr w:rsidR="00B73F88" w:rsidRPr="00CF3A76" w14:paraId="6E3C71E7"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7AE21679"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r w:rsidRPr="00CF3A76">
              <w:rPr>
                <w:rFonts w:ascii="Times New Roman" w:eastAsia="Times New Roman" w:hAnsi="Times New Roman" w:cs="Times New Roman"/>
                <w:lang w:eastAsia="es-MX"/>
              </w:rPr>
              <w:t>Nombre_Documento</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E8515AB"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proofErr w:type="gramStart"/>
            <w:r w:rsidRPr="00CF3A76">
              <w:rPr>
                <w:rFonts w:ascii="Times New Roman" w:eastAsia="Times New Roman" w:hAnsi="Times New Roman" w:cs="Times New Roman"/>
                <w:lang w:eastAsia="es-MX"/>
              </w:rPr>
              <w:t>varchar</w:t>
            </w:r>
            <w:proofErr w:type="spellEnd"/>
            <w:r w:rsidRPr="00CF3A76">
              <w:rPr>
                <w:rFonts w:ascii="Times New Roman" w:eastAsia="Times New Roman" w:hAnsi="Times New Roman" w:cs="Times New Roman"/>
                <w:lang w:eastAsia="es-MX"/>
              </w:rPr>
              <w:t>(</w:t>
            </w:r>
            <w:proofErr w:type="gramEnd"/>
            <w:r w:rsidRPr="00CF3A76">
              <w:rPr>
                <w:rFonts w:ascii="Times New Roman" w:eastAsia="Times New Roman" w:hAnsi="Times New Roman" w:cs="Times New Roman"/>
                <w:lang w:eastAsia="es-MX"/>
              </w:rPr>
              <w:t>50)</w:t>
            </w:r>
          </w:p>
        </w:tc>
        <w:tc>
          <w:tcPr>
            <w:tcW w:w="0" w:type="auto"/>
            <w:tcBorders>
              <w:top w:val="single" w:sz="4" w:space="0" w:color="auto"/>
              <w:left w:val="single" w:sz="4" w:space="0" w:color="auto"/>
              <w:bottom w:val="single" w:sz="4" w:space="0" w:color="auto"/>
              <w:right w:val="single" w:sz="4" w:space="0" w:color="auto"/>
            </w:tcBorders>
            <w:hideMark/>
          </w:tcPr>
          <w:p w14:paraId="629D28BF"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4231093E"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Nombre del documento</w:t>
            </w:r>
          </w:p>
        </w:tc>
      </w:tr>
      <w:tr w:rsidR="00B73F88" w:rsidRPr="00CF3A76" w14:paraId="40699770"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1FEA97B7"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r w:rsidRPr="00CF3A76">
              <w:rPr>
                <w:rFonts w:ascii="Times New Roman" w:eastAsia="Times New Roman" w:hAnsi="Times New Roman" w:cs="Times New Roman"/>
                <w:lang w:eastAsia="es-MX"/>
              </w:rPr>
              <w:t>ID_Cliente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5CB176F"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r w:rsidRPr="00CF3A76">
              <w:rPr>
                <w:rFonts w:ascii="Times New Roman" w:eastAsia="Times New Roman" w:hAnsi="Times New Roman" w:cs="Times New Roman"/>
                <w:lang w:eastAsia="es-MX"/>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B4EA988"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73CAA6B0"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Identificador del cliente asociado</w:t>
            </w:r>
          </w:p>
        </w:tc>
      </w:tr>
      <w:tr w:rsidR="00B73F88" w:rsidRPr="00CF3A76" w14:paraId="6A836BAE"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2DE373F0"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r w:rsidRPr="00CF3A76">
              <w:rPr>
                <w:rFonts w:ascii="Times New Roman" w:eastAsia="Times New Roman" w:hAnsi="Times New Roman" w:cs="Times New Roman"/>
                <w:lang w:eastAsia="es-MX"/>
              </w:rPr>
              <w:t>NombreCliente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9E38646"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proofErr w:type="gramStart"/>
            <w:r w:rsidRPr="00CF3A76">
              <w:rPr>
                <w:rFonts w:ascii="Times New Roman" w:eastAsia="Times New Roman" w:hAnsi="Times New Roman" w:cs="Times New Roman"/>
                <w:lang w:eastAsia="es-MX"/>
              </w:rPr>
              <w:t>nchar</w:t>
            </w:r>
            <w:proofErr w:type="spellEnd"/>
            <w:r w:rsidRPr="00CF3A76">
              <w:rPr>
                <w:rFonts w:ascii="Times New Roman" w:eastAsia="Times New Roman" w:hAnsi="Times New Roman" w:cs="Times New Roman"/>
                <w:lang w:eastAsia="es-MX"/>
              </w:rPr>
              <w:t>(</w:t>
            </w:r>
            <w:proofErr w:type="gramEnd"/>
            <w:r w:rsidRPr="00CF3A76">
              <w:rPr>
                <w:rFonts w:ascii="Times New Roman" w:eastAsia="Times New Roman" w:hAnsi="Times New Roman" w:cs="Times New Roman"/>
                <w:lang w:eastAsia="es-MX"/>
              </w:rPr>
              <w:t>10)</w:t>
            </w:r>
          </w:p>
        </w:tc>
        <w:tc>
          <w:tcPr>
            <w:tcW w:w="0" w:type="auto"/>
            <w:tcBorders>
              <w:top w:val="single" w:sz="4" w:space="0" w:color="auto"/>
              <w:left w:val="single" w:sz="4" w:space="0" w:color="auto"/>
              <w:bottom w:val="single" w:sz="4" w:space="0" w:color="auto"/>
              <w:right w:val="single" w:sz="4" w:space="0" w:color="auto"/>
            </w:tcBorders>
            <w:hideMark/>
          </w:tcPr>
          <w:p w14:paraId="78A2D4DD"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19CD0D49"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Nombre del cliente</w:t>
            </w:r>
          </w:p>
        </w:tc>
      </w:tr>
      <w:tr w:rsidR="00B73F88" w:rsidRPr="00CF3A76" w14:paraId="53E18ABE"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4EC6DAF6"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r w:rsidRPr="00CF3A76">
              <w:rPr>
                <w:rFonts w:ascii="Times New Roman" w:eastAsia="Times New Roman" w:hAnsi="Times New Roman" w:cs="Times New Roman"/>
                <w:lang w:eastAsia="es-MX"/>
              </w:rPr>
              <w:t>Case_ID</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DCAE6A9"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r w:rsidRPr="00CF3A76">
              <w:rPr>
                <w:rFonts w:ascii="Times New Roman" w:eastAsia="Times New Roman" w:hAnsi="Times New Roman" w:cs="Times New Roman"/>
                <w:lang w:eastAsia="es-MX"/>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BFFAC53"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0A82B835"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Identificador del caso asociado</w:t>
            </w:r>
          </w:p>
        </w:tc>
      </w:tr>
    </w:tbl>
    <w:p w14:paraId="0E946B6D" w14:textId="77777777" w:rsidR="00B73F88" w:rsidRPr="00CF3A76" w:rsidRDefault="00B73F88" w:rsidP="00C074AC">
      <w:pPr>
        <w:spacing w:after="0" w:line="480" w:lineRule="auto"/>
        <w:rPr>
          <w:rFonts w:ascii="Times New Roman" w:hAnsi="Times New Roman" w:cs="Times New Roman"/>
          <w:b/>
          <w:lang w:val="es-MX"/>
        </w:rPr>
      </w:pPr>
    </w:p>
    <w:p w14:paraId="6EE9E440" w14:textId="77777777" w:rsidR="00B73F88" w:rsidRPr="00CF3A76" w:rsidRDefault="00B73F88" w:rsidP="00C074AC">
      <w:pPr>
        <w:spacing w:after="0" w:line="480" w:lineRule="auto"/>
        <w:rPr>
          <w:rFonts w:ascii="Times New Roman" w:hAnsi="Times New Roman" w:cs="Times New Roman"/>
          <w:b/>
        </w:rPr>
      </w:pPr>
      <w:r w:rsidRPr="00CF3A76">
        <w:rPr>
          <w:rFonts w:ascii="Times New Roman" w:hAnsi="Times New Roman" w:cs="Times New Roman"/>
          <w:b/>
        </w:rPr>
        <w:t>Tabla Facturas</w:t>
      </w:r>
    </w:p>
    <w:tbl>
      <w:tblPr>
        <w:tblStyle w:val="TableGrid"/>
        <w:tblW w:w="8760" w:type="dxa"/>
        <w:tblInd w:w="0" w:type="dxa"/>
        <w:tblLook w:val="04A0" w:firstRow="1" w:lastRow="0" w:firstColumn="1" w:lastColumn="0" w:noHBand="0" w:noVBand="1"/>
      </w:tblPr>
      <w:tblGrid>
        <w:gridCol w:w="2071"/>
        <w:gridCol w:w="1513"/>
        <w:gridCol w:w="1760"/>
        <w:gridCol w:w="3416"/>
      </w:tblGrid>
      <w:tr w:rsidR="00B73F88" w:rsidRPr="00CF3A76" w14:paraId="792CBE91"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1DE6592C" w14:textId="77777777" w:rsidR="00B73F88" w:rsidRPr="00CF3A76" w:rsidRDefault="00B73F88" w:rsidP="00C074AC">
            <w:pPr>
              <w:spacing w:line="480" w:lineRule="auto"/>
              <w:jc w:val="center"/>
              <w:rPr>
                <w:rFonts w:ascii="Times New Roman" w:eastAsia="Times New Roman" w:hAnsi="Times New Roman" w:cs="Times New Roman"/>
                <w:b/>
                <w:bCs/>
                <w:lang w:eastAsia="es-MX"/>
              </w:rPr>
            </w:pPr>
            <w:r w:rsidRPr="00CF3A76">
              <w:rPr>
                <w:rFonts w:ascii="Times New Roman" w:eastAsia="Times New Roman" w:hAnsi="Times New Roman" w:cs="Times New Roman"/>
                <w:b/>
                <w:bCs/>
                <w:lang w:eastAsia="es-MX"/>
              </w:rPr>
              <w:t>Nombre de Campo</w:t>
            </w:r>
          </w:p>
        </w:tc>
        <w:tc>
          <w:tcPr>
            <w:tcW w:w="0" w:type="auto"/>
            <w:tcBorders>
              <w:top w:val="single" w:sz="4" w:space="0" w:color="auto"/>
              <w:left w:val="single" w:sz="4" w:space="0" w:color="auto"/>
              <w:bottom w:val="single" w:sz="4" w:space="0" w:color="auto"/>
              <w:right w:val="single" w:sz="4" w:space="0" w:color="auto"/>
            </w:tcBorders>
            <w:hideMark/>
          </w:tcPr>
          <w:p w14:paraId="28F7B272" w14:textId="77777777" w:rsidR="00B73F88" w:rsidRPr="00CF3A76" w:rsidRDefault="00B73F88" w:rsidP="00C074AC">
            <w:pPr>
              <w:spacing w:line="480" w:lineRule="auto"/>
              <w:jc w:val="center"/>
              <w:rPr>
                <w:rFonts w:ascii="Times New Roman" w:eastAsia="Times New Roman" w:hAnsi="Times New Roman" w:cs="Times New Roman"/>
                <w:b/>
                <w:bCs/>
                <w:lang w:eastAsia="es-MX"/>
              </w:rPr>
            </w:pPr>
            <w:r w:rsidRPr="00CF3A76">
              <w:rPr>
                <w:rFonts w:ascii="Times New Roman" w:eastAsia="Times New Roman" w:hAnsi="Times New Roman" w:cs="Times New Roman"/>
                <w:b/>
                <w:bCs/>
                <w:lang w:eastAsia="es-MX"/>
              </w:rPr>
              <w:t>Tipo de Dato</w:t>
            </w:r>
          </w:p>
        </w:tc>
        <w:tc>
          <w:tcPr>
            <w:tcW w:w="0" w:type="auto"/>
            <w:tcBorders>
              <w:top w:val="single" w:sz="4" w:space="0" w:color="auto"/>
              <w:left w:val="single" w:sz="4" w:space="0" w:color="auto"/>
              <w:bottom w:val="single" w:sz="4" w:space="0" w:color="auto"/>
              <w:right w:val="single" w:sz="4" w:space="0" w:color="auto"/>
            </w:tcBorders>
            <w:hideMark/>
          </w:tcPr>
          <w:p w14:paraId="41858180" w14:textId="77777777" w:rsidR="00B73F88" w:rsidRPr="00CF3A76" w:rsidRDefault="00B73F88" w:rsidP="00C074AC">
            <w:pPr>
              <w:spacing w:line="480" w:lineRule="auto"/>
              <w:jc w:val="center"/>
              <w:rPr>
                <w:rFonts w:ascii="Times New Roman" w:eastAsia="Times New Roman" w:hAnsi="Times New Roman" w:cs="Times New Roman"/>
                <w:b/>
                <w:bCs/>
                <w:lang w:eastAsia="es-MX"/>
              </w:rPr>
            </w:pPr>
            <w:r w:rsidRPr="00CF3A76">
              <w:rPr>
                <w:rFonts w:ascii="Times New Roman" w:eastAsia="Times New Roman" w:hAnsi="Times New Roman" w:cs="Times New Roman"/>
                <w:b/>
                <w:bCs/>
                <w:lang w:eastAsia="es-MX"/>
              </w:rPr>
              <w:t>Restricciones</w:t>
            </w:r>
          </w:p>
        </w:tc>
        <w:tc>
          <w:tcPr>
            <w:tcW w:w="0" w:type="auto"/>
            <w:tcBorders>
              <w:top w:val="single" w:sz="4" w:space="0" w:color="auto"/>
              <w:left w:val="single" w:sz="4" w:space="0" w:color="auto"/>
              <w:bottom w:val="single" w:sz="4" w:space="0" w:color="auto"/>
              <w:right w:val="single" w:sz="4" w:space="0" w:color="auto"/>
            </w:tcBorders>
            <w:hideMark/>
          </w:tcPr>
          <w:p w14:paraId="39C5ED48" w14:textId="77777777" w:rsidR="00B73F88" w:rsidRPr="00CF3A76" w:rsidRDefault="00B73F88" w:rsidP="00C074AC">
            <w:pPr>
              <w:spacing w:line="480" w:lineRule="auto"/>
              <w:jc w:val="center"/>
              <w:rPr>
                <w:rFonts w:ascii="Times New Roman" w:eastAsia="Times New Roman" w:hAnsi="Times New Roman" w:cs="Times New Roman"/>
                <w:b/>
                <w:bCs/>
                <w:lang w:eastAsia="es-MX"/>
              </w:rPr>
            </w:pPr>
            <w:r w:rsidRPr="00CF3A76">
              <w:rPr>
                <w:rFonts w:ascii="Times New Roman" w:eastAsia="Times New Roman" w:hAnsi="Times New Roman" w:cs="Times New Roman"/>
                <w:b/>
                <w:bCs/>
                <w:lang w:eastAsia="es-MX"/>
              </w:rPr>
              <w:t>Descripción</w:t>
            </w:r>
          </w:p>
        </w:tc>
      </w:tr>
      <w:tr w:rsidR="00B73F88" w:rsidRPr="00CF3A76" w14:paraId="0E93FE52"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4497B198"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r w:rsidRPr="00CF3A76">
              <w:rPr>
                <w:rFonts w:ascii="Times New Roman" w:eastAsia="Times New Roman" w:hAnsi="Times New Roman" w:cs="Times New Roman"/>
                <w:lang w:eastAsia="es-MX"/>
              </w:rPr>
              <w:t>ID_Factura</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A84E3DF"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r w:rsidRPr="00CF3A76">
              <w:rPr>
                <w:rFonts w:ascii="Times New Roman" w:eastAsia="Times New Roman" w:hAnsi="Times New Roman" w:cs="Times New Roman"/>
                <w:lang w:eastAsia="es-MX"/>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72698B6"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PK, NOT NULL</w:t>
            </w:r>
          </w:p>
        </w:tc>
        <w:tc>
          <w:tcPr>
            <w:tcW w:w="0" w:type="auto"/>
            <w:tcBorders>
              <w:top w:val="single" w:sz="4" w:space="0" w:color="auto"/>
              <w:left w:val="single" w:sz="4" w:space="0" w:color="auto"/>
              <w:bottom w:val="single" w:sz="4" w:space="0" w:color="auto"/>
              <w:right w:val="single" w:sz="4" w:space="0" w:color="auto"/>
            </w:tcBorders>
            <w:hideMark/>
          </w:tcPr>
          <w:p w14:paraId="0EBD4886"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Identificador único de la factura</w:t>
            </w:r>
          </w:p>
        </w:tc>
      </w:tr>
      <w:tr w:rsidR="00B73F88" w:rsidRPr="00CF3A76" w14:paraId="575E0F5A"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5E9047C2"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r w:rsidRPr="00CF3A76">
              <w:rPr>
                <w:rFonts w:ascii="Times New Roman" w:eastAsia="Times New Roman" w:hAnsi="Times New Roman" w:cs="Times New Roman"/>
                <w:lang w:eastAsia="es-MX"/>
              </w:rPr>
              <w:t>Case_ID</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01DD19D"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r w:rsidRPr="00CF3A76">
              <w:rPr>
                <w:rFonts w:ascii="Times New Roman" w:eastAsia="Times New Roman" w:hAnsi="Times New Roman" w:cs="Times New Roman"/>
                <w:lang w:eastAsia="es-MX"/>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2FF62B4"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4A7A7818"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Identificador del caso asociado</w:t>
            </w:r>
          </w:p>
        </w:tc>
      </w:tr>
      <w:tr w:rsidR="00B73F88" w:rsidRPr="00CF3A76" w14:paraId="64EF7967"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4E7FD958"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r w:rsidRPr="00CF3A76">
              <w:rPr>
                <w:rFonts w:ascii="Times New Roman" w:eastAsia="Times New Roman" w:hAnsi="Times New Roman" w:cs="Times New Roman"/>
                <w:lang w:eastAsia="es-MX"/>
              </w:rPr>
              <w:lastRenderedPageBreak/>
              <w:t>WorkedHrs</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9C1E328"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r w:rsidRPr="00CF3A76">
              <w:rPr>
                <w:rFonts w:ascii="Times New Roman" w:eastAsia="Times New Roman" w:hAnsi="Times New Roman" w:cs="Times New Roman"/>
                <w:lang w:eastAsia="es-MX"/>
              </w:rPr>
              <w:t>float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E34355F"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73F04E0F"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Horas trabajadas facturadas</w:t>
            </w:r>
          </w:p>
        </w:tc>
      </w:tr>
      <w:tr w:rsidR="00B73F88" w:rsidRPr="00CF3A76" w14:paraId="4E3E2B7D"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52114A3F"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r w:rsidRPr="00CF3A76">
              <w:rPr>
                <w:rFonts w:ascii="Times New Roman" w:eastAsia="Times New Roman" w:hAnsi="Times New Roman" w:cs="Times New Roman"/>
                <w:lang w:eastAsia="es-MX"/>
              </w:rPr>
              <w:t>Caso_Nombre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C5A26F4"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proofErr w:type="gramStart"/>
            <w:r w:rsidRPr="00CF3A76">
              <w:rPr>
                <w:rFonts w:ascii="Times New Roman" w:eastAsia="Times New Roman" w:hAnsi="Times New Roman" w:cs="Times New Roman"/>
                <w:lang w:eastAsia="es-MX"/>
              </w:rPr>
              <w:t>varchar</w:t>
            </w:r>
            <w:proofErr w:type="spellEnd"/>
            <w:r w:rsidRPr="00CF3A76">
              <w:rPr>
                <w:rFonts w:ascii="Times New Roman" w:eastAsia="Times New Roman" w:hAnsi="Times New Roman" w:cs="Times New Roman"/>
                <w:lang w:eastAsia="es-MX"/>
              </w:rPr>
              <w:t>(</w:t>
            </w:r>
            <w:proofErr w:type="gramEnd"/>
            <w:r w:rsidRPr="00CF3A76">
              <w:rPr>
                <w:rFonts w:ascii="Times New Roman" w:eastAsia="Times New Roman" w:hAnsi="Times New Roman" w:cs="Times New Roman"/>
                <w:lang w:eastAsia="es-MX"/>
              </w:rPr>
              <w:t>50)</w:t>
            </w:r>
          </w:p>
        </w:tc>
        <w:tc>
          <w:tcPr>
            <w:tcW w:w="0" w:type="auto"/>
            <w:tcBorders>
              <w:top w:val="single" w:sz="4" w:space="0" w:color="auto"/>
              <w:left w:val="single" w:sz="4" w:space="0" w:color="auto"/>
              <w:bottom w:val="single" w:sz="4" w:space="0" w:color="auto"/>
              <w:right w:val="single" w:sz="4" w:space="0" w:color="auto"/>
            </w:tcBorders>
            <w:hideMark/>
          </w:tcPr>
          <w:p w14:paraId="29955734"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613F2368"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Nombre del caso</w:t>
            </w:r>
          </w:p>
        </w:tc>
      </w:tr>
      <w:tr w:rsidR="00B73F88" w:rsidRPr="00CF3A76" w14:paraId="724B771F"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42174B07"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r w:rsidRPr="00CF3A76">
              <w:rPr>
                <w:rFonts w:ascii="Times New Roman" w:eastAsia="Times New Roman" w:hAnsi="Times New Roman" w:cs="Times New Roman"/>
                <w:lang w:eastAsia="es-MX"/>
              </w:rPr>
              <w:t>Tipo_Facturacion</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2A6259C"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proofErr w:type="gramStart"/>
            <w:r w:rsidRPr="00CF3A76">
              <w:rPr>
                <w:rFonts w:ascii="Times New Roman" w:eastAsia="Times New Roman" w:hAnsi="Times New Roman" w:cs="Times New Roman"/>
                <w:lang w:eastAsia="es-MX"/>
              </w:rPr>
              <w:t>varchar</w:t>
            </w:r>
            <w:proofErr w:type="spellEnd"/>
            <w:r w:rsidRPr="00CF3A76">
              <w:rPr>
                <w:rFonts w:ascii="Times New Roman" w:eastAsia="Times New Roman" w:hAnsi="Times New Roman" w:cs="Times New Roman"/>
                <w:lang w:eastAsia="es-MX"/>
              </w:rPr>
              <w:t>(</w:t>
            </w:r>
            <w:proofErr w:type="gramEnd"/>
            <w:r w:rsidRPr="00CF3A76">
              <w:rPr>
                <w:rFonts w:ascii="Times New Roman" w:eastAsia="Times New Roman" w:hAnsi="Times New Roman" w:cs="Times New Roman"/>
                <w:lang w:eastAsia="es-MX"/>
              </w:rPr>
              <w:t>50)</w:t>
            </w:r>
          </w:p>
        </w:tc>
        <w:tc>
          <w:tcPr>
            <w:tcW w:w="0" w:type="auto"/>
            <w:tcBorders>
              <w:top w:val="single" w:sz="4" w:space="0" w:color="auto"/>
              <w:left w:val="single" w:sz="4" w:space="0" w:color="auto"/>
              <w:bottom w:val="single" w:sz="4" w:space="0" w:color="auto"/>
              <w:right w:val="single" w:sz="4" w:space="0" w:color="auto"/>
            </w:tcBorders>
            <w:hideMark/>
          </w:tcPr>
          <w:p w14:paraId="0AFD91E4"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3CD27E7E"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Tipo de facturación</w:t>
            </w:r>
          </w:p>
        </w:tc>
      </w:tr>
      <w:tr w:rsidR="00B73F88" w:rsidRPr="00CF3A76" w14:paraId="04D448EF"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5425C7D0"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r w:rsidRPr="00CF3A76">
              <w:rPr>
                <w:rFonts w:ascii="Times New Roman" w:eastAsia="Times New Roman" w:hAnsi="Times New Roman" w:cs="Times New Roman"/>
                <w:lang w:eastAsia="es-MX"/>
              </w:rPr>
              <w:t>ID_Cliente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86F519A"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r w:rsidRPr="00CF3A76">
              <w:rPr>
                <w:rFonts w:ascii="Times New Roman" w:eastAsia="Times New Roman" w:hAnsi="Times New Roman" w:cs="Times New Roman"/>
                <w:lang w:eastAsia="es-MX"/>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19A4F05"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47D656FF"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Identificador del cliente asociado</w:t>
            </w:r>
          </w:p>
        </w:tc>
      </w:tr>
      <w:tr w:rsidR="00B73F88" w:rsidRPr="00CF3A76" w14:paraId="22EC9C9E"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5EFEB990"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r w:rsidRPr="00CF3A76">
              <w:rPr>
                <w:rFonts w:ascii="Times New Roman" w:eastAsia="Times New Roman" w:hAnsi="Times New Roman" w:cs="Times New Roman"/>
                <w:lang w:eastAsia="es-MX"/>
              </w:rPr>
              <w:t>ID_Abogado</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D21A0C0"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r w:rsidRPr="00CF3A76">
              <w:rPr>
                <w:rFonts w:ascii="Times New Roman" w:eastAsia="Times New Roman" w:hAnsi="Times New Roman" w:cs="Times New Roman"/>
                <w:lang w:eastAsia="es-MX"/>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E20E4FB"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0EFD3526"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Identificador del abogado asociado</w:t>
            </w:r>
          </w:p>
        </w:tc>
      </w:tr>
      <w:tr w:rsidR="00B73F88" w:rsidRPr="00CF3A76" w14:paraId="4DF70EBB"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6A411A82"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r w:rsidRPr="00CF3A76">
              <w:rPr>
                <w:rFonts w:ascii="Times New Roman" w:eastAsia="Times New Roman" w:hAnsi="Times New Roman" w:cs="Times New Roman"/>
                <w:lang w:eastAsia="es-MX"/>
              </w:rPr>
              <w:t>Nombre_Cliente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EA2E782"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proofErr w:type="gramStart"/>
            <w:r w:rsidRPr="00CF3A76">
              <w:rPr>
                <w:rFonts w:ascii="Times New Roman" w:eastAsia="Times New Roman" w:hAnsi="Times New Roman" w:cs="Times New Roman"/>
                <w:lang w:eastAsia="es-MX"/>
              </w:rPr>
              <w:t>varchar</w:t>
            </w:r>
            <w:proofErr w:type="spellEnd"/>
            <w:r w:rsidRPr="00CF3A76">
              <w:rPr>
                <w:rFonts w:ascii="Times New Roman" w:eastAsia="Times New Roman" w:hAnsi="Times New Roman" w:cs="Times New Roman"/>
                <w:lang w:eastAsia="es-MX"/>
              </w:rPr>
              <w:t>(</w:t>
            </w:r>
            <w:proofErr w:type="gramEnd"/>
            <w:r w:rsidRPr="00CF3A76">
              <w:rPr>
                <w:rFonts w:ascii="Times New Roman" w:eastAsia="Times New Roman" w:hAnsi="Times New Roman" w:cs="Times New Roman"/>
                <w:lang w:eastAsia="es-MX"/>
              </w:rPr>
              <w:t>100)</w:t>
            </w:r>
          </w:p>
        </w:tc>
        <w:tc>
          <w:tcPr>
            <w:tcW w:w="0" w:type="auto"/>
            <w:tcBorders>
              <w:top w:val="single" w:sz="4" w:space="0" w:color="auto"/>
              <w:left w:val="single" w:sz="4" w:space="0" w:color="auto"/>
              <w:bottom w:val="single" w:sz="4" w:space="0" w:color="auto"/>
              <w:right w:val="single" w:sz="4" w:space="0" w:color="auto"/>
            </w:tcBorders>
            <w:hideMark/>
          </w:tcPr>
          <w:p w14:paraId="2A9850DA"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306280E1"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Nombre del cliente</w:t>
            </w:r>
          </w:p>
        </w:tc>
      </w:tr>
      <w:tr w:rsidR="00B73F88" w:rsidRPr="00CF3A76" w14:paraId="4369FC93"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19FCF15B"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r w:rsidRPr="00CF3A76">
              <w:rPr>
                <w:rFonts w:ascii="Times New Roman" w:eastAsia="Times New Roman" w:hAnsi="Times New Roman" w:cs="Times New Roman"/>
                <w:lang w:eastAsia="es-MX"/>
              </w:rPr>
              <w:t>Nombre_Abogado</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7C3E63C"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proofErr w:type="gramStart"/>
            <w:r w:rsidRPr="00CF3A76">
              <w:rPr>
                <w:rFonts w:ascii="Times New Roman" w:eastAsia="Times New Roman" w:hAnsi="Times New Roman" w:cs="Times New Roman"/>
                <w:lang w:eastAsia="es-MX"/>
              </w:rPr>
              <w:t>varchar</w:t>
            </w:r>
            <w:proofErr w:type="spellEnd"/>
            <w:r w:rsidRPr="00CF3A76">
              <w:rPr>
                <w:rFonts w:ascii="Times New Roman" w:eastAsia="Times New Roman" w:hAnsi="Times New Roman" w:cs="Times New Roman"/>
                <w:lang w:eastAsia="es-MX"/>
              </w:rPr>
              <w:t>(</w:t>
            </w:r>
            <w:proofErr w:type="gramEnd"/>
            <w:r w:rsidRPr="00CF3A76">
              <w:rPr>
                <w:rFonts w:ascii="Times New Roman" w:eastAsia="Times New Roman" w:hAnsi="Times New Roman" w:cs="Times New Roman"/>
                <w:lang w:eastAsia="es-MX"/>
              </w:rPr>
              <w:t>1000)</w:t>
            </w:r>
          </w:p>
        </w:tc>
        <w:tc>
          <w:tcPr>
            <w:tcW w:w="0" w:type="auto"/>
            <w:tcBorders>
              <w:top w:val="single" w:sz="4" w:space="0" w:color="auto"/>
              <w:left w:val="single" w:sz="4" w:space="0" w:color="auto"/>
              <w:bottom w:val="single" w:sz="4" w:space="0" w:color="auto"/>
              <w:right w:val="single" w:sz="4" w:space="0" w:color="auto"/>
            </w:tcBorders>
            <w:hideMark/>
          </w:tcPr>
          <w:p w14:paraId="51644BC9"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0FBC3C82"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Nombre del abogado</w:t>
            </w:r>
          </w:p>
        </w:tc>
      </w:tr>
    </w:tbl>
    <w:p w14:paraId="540B79D4" w14:textId="77777777" w:rsidR="00B73F88" w:rsidRPr="00CF3A76" w:rsidRDefault="00B73F88" w:rsidP="00C074AC">
      <w:pPr>
        <w:spacing w:after="0" w:line="480" w:lineRule="auto"/>
        <w:rPr>
          <w:rFonts w:ascii="Times New Roman" w:hAnsi="Times New Roman" w:cs="Times New Roman"/>
          <w:b/>
          <w:lang w:val="es-MX"/>
        </w:rPr>
      </w:pPr>
    </w:p>
    <w:p w14:paraId="574D9F78" w14:textId="77777777" w:rsidR="00B73F88" w:rsidRPr="00CF3A76" w:rsidRDefault="00B73F88" w:rsidP="00C074AC">
      <w:pPr>
        <w:spacing w:after="0" w:line="480" w:lineRule="auto"/>
        <w:rPr>
          <w:rFonts w:ascii="Times New Roman" w:hAnsi="Times New Roman" w:cs="Times New Roman"/>
          <w:b/>
        </w:rPr>
      </w:pPr>
      <w:r w:rsidRPr="00CF3A76">
        <w:rPr>
          <w:rFonts w:ascii="Times New Roman" w:hAnsi="Times New Roman" w:cs="Times New Roman"/>
          <w:b/>
        </w:rPr>
        <w:t>Tabla Usuarios</w:t>
      </w:r>
    </w:p>
    <w:tbl>
      <w:tblPr>
        <w:tblStyle w:val="TableGrid"/>
        <w:tblW w:w="8760" w:type="dxa"/>
        <w:tblInd w:w="0" w:type="dxa"/>
        <w:tblLook w:val="04A0" w:firstRow="1" w:lastRow="0" w:firstColumn="1" w:lastColumn="0" w:noHBand="0" w:noVBand="1"/>
      </w:tblPr>
      <w:tblGrid>
        <w:gridCol w:w="2060"/>
        <w:gridCol w:w="1481"/>
        <w:gridCol w:w="1751"/>
        <w:gridCol w:w="3468"/>
      </w:tblGrid>
      <w:tr w:rsidR="00B73F88" w:rsidRPr="00CF3A76" w14:paraId="18872D40"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57EB962F" w14:textId="77777777" w:rsidR="00B73F88" w:rsidRPr="00CF3A76" w:rsidRDefault="00B73F88" w:rsidP="00C074AC">
            <w:pPr>
              <w:spacing w:line="480" w:lineRule="auto"/>
              <w:jc w:val="center"/>
              <w:rPr>
                <w:rFonts w:ascii="Times New Roman" w:eastAsia="Times New Roman" w:hAnsi="Times New Roman" w:cs="Times New Roman"/>
                <w:b/>
                <w:bCs/>
                <w:lang w:eastAsia="es-MX"/>
              </w:rPr>
            </w:pPr>
            <w:r w:rsidRPr="00CF3A76">
              <w:rPr>
                <w:rFonts w:ascii="Times New Roman" w:eastAsia="Times New Roman" w:hAnsi="Times New Roman" w:cs="Times New Roman"/>
                <w:b/>
                <w:bCs/>
                <w:lang w:eastAsia="es-MX"/>
              </w:rPr>
              <w:t>Nombre de Campo</w:t>
            </w:r>
          </w:p>
        </w:tc>
        <w:tc>
          <w:tcPr>
            <w:tcW w:w="0" w:type="auto"/>
            <w:tcBorders>
              <w:top w:val="single" w:sz="4" w:space="0" w:color="auto"/>
              <w:left w:val="single" w:sz="4" w:space="0" w:color="auto"/>
              <w:bottom w:val="single" w:sz="4" w:space="0" w:color="auto"/>
              <w:right w:val="single" w:sz="4" w:space="0" w:color="auto"/>
            </w:tcBorders>
            <w:hideMark/>
          </w:tcPr>
          <w:p w14:paraId="03ED6FE1" w14:textId="77777777" w:rsidR="00B73F88" w:rsidRPr="00CF3A76" w:rsidRDefault="00B73F88" w:rsidP="00C074AC">
            <w:pPr>
              <w:spacing w:line="480" w:lineRule="auto"/>
              <w:jc w:val="center"/>
              <w:rPr>
                <w:rFonts w:ascii="Times New Roman" w:eastAsia="Times New Roman" w:hAnsi="Times New Roman" w:cs="Times New Roman"/>
                <w:b/>
                <w:bCs/>
                <w:lang w:eastAsia="es-MX"/>
              </w:rPr>
            </w:pPr>
            <w:r w:rsidRPr="00CF3A76">
              <w:rPr>
                <w:rFonts w:ascii="Times New Roman" w:eastAsia="Times New Roman" w:hAnsi="Times New Roman" w:cs="Times New Roman"/>
                <w:b/>
                <w:bCs/>
                <w:lang w:eastAsia="es-MX"/>
              </w:rPr>
              <w:t>Tipo de Dato</w:t>
            </w:r>
          </w:p>
        </w:tc>
        <w:tc>
          <w:tcPr>
            <w:tcW w:w="0" w:type="auto"/>
            <w:tcBorders>
              <w:top w:val="single" w:sz="4" w:space="0" w:color="auto"/>
              <w:left w:val="single" w:sz="4" w:space="0" w:color="auto"/>
              <w:bottom w:val="single" w:sz="4" w:space="0" w:color="auto"/>
              <w:right w:val="single" w:sz="4" w:space="0" w:color="auto"/>
            </w:tcBorders>
            <w:hideMark/>
          </w:tcPr>
          <w:p w14:paraId="46E9C64E" w14:textId="77777777" w:rsidR="00B73F88" w:rsidRPr="00CF3A76" w:rsidRDefault="00B73F88" w:rsidP="00C074AC">
            <w:pPr>
              <w:spacing w:line="480" w:lineRule="auto"/>
              <w:jc w:val="center"/>
              <w:rPr>
                <w:rFonts w:ascii="Times New Roman" w:eastAsia="Times New Roman" w:hAnsi="Times New Roman" w:cs="Times New Roman"/>
                <w:b/>
                <w:bCs/>
                <w:lang w:eastAsia="es-MX"/>
              </w:rPr>
            </w:pPr>
            <w:r w:rsidRPr="00CF3A76">
              <w:rPr>
                <w:rFonts w:ascii="Times New Roman" w:eastAsia="Times New Roman" w:hAnsi="Times New Roman" w:cs="Times New Roman"/>
                <w:b/>
                <w:bCs/>
                <w:lang w:eastAsia="es-MX"/>
              </w:rPr>
              <w:t>Restricciones</w:t>
            </w:r>
          </w:p>
        </w:tc>
        <w:tc>
          <w:tcPr>
            <w:tcW w:w="0" w:type="auto"/>
            <w:tcBorders>
              <w:top w:val="single" w:sz="4" w:space="0" w:color="auto"/>
              <w:left w:val="single" w:sz="4" w:space="0" w:color="auto"/>
              <w:bottom w:val="single" w:sz="4" w:space="0" w:color="auto"/>
              <w:right w:val="single" w:sz="4" w:space="0" w:color="auto"/>
            </w:tcBorders>
            <w:hideMark/>
          </w:tcPr>
          <w:p w14:paraId="116987B0" w14:textId="77777777" w:rsidR="00B73F88" w:rsidRPr="00CF3A76" w:rsidRDefault="00B73F88" w:rsidP="00C074AC">
            <w:pPr>
              <w:spacing w:line="480" w:lineRule="auto"/>
              <w:jc w:val="center"/>
              <w:rPr>
                <w:rFonts w:ascii="Times New Roman" w:eastAsia="Times New Roman" w:hAnsi="Times New Roman" w:cs="Times New Roman"/>
                <w:b/>
                <w:bCs/>
                <w:lang w:eastAsia="es-MX"/>
              </w:rPr>
            </w:pPr>
            <w:r w:rsidRPr="00CF3A76">
              <w:rPr>
                <w:rFonts w:ascii="Times New Roman" w:eastAsia="Times New Roman" w:hAnsi="Times New Roman" w:cs="Times New Roman"/>
                <w:b/>
                <w:bCs/>
                <w:lang w:eastAsia="es-MX"/>
              </w:rPr>
              <w:t>Descripción</w:t>
            </w:r>
          </w:p>
        </w:tc>
      </w:tr>
      <w:tr w:rsidR="00B73F88" w:rsidRPr="00CF3A76" w14:paraId="61ECB4B0"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14DFC093"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r w:rsidRPr="00CF3A76">
              <w:rPr>
                <w:rFonts w:ascii="Times New Roman" w:eastAsia="Times New Roman" w:hAnsi="Times New Roman" w:cs="Times New Roman"/>
                <w:lang w:eastAsia="es-MX"/>
              </w:rPr>
              <w:t>ID_Usuario</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6EB9673"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r w:rsidRPr="00CF3A76">
              <w:rPr>
                <w:rFonts w:ascii="Times New Roman" w:eastAsia="Times New Roman" w:hAnsi="Times New Roman" w:cs="Times New Roman"/>
                <w:lang w:eastAsia="es-MX"/>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6F7ABD1"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PK, NOT NULL</w:t>
            </w:r>
          </w:p>
        </w:tc>
        <w:tc>
          <w:tcPr>
            <w:tcW w:w="0" w:type="auto"/>
            <w:tcBorders>
              <w:top w:val="single" w:sz="4" w:space="0" w:color="auto"/>
              <w:left w:val="single" w:sz="4" w:space="0" w:color="auto"/>
              <w:bottom w:val="single" w:sz="4" w:space="0" w:color="auto"/>
              <w:right w:val="single" w:sz="4" w:space="0" w:color="auto"/>
            </w:tcBorders>
            <w:hideMark/>
          </w:tcPr>
          <w:p w14:paraId="16875C4D"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Identificador único del usuario</w:t>
            </w:r>
          </w:p>
        </w:tc>
      </w:tr>
      <w:tr w:rsidR="00B73F88" w:rsidRPr="00CF3A76" w14:paraId="1CFA7C70"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50DC9F0D"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r w:rsidRPr="00CF3A76">
              <w:rPr>
                <w:rFonts w:ascii="Times New Roman" w:eastAsia="Times New Roman" w:hAnsi="Times New Roman" w:cs="Times New Roman"/>
                <w:lang w:eastAsia="es-MX"/>
              </w:rPr>
              <w:t>Nombre_Usuario</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ACE8AC4"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proofErr w:type="gramStart"/>
            <w:r w:rsidRPr="00CF3A76">
              <w:rPr>
                <w:rFonts w:ascii="Times New Roman" w:eastAsia="Times New Roman" w:hAnsi="Times New Roman" w:cs="Times New Roman"/>
                <w:lang w:eastAsia="es-MX"/>
              </w:rPr>
              <w:t>varchar</w:t>
            </w:r>
            <w:proofErr w:type="spellEnd"/>
            <w:r w:rsidRPr="00CF3A76">
              <w:rPr>
                <w:rFonts w:ascii="Times New Roman" w:eastAsia="Times New Roman" w:hAnsi="Times New Roman" w:cs="Times New Roman"/>
                <w:lang w:eastAsia="es-MX"/>
              </w:rPr>
              <w:t>(</w:t>
            </w:r>
            <w:proofErr w:type="gramEnd"/>
            <w:r w:rsidRPr="00CF3A76">
              <w:rPr>
                <w:rFonts w:ascii="Times New Roman" w:eastAsia="Times New Roman" w:hAnsi="Times New Roman" w:cs="Times New Roman"/>
                <w:lang w:eastAsia="es-MX"/>
              </w:rPr>
              <w:t>50)</w:t>
            </w:r>
          </w:p>
        </w:tc>
        <w:tc>
          <w:tcPr>
            <w:tcW w:w="0" w:type="auto"/>
            <w:tcBorders>
              <w:top w:val="single" w:sz="4" w:space="0" w:color="auto"/>
              <w:left w:val="single" w:sz="4" w:space="0" w:color="auto"/>
              <w:bottom w:val="single" w:sz="4" w:space="0" w:color="auto"/>
              <w:right w:val="single" w:sz="4" w:space="0" w:color="auto"/>
            </w:tcBorders>
            <w:hideMark/>
          </w:tcPr>
          <w:p w14:paraId="20AE6143"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5CD61BEF"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Nombre de usuario</w:t>
            </w:r>
          </w:p>
        </w:tc>
      </w:tr>
      <w:tr w:rsidR="00B73F88" w:rsidRPr="00CF3A76" w14:paraId="74EB1AEC"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50849BA5"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Contraseña</w:t>
            </w:r>
          </w:p>
        </w:tc>
        <w:tc>
          <w:tcPr>
            <w:tcW w:w="0" w:type="auto"/>
            <w:tcBorders>
              <w:top w:val="single" w:sz="4" w:space="0" w:color="auto"/>
              <w:left w:val="single" w:sz="4" w:space="0" w:color="auto"/>
              <w:bottom w:val="single" w:sz="4" w:space="0" w:color="auto"/>
              <w:right w:val="single" w:sz="4" w:space="0" w:color="auto"/>
            </w:tcBorders>
            <w:hideMark/>
          </w:tcPr>
          <w:p w14:paraId="0A53E34F"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proofErr w:type="gramStart"/>
            <w:r w:rsidRPr="00CF3A76">
              <w:rPr>
                <w:rFonts w:ascii="Times New Roman" w:eastAsia="Times New Roman" w:hAnsi="Times New Roman" w:cs="Times New Roman"/>
                <w:lang w:eastAsia="es-MX"/>
              </w:rPr>
              <w:t>varchar</w:t>
            </w:r>
            <w:proofErr w:type="spellEnd"/>
            <w:r w:rsidRPr="00CF3A76">
              <w:rPr>
                <w:rFonts w:ascii="Times New Roman" w:eastAsia="Times New Roman" w:hAnsi="Times New Roman" w:cs="Times New Roman"/>
                <w:lang w:eastAsia="es-MX"/>
              </w:rPr>
              <w:t>(</w:t>
            </w:r>
            <w:proofErr w:type="gramEnd"/>
            <w:r w:rsidRPr="00CF3A76">
              <w:rPr>
                <w:rFonts w:ascii="Times New Roman" w:eastAsia="Times New Roman" w:hAnsi="Times New Roman" w:cs="Times New Roman"/>
                <w:lang w:eastAsia="es-MX"/>
              </w:rPr>
              <w:t>50)</w:t>
            </w:r>
          </w:p>
        </w:tc>
        <w:tc>
          <w:tcPr>
            <w:tcW w:w="0" w:type="auto"/>
            <w:tcBorders>
              <w:top w:val="single" w:sz="4" w:space="0" w:color="auto"/>
              <w:left w:val="single" w:sz="4" w:space="0" w:color="auto"/>
              <w:bottom w:val="single" w:sz="4" w:space="0" w:color="auto"/>
              <w:right w:val="single" w:sz="4" w:space="0" w:color="auto"/>
            </w:tcBorders>
            <w:hideMark/>
          </w:tcPr>
          <w:p w14:paraId="4F44036C"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7F442923"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Contraseña del usuario</w:t>
            </w:r>
          </w:p>
        </w:tc>
      </w:tr>
      <w:tr w:rsidR="00B73F88" w:rsidRPr="00CF3A76" w14:paraId="666DDE1F"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7A74CFA2"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r w:rsidRPr="00CF3A76">
              <w:rPr>
                <w:rFonts w:ascii="Times New Roman" w:eastAsia="Times New Roman" w:hAnsi="Times New Roman" w:cs="Times New Roman"/>
                <w:lang w:eastAsia="es-MX"/>
              </w:rPr>
              <w:t>Usuario_Inserta</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E4E7C73"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proofErr w:type="gramStart"/>
            <w:r w:rsidRPr="00CF3A76">
              <w:rPr>
                <w:rFonts w:ascii="Times New Roman" w:eastAsia="Times New Roman" w:hAnsi="Times New Roman" w:cs="Times New Roman"/>
                <w:lang w:eastAsia="es-MX"/>
              </w:rPr>
              <w:t>varchar</w:t>
            </w:r>
            <w:proofErr w:type="spellEnd"/>
            <w:r w:rsidRPr="00CF3A76">
              <w:rPr>
                <w:rFonts w:ascii="Times New Roman" w:eastAsia="Times New Roman" w:hAnsi="Times New Roman" w:cs="Times New Roman"/>
                <w:lang w:eastAsia="es-MX"/>
              </w:rPr>
              <w:t>(</w:t>
            </w:r>
            <w:proofErr w:type="gramEnd"/>
            <w:r w:rsidRPr="00CF3A76">
              <w:rPr>
                <w:rFonts w:ascii="Times New Roman" w:eastAsia="Times New Roman" w:hAnsi="Times New Roman" w:cs="Times New Roman"/>
                <w:lang w:eastAsia="es-MX"/>
              </w:rPr>
              <w:t>50)</w:t>
            </w:r>
          </w:p>
        </w:tc>
        <w:tc>
          <w:tcPr>
            <w:tcW w:w="0" w:type="auto"/>
            <w:tcBorders>
              <w:top w:val="single" w:sz="4" w:space="0" w:color="auto"/>
              <w:left w:val="single" w:sz="4" w:space="0" w:color="auto"/>
              <w:bottom w:val="single" w:sz="4" w:space="0" w:color="auto"/>
              <w:right w:val="single" w:sz="4" w:space="0" w:color="auto"/>
            </w:tcBorders>
            <w:hideMark/>
          </w:tcPr>
          <w:p w14:paraId="540938B2"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00D0D451"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Usuario que realizó la inserción</w:t>
            </w:r>
          </w:p>
        </w:tc>
      </w:tr>
      <w:tr w:rsidR="00B73F88" w:rsidRPr="00CF3A76" w14:paraId="6F9C6CEF"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1FEF3C08"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r w:rsidRPr="00CF3A76">
              <w:rPr>
                <w:rFonts w:ascii="Times New Roman" w:eastAsia="Times New Roman" w:hAnsi="Times New Roman" w:cs="Times New Roman"/>
                <w:lang w:eastAsia="es-MX"/>
              </w:rPr>
              <w:t>Fecha_Inserta</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7DECC02"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r w:rsidRPr="00CF3A76">
              <w:rPr>
                <w:rFonts w:ascii="Times New Roman" w:eastAsia="Times New Roman" w:hAnsi="Times New Roman" w:cs="Times New Roman"/>
                <w:lang w:eastAsia="es-MX"/>
              </w:rPr>
              <w:t>datetime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9453F0A"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70906C6C"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Fecha de inserción del registro</w:t>
            </w:r>
          </w:p>
        </w:tc>
      </w:tr>
      <w:tr w:rsidR="00B73F88" w:rsidRPr="00CF3A76" w14:paraId="381C0D65"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5F0BF6D9"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r w:rsidRPr="00CF3A76">
              <w:rPr>
                <w:rFonts w:ascii="Times New Roman" w:eastAsia="Times New Roman" w:hAnsi="Times New Roman" w:cs="Times New Roman"/>
                <w:lang w:eastAsia="es-MX"/>
              </w:rPr>
              <w:t>Usuario_Modifica</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909BD91"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proofErr w:type="gramStart"/>
            <w:r w:rsidRPr="00CF3A76">
              <w:rPr>
                <w:rFonts w:ascii="Times New Roman" w:eastAsia="Times New Roman" w:hAnsi="Times New Roman" w:cs="Times New Roman"/>
                <w:lang w:eastAsia="es-MX"/>
              </w:rPr>
              <w:t>varchar</w:t>
            </w:r>
            <w:proofErr w:type="spellEnd"/>
            <w:r w:rsidRPr="00CF3A76">
              <w:rPr>
                <w:rFonts w:ascii="Times New Roman" w:eastAsia="Times New Roman" w:hAnsi="Times New Roman" w:cs="Times New Roman"/>
                <w:lang w:eastAsia="es-MX"/>
              </w:rPr>
              <w:t>(</w:t>
            </w:r>
            <w:proofErr w:type="gramEnd"/>
            <w:r w:rsidRPr="00CF3A76">
              <w:rPr>
                <w:rFonts w:ascii="Times New Roman" w:eastAsia="Times New Roman" w:hAnsi="Times New Roman" w:cs="Times New Roman"/>
                <w:lang w:eastAsia="es-MX"/>
              </w:rPr>
              <w:t>50)</w:t>
            </w:r>
          </w:p>
        </w:tc>
        <w:tc>
          <w:tcPr>
            <w:tcW w:w="0" w:type="auto"/>
            <w:tcBorders>
              <w:top w:val="single" w:sz="4" w:space="0" w:color="auto"/>
              <w:left w:val="single" w:sz="4" w:space="0" w:color="auto"/>
              <w:bottom w:val="single" w:sz="4" w:space="0" w:color="auto"/>
              <w:right w:val="single" w:sz="4" w:space="0" w:color="auto"/>
            </w:tcBorders>
            <w:hideMark/>
          </w:tcPr>
          <w:p w14:paraId="35BA629B"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4A65A29C"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Usuario que realizó la modificación</w:t>
            </w:r>
          </w:p>
        </w:tc>
      </w:tr>
      <w:tr w:rsidR="00B73F88" w:rsidRPr="00CF3A76" w14:paraId="4482522C"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273AA38D"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r w:rsidRPr="00CF3A76">
              <w:rPr>
                <w:rFonts w:ascii="Times New Roman" w:eastAsia="Times New Roman" w:hAnsi="Times New Roman" w:cs="Times New Roman"/>
                <w:lang w:eastAsia="es-MX"/>
              </w:rPr>
              <w:t>Fecha_Modifica</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FA1131F"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r w:rsidRPr="00CF3A76">
              <w:rPr>
                <w:rFonts w:ascii="Times New Roman" w:eastAsia="Times New Roman" w:hAnsi="Times New Roman" w:cs="Times New Roman"/>
                <w:lang w:eastAsia="es-MX"/>
              </w:rPr>
              <w:t>datetime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16736E6"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5FB1D697"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Fecha de modificación del registro</w:t>
            </w:r>
          </w:p>
        </w:tc>
      </w:tr>
      <w:tr w:rsidR="00B73F88" w:rsidRPr="00CF3A76" w14:paraId="4E5A145F"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56972A5D"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r w:rsidRPr="00CF3A76">
              <w:rPr>
                <w:rFonts w:ascii="Times New Roman" w:eastAsia="Times New Roman" w:hAnsi="Times New Roman" w:cs="Times New Roman"/>
                <w:lang w:eastAsia="es-MX"/>
              </w:rPr>
              <w:t>ID_Asistente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0411D76"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r w:rsidRPr="00CF3A76">
              <w:rPr>
                <w:rFonts w:ascii="Times New Roman" w:eastAsia="Times New Roman" w:hAnsi="Times New Roman" w:cs="Times New Roman"/>
                <w:lang w:eastAsia="es-MX"/>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D13EC04"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60523F7A"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Identificador del asistente asociado</w:t>
            </w:r>
          </w:p>
        </w:tc>
      </w:tr>
      <w:tr w:rsidR="00B73F88" w:rsidRPr="00CF3A76" w14:paraId="5671E61E"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70CC4D50"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r w:rsidRPr="00CF3A76">
              <w:rPr>
                <w:rFonts w:ascii="Times New Roman" w:eastAsia="Times New Roman" w:hAnsi="Times New Roman" w:cs="Times New Roman"/>
                <w:lang w:eastAsia="es-MX"/>
              </w:rPr>
              <w:t>ID_Abogado</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8BED6DE"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r w:rsidRPr="00CF3A76">
              <w:rPr>
                <w:rFonts w:ascii="Times New Roman" w:eastAsia="Times New Roman" w:hAnsi="Times New Roman" w:cs="Times New Roman"/>
                <w:lang w:eastAsia="es-MX"/>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C45F68F"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2310CC14"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Identificador del abogado asociado</w:t>
            </w:r>
          </w:p>
        </w:tc>
      </w:tr>
      <w:tr w:rsidR="00B73F88" w:rsidRPr="00CF3A76" w14:paraId="78516DB6" w14:textId="77777777" w:rsidTr="00B73F88">
        <w:tc>
          <w:tcPr>
            <w:tcW w:w="0" w:type="auto"/>
            <w:tcBorders>
              <w:top w:val="single" w:sz="4" w:space="0" w:color="auto"/>
              <w:left w:val="single" w:sz="4" w:space="0" w:color="auto"/>
              <w:bottom w:val="single" w:sz="4" w:space="0" w:color="auto"/>
              <w:right w:val="single" w:sz="4" w:space="0" w:color="auto"/>
            </w:tcBorders>
            <w:hideMark/>
          </w:tcPr>
          <w:p w14:paraId="6A95F858"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Rol</w:t>
            </w:r>
          </w:p>
        </w:tc>
        <w:tc>
          <w:tcPr>
            <w:tcW w:w="0" w:type="auto"/>
            <w:tcBorders>
              <w:top w:val="single" w:sz="4" w:space="0" w:color="auto"/>
              <w:left w:val="single" w:sz="4" w:space="0" w:color="auto"/>
              <w:bottom w:val="single" w:sz="4" w:space="0" w:color="auto"/>
              <w:right w:val="single" w:sz="4" w:space="0" w:color="auto"/>
            </w:tcBorders>
            <w:hideMark/>
          </w:tcPr>
          <w:p w14:paraId="166533F1" w14:textId="77777777" w:rsidR="00B73F88" w:rsidRPr="00CF3A76" w:rsidRDefault="00B73F88" w:rsidP="00C074AC">
            <w:pPr>
              <w:spacing w:line="480" w:lineRule="auto"/>
              <w:rPr>
                <w:rFonts w:ascii="Times New Roman" w:eastAsia="Times New Roman" w:hAnsi="Times New Roman" w:cs="Times New Roman"/>
                <w:lang w:eastAsia="es-MX"/>
              </w:rPr>
            </w:pPr>
            <w:proofErr w:type="spellStart"/>
            <w:proofErr w:type="gramStart"/>
            <w:r w:rsidRPr="00CF3A76">
              <w:rPr>
                <w:rFonts w:ascii="Times New Roman" w:eastAsia="Times New Roman" w:hAnsi="Times New Roman" w:cs="Times New Roman"/>
                <w:lang w:eastAsia="es-MX"/>
              </w:rPr>
              <w:t>varchar</w:t>
            </w:r>
            <w:proofErr w:type="spellEnd"/>
            <w:r w:rsidRPr="00CF3A76">
              <w:rPr>
                <w:rFonts w:ascii="Times New Roman" w:eastAsia="Times New Roman" w:hAnsi="Times New Roman" w:cs="Times New Roman"/>
                <w:lang w:eastAsia="es-MX"/>
              </w:rPr>
              <w:t>(</w:t>
            </w:r>
            <w:proofErr w:type="gramEnd"/>
            <w:r w:rsidRPr="00CF3A76">
              <w:rPr>
                <w:rFonts w:ascii="Times New Roman" w:eastAsia="Times New Roman" w:hAnsi="Times New Roman" w:cs="Times New Roman"/>
                <w:lang w:eastAsia="es-MX"/>
              </w:rPr>
              <w:t>50)</w:t>
            </w:r>
          </w:p>
        </w:tc>
        <w:tc>
          <w:tcPr>
            <w:tcW w:w="0" w:type="auto"/>
            <w:tcBorders>
              <w:top w:val="single" w:sz="4" w:space="0" w:color="auto"/>
              <w:left w:val="single" w:sz="4" w:space="0" w:color="auto"/>
              <w:bottom w:val="single" w:sz="4" w:space="0" w:color="auto"/>
              <w:right w:val="single" w:sz="4" w:space="0" w:color="auto"/>
            </w:tcBorders>
            <w:hideMark/>
          </w:tcPr>
          <w:p w14:paraId="43867493"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NULL</w:t>
            </w:r>
          </w:p>
        </w:tc>
        <w:tc>
          <w:tcPr>
            <w:tcW w:w="0" w:type="auto"/>
            <w:tcBorders>
              <w:top w:val="single" w:sz="4" w:space="0" w:color="auto"/>
              <w:left w:val="single" w:sz="4" w:space="0" w:color="auto"/>
              <w:bottom w:val="single" w:sz="4" w:space="0" w:color="auto"/>
              <w:right w:val="single" w:sz="4" w:space="0" w:color="auto"/>
            </w:tcBorders>
            <w:hideMark/>
          </w:tcPr>
          <w:p w14:paraId="183304F2" w14:textId="77777777" w:rsidR="00B73F88" w:rsidRPr="00CF3A76" w:rsidRDefault="00B73F88" w:rsidP="00C074AC">
            <w:pPr>
              <w:spacing w:line="480" w:lineRule="auto"/>
              <w:rPr>
                <w:rFonts w:ascii="Times New Roman" w:eastAsia="Times New Roman" w:hAnsi="Times New Roman" w:cs="Times New Roman"/>
                <w:lang w:eastAsia="es-MX"/>
              </w:rPr>
            </w:pPr>
            <w:r w:rsidRPr="00CF3A76">
              <w:rPr>
                <w:rFonts w:ascii="Times New Roman" w:eastAsia="Times New Roman" w:hAnsi="Times New Roman" w:cs="Times New Roman"/>
                <w:lang w:eastAsia="es-MX"/>
              </w:rPr>
              <w:t>Rol del usuario</w:t>
            </w:r>
          </w:p>
        </w:tc>
      </w:tr>
    </w:tbl>
    <w:p w14:paraId="66EAC8FD" w14:textId="77777777" w:rsidR="00B73F88" w:rsidRPr="00CF3A76" w:rsidRDefault="00B73F88" w:rsidP="00C074AC">
      <w:pPr>
        <w:spacing w:after="0" w:line="480" w:lineRule="auto"/>
        <w:rPr>
          <w:rFonts w:ascii="Times New Roman" w:hAnsi="Times New Roman" w:cs="Times New Roman"/>
          <w:color w:val="4472C4" w:themeColor="accent1"/>
          <w:lang w:val="es-MX"/>
        </w:rPr>
      </w:pPr>
    </w:p>
    <w:p w14:paraId="582D8513" w14:textId="77777777" w:rsidR="00B73F88" w:rsidRPr="00CF3A76" w:rsidRDefault="00B73F88" w:rsidP="00C074AC">
      <w:pPr>
        <w:spacing w:after="0" w:line="480" w:lineRule="auto"/>
        <w:rPr>
          <w:rFonts w:ascii="Times New Roman" w:hAnsi="Times New Roman" w:cs="Times New Roman"/>
          <w:color w:val="4472C4" w:themeColor="accent1"/>
        </w:rPr>
      </w:pPr>
    </w:p>
    <w:p w14:paraId="65570AB5" w14:textId="77777777" w:rsidR="00B73F88" w:rsidRPr="00CF3A76" w:rsidRDefault="00B73F88" w:rsidP="00C074AC">
      <w:pPr>
        <w:spacing w:after="0" w:line="480" w:lineRule="auto"/>
        <w:rPr>
          <w:rFonts w:ascii="Times New Roman" w:hAnsi="Times New Roman" w:cs="Times New Roman"/>
          <w:color w:val="4472C4" w:themeColor="accent1"/>
        </w:rPr>
      </w:pPr>
    </w:p>
    <w:p w14:paraId="5742B5AB" w14:textId="77777777" w:rsidR="00B73F88" w:rsidRPr="00CF3A76" w:rsidRDefault="00B73F88" w:rsidP="00C074AC">
      <w:pPr>
        <w:pStyle w:val="Heading2"/>
        <w:spacing w:line="480" w:lineRule="auto"/>
        <w:rPr>
          <w:rFonts w:ascii="Times New Roman" w:hAnsi="Times New Roman" w:cs="Times New Roman"/>
        </w:rPr>
      </w:pPr>
      <w:bookmarkStart w:id="64" w:name="_Toc168502170"/>
      <w:r w:rsidRPr="00CF3A76">
        <w:rPr>
          <w:rFonts w:ascii="Times New Roman" w:hAnsi="Times New Roman" w:cs="Times New Roman"/>
        </w:rPr>
        <w:lastRenderedPageBreak/>
        <w:t>Relaciones entre Tablas</w:t>
      </w:r>
      <w:bookmarkEnd w:id="64"/>
    </w:p>
    <w:p w14:paraId="35403AE3" w14:textId="77777777" w:rsidR="00B73F88" w:rsidRPr="00CF3A76" w:rsidRDefault="00B73F88" w:rsidP="00C074AC">
      <w:pPr>
        <w:spacing w:after="0" w:line="480" w:lineRule="auto"/>
        <w:rPr>
          <w:rFonts w:ascii="Times New Roman" w:hAnsi="Times New Roman" w:cs="Times New Roman"/>
        </w:rPr>
      </w:pPr>
      <w:r w:rsidRPr="00CF3A76">
        <w:rPr>
          <w:rFonts w:ascii="Times New Roman" w:hAnsi="Times New Roman" w:cs="Times New Roman"/>
          <w:b/>
        </w:rPr>
        <w:t>Clientes</w:t>
      </w:r>
      <w:r w:rsidRPr="00CF3A76">
        <w:rPr>
          <w:rFonts w:ascii="Times New Roman" w:hAnsi="Times New Roman" w:cs="Times New Roman"/>
        </w:rPr>
        <w:t xml:space="preserve"> - </w:t>
      </w:r>
      <w:r w:rsidRPr="00CF3A76">
        <w:rPr>
          <w:rFonts w:ascii="Times New Roman" w:hAnsi="Times New Roman" w:cs="Times New Roman"/>
          <w:b/>
        </w:rPr>
        <w:t>Documentos</w:t>
      </w:r>
      <w:r w:rsidRPr="00CF3A76">
        <w:rPr>
          <w:rFonts w:ascii="Times New Roman" w:hAnsi="Times New Roman" w:cs="Times New Roman"/>
        </w:rPr>
        <w:t xml:space="preserve">: Un cliente puede tener múltiples documentos. La relación se establece a través de </w:t>
      </w:r>
      <w:proofErr w:type="spellStart"/>
      <w:r w:rsidRPr="00CF3A76">
        <w:rPr>
          <w:rFonts w:ascii="Times New Roman" w:hAnsi="Times New Roman" w:cs="Times New Roman"/>
        </w:rPr>
        <w:t>ID_Cliente</w:t>
      </w:r>
      <w:proofErr w:type="spellEnd"/>
      <w:r w:rsidRPr="00CF3A76">
        <w:rPr>
          <w:rFonts w:ascii="Times New Roman" w:hAnsi="Times New Roman" w:cs="Times New Roman"/>
        </w:rPr>
        <w:t xml:space="preserve"> en la tabla Documentos.</w:t>
      </w:r>
    </w:p>
    <w:p w14:paraId="7C1FE12A" w14:textId="77777777" w:rsidR="00B73F88" w:rsidRPr="00CF3A76" w:rsidRDefault="00B73F88" w:rsidP="00C074AC">
      <w:pPr>
        <w:spacing w:after="0" w:line="480" w:lineRule="auto"/>
        <w:rPr>
          <w:rFonts w:ascii="Times New Roman" w:hAnsi="Times New Roman" w:cs="Times New Roman"/>
        </w:rPr>
      </w:pPr>
      <w:r w:rsidRPr="00CF3A76">
        <w:rPr>
          <w:rFonts w:ascii="Times New Roman" w:hAnsi="Times New Roman" w:cs="Times New Roman"/>
          <w:b/>
        </w:rPr>
        <w:t>Clientes</w:t>
      </w:r>
      <w:r w:rsidRPr="00CF3A76">
        <w:rPr>
          <w:rFonts w:ascii="Times New Roman" w:hAnsi="Times New Roman" w:cs="Times New Roman"/>
        </w:rPr>
        <w:t xml:space="preserve"> - </w:t>
      </w:r>
      <w:r w:rsidRPr="00CF3A76">
        <w:rPr>
          <w:rFonts w:ascii="Times New Roman" w:hAnsi="Times New Roman" w:cs="Times New Roman"/>
          <w:b/>
        </w:rPr>
        <w:t>Facturas</w:t>
      </w:r>
      <w:r w:rsidRPr="00CF3A76">
        <w:rPr>
          <w:rFonts w:ascii="Times New Roman" w:hAnsi="Times New Roman" w:cs="Times New Roman"/>
        </w:rPr>
        <w:t xml:space="preserve">: Un cliente puede tener múltiples facturas. La relación se establece a través de </w:t>
      </w:r>
      <w:proofErr w:type="spellStart"/>
      <w:r w:rsidRPr="00CF3A76">
        <w:rPr>
          <w:rFonts w:ascii="Times New Roman" w:hAnsi="Times New Roman" w:cs="Times New Roman"/>
        </w:rPr>
        <w:t>ID_Cliente</w:t>
      </w:r>
      <w:proofErr w:type="spellEnd"/>
      <w:r w:rsidRPr="00CF3A76">
        <w:rPr>
          <w:rFonts w:ascii="Times New Roman" w:hAnsi="Times New Roman" w:cs="Times New Roman"/>
        </w:rPr>
        <w:t xml:space="preserve"> en la tabla Facturas.</w:t>
      </w:r>
    </w:p>
    <w:p w14:paraId="6E0E0C21" w14:textId="77777777" w:rsidR="00B73F88" w:rsidRPr="00CF3A76" w:rsidRDefault="00B73F88" w:rsidP="00C074AC">
      <w:pPr>
        <w:spacing w:after="0" w:line="480" w:lineRule="auto"/>
        <w:rPr>
          <w:rFonts w:ascii="Times New Roman" w:hAnsi="Times New Roman" w:cs="Times New Roman"/>
        </w:rPr>
      </w:pPr>
      <w:r w:rsidRPr="00CF3A76">
        <w:rPr>
          <w:rFonts w:ascii="Times New Roman" w:hAnsi="Times New Roman" w:cs="Times New Roman"/>
          <w:b/>
        </w:rPr>
        <w:t>Abogados</w:t>
      </w:r>
      <w:r w:rsidRPr="00CF3A76">
        <w:rPr>
          <w:rFonts w:ascii="Times New Roman" w:hAnsi="Times New Roman" w:cs="Times New Roman"/>
        </w:rPr>
        <w:t xml:space="preserve"> - </w:t>
      </w:r>
      <w:r w:rsidRPr="00CF3A76">
        <w:rPr>
          <w:rFonts w:ascii="Times New Roman" w:hAnsi="Times New Roman" w:cs="Times New Roman"/>
          <w:b/>
        </w:rPr>
        <w:t>Facturas</w:t>
      </w:r>
      <w:r w:rsidRPr="00CF3A76">
        <w:rPr>
          <w:rFonts w:ascii="Times New Roman" w:hAnsi="Times New Roman" w:cs="Times New Roman"/>
        </w:rPr>
        <w:t xml:space="preserve">: Un abogado puede estar asociado con múltiples facturas. La relación se establece a través de </w:t>
      </w:r>
      <w:proofErr w:type="spellStart"/>
      <w:r w:rsidRPr="00CF3A76">
        <w:rPr>
          <w:rFonts w:ascii="Times New Roman" w:hAnsi="Times New Roman" w:cs="Times New Roman"/>
        </w:rPr>
        <w:t>ID_Abogado</w:t>
      </w:r>
      <w:proofErr w:type="spellEnd"/>
      <w:r w:rsidRPr="00CF3A76">
        <w:rPr>
          <w:rFonts w:ascii="Times New Roman" w:hAnsi="Times New Roman" w:cs="Times New Roman"/>
        </w:rPr>
        <w:t xml:space="preserve"> en la tabla Facturas.</w:t>
      </w:r>
    </w:p>
    <w:p w14:paraId="2BF44234" w14:textId="77777777" w:rsidR="00B73F88" w:rsidRPr="00CF3A76" w:rsidRDefault="00B73F88" w:rsidP="00C074AC">
      <w:pPr>
        <w:spacing w:after="0" w:line="480" w:lineRule="auto"/>
        <w:rPr>
          <w:rFonts w:ascii="Times New Roman" w:hAnsi="Times New Roman" w:cs="Times New Roman"/>
        </w:rPr>
      </w:pPr>
      <w:r w:rsidRPr="00CF3A76">
        <w:rPr>
          <w:rFonts w:ascii="Times New Roman" w:hAnsi="Times New Roman" w:cs="Times New Roman"/>
          <w:b/>
        </w:rPr>
        <w:t>Casos</w:t>
      </w:r>
      <w:r w:rsidRPr="00CF3A76">
        <w:rPr>
          <w:rFonts w:ascii="Times New Roman" w:hAnsi="Times New Roman" w:cs="Times New Roman"/>
        </w:rPr>
        <w:t xml:space="preserve"> - </w:t>
      </w:r>
      <w:r w:rsidRPr="00CF3A76">
        <w:rPr>
          <w:rFonts w:ascii="Times New Roman" w:hAnsi="Times New Roman" w:cs="Times New Roman"/>
          <w:b/>
        </w:rPr>
        <w:t>Facturas</w:t>
      </w:r>
      <w:r w:rsidRPr="00CF3A76">
        <w:rPr>
          <w:rFonts w:ascii="Times New Roman" w:hAnsi="Times New Roman" w:cs="Times New Roman"/>
        </w:rPr>
        <w:t xml:space="preserve">: Un caso puede tener múltiples facturas. La relación se establece a través de </w:t>
      </w:r>
      <w:proofErr w:type="spellStart"/>
      <w:r w:rsidRPr="00CF3A76">
        <w:rPr>
          <w:rFonts w:ascii="Times New Roman" w:hAnsi="Times New Roman" w:cs="Times New Roman"/>
        </w:rPr>
        <w:t>Case_ID</w:t>
      </w:r>
      <w:proofErr w:type="spellEnd"/>
      <w:r w:rsidRPr="00CF3A76">
        <w:rPr>
          <w:rFonts w:ascii="Times New Roman" w:hAnsi="Times New Roman" w:cs="Times New Roman"/>
        </w:rPr>
        <w:t xml:space="preserve"> en la tabla Facturas.</w:t>
      </w:r>
    </w:p>
    <w:p w14:paraId="549C943D" w14:textId="77777777" w:rsidR="00B73F88" w:rsidRPr="00CF3A76" w:rsidRDefault="00B73F88" w:rsidP="00C074AC">
      <w:pPr>
        <w:spacing w:after="0" w:line="480" w:lineRule="auto"/>
        <w:rPr>
          <w:rFonts w:ascii="Times New Roman" w:hAnsi="Times New Roman" w:cs="Times New Roman"/>
        </w:rPr>
      </w:pPr>
      <w:r w:rsidRPr="00CF3A76">
        <w:rPr>
          <w:rFonts w:ascii="Times New Roman" w:hAnsi="Times New Roman" w:cs="Times New Roman"/>
          <w:b/>
        </w:rPr>
        <w:t>Casos</w:t>
      </w:r>
      <w:r w:rsidRPr="00CF3A76">
        <w:rPr>
          <w:rFonts w:ascii="Times New Roman" w:hAnsi="Times New Roman" w:cs="Times New Roman"/>
        </w:rPr>
        <w:t xml:space="preserve"> - </w:t>
      </w:r>
      <w:r w:rsidRPr="00CF3A76">
        <w:rPr>
          <w:rFonts w:ascii="Times New Roman" w:hAnsi="Times New Roman" w:cs="Times New Roman"/>
          <w:b/>
        </w:rPr>
        <w:t>Documentos</w:t>
      </w:r>
      <w:r w:rsidRPr="00CF3A76">
        <w:rPr>
          <w:rFonts w:ascii="Times New Roman" w:hAnsi="Times New Roman" w:cs="Times New Roman"/>
        </w:rPr>
        <w:t xml:space="preserve">: Un caso puede tener múltiples documentos. La relación se establece a través de </w:t>
      </w:r>
      <w:proofErr w:type="spellStart"/>
      <w:r w:rsidRPr="00CF3A76">
        <w:rPr>
          <w:rFonts w:ascii="Times New Roman" w:hAnsi="Times New Roman" w:cs="Times New Roman"/>
        </w:rPr>
        <w:t>Case_ID</w:t>
      </w:r>
      <w:proofErr w:type="spellEnd"/>
      <w:r w:rsidRPr="00CF3A76">
        <w:rPr>
          <w:rFonts w:ascii="Times New Roman" w:hAnsi="Times New Roman" w:cs="Times New Roman"/>
        </w:rPr>
        <w:t xml:space="preserve"> en la tabla Documentos.</w:t>
      </w:r>
    </w:p>
    <w:p w14:paraId="13A9570B" w14:textId="77777777" w:rsidR="00B73F88" w:rsidRPr="00CF3A76" w:rsidRDefault="00B73F88" w:rsidP="00C074AC">
      <w:pPr>
        <w:spacing w:after="0" w:line="480" w:lineRule="auto"/>
        <w:rPr>
          <w:rFonts w:ascii="Times New Roman" w:hAnsi="Times New Roman" w:cs="Times New Roman"/>
        </w:rPr>
      </w:pPr>
    </w:p>
    <w:p w14:paraId="22B721DC" w14:textId="0C02ADFD" w:rsidR="00B729DE" w:rsidRPr="00CF3A76" w:rsidRDefault="00FA07B8" w:rsidP="00C074AC">
      <w:pPr>
        <w:spacing w:after="0" w:line="480" w:lineRule="auto"/>
        <w:rPr>
          <w:rFonts w:ascii="Times New Roman" w:hAnsi="Times New Roman" w:cs="Times New Roman"/>
        </w:rPr>
      </w:pPr>
      <w:r w:rsidRPr="00CF3A76">
        <w:rPr>
          <w:rFonts w:ascii="Times New Roman" w:hAnsi="Times New Roman" w:cs="Times New Roman"/>
          <w:noProof/>
        </w:rPr>
        <w:drawing>
          <wp:anchor distT="0" distB="0" distL="114300" distR="114300" simplePos="0" relativeHeight="251658240" behindDoc="1" locked="0" layoutInCell="1" allowOverlap="1" wp14:anchorId="22FB3309" wp14:editId="7085077A">
            <wp:simplePos x="0" y="0"/>
            <wp:positionH relativeFrom="column">
              <wp:posOffset>-724535</wp:posOffset>
            </wp:positionH>
            <wp:positionV relativeFrom="paragraph">
              <wp:posOffset>184150</wp:posOffset>
            </wp:positionV>
            <wp:extent cx="7321550" cy="1571625"/>
            <wp:effectExtent l="0" t="0" r="0" b="9525"/>
            <wp:wrapTight wrapText="bothSides">
              <wp:wrapPolygon edited="0">
                <wp:start x="0" y="0"/>
                <wp:lineTo x="0" y="21469"/>
                <wp:lineTo x="21525" y="21469"/>
                <wp:lineTo x="21525" y="0"/>
                <wp:lineTo x="0" y="0"/>
              </wp:wrapPolygon>
            </wp:wrapTight>
            <wp:docPr id="5607119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711927"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321550" cy="1571625"/>
                    </a:xfrm>
                    <a:prstGeom prst="rect">
                      <a:avLst/>
                    </a:prstGeom>
                  </pic:spPr>
                </pic:pic>
              </a:graphicData>
            </a:graphic>
            <wp14:sizeRelH relativeFrom="margin">
              <wp14:pctWidth>0</wp14:pctWidth>
            </wp14:sizeRelH>
            <wp14:sizeRelV relativeFrom="margin">
              <wp14:pctHeight>0</wp14:pctHeight>
            </wp14:sizeRelV>
          </wp:anchor>
        </w:drawing>
      </w:r>
    </w:p>
    <w:p w14:paraId="5BE35F28" w14:textId="77777777" w:rsidR="00086E8F" w:rsidRPr="00CF3A76" w:rsidRDefault="00086E8F" w:rsidP="00C074AC">
      <w:pPr>
        <w:autoSpaceDE w:val="0"/>
        <w:autoSpaceDN w:val="0"/>
        <w:adjustRightInd w:val="0"/>
        <w:spacing w:after="0" w:line="480" w:lineRule="auto"/>
        <w:rPr>
          <w:rFonts w:ascii="Times New Roman" w:hAnsi="Times New Roman" w:cs="Times New Roman"/>
          <w:color w:val="0000FF"/>
          <w:kern w:val="0"/>
          <w:sz w:val="19"/>
          <w:szCs w:val="19"/>
        </w:rPr>
      </w:pPr>
    </w:p>
    <w:p w14:paraId="7E01F5C6" w14:textId="4572B054" w:rsidR="009111EF" w:rsidRPr="00CF3A76" w:rsidRDefault="009111EF" w:rsidP="00C074AC">
      <w:pPr>
        <w:autoSpaceDE w:val="0"/>
        <w:autoSpaceDN w:val="0"/>
        <w:adjustRightInd w:val="0"/>
        <w:spacing w:after="0" w:line="480" w:lineRule="auto"/>
        <w:rPr>
          <w:rFonts w:ascii="Times New Roman" w:hAnsi="Times New Roman" w:cs="Times New Roman"/>
          <w:color w:val="000000"/>
          <w:kern w:val="0"/>
          <w:sz w:val="19"/>
          <w:szCs w:val="19"/>
          <w:lang w:val="en-US"/>
        </w:rPr>
      </w:pPr>
      <w:r w:rsidRPr="00CF3A76">
        <w:rPr>
          <w:rFonts w:ascii="Times New Roman" w:hAnsi="Times New Roman" w:cs="Times New Roman"/>
          <w:color w:val="0000FF"/>
          <w:kern w:val="0"/>
          <w:sz w:val="19"/>
          <w:szCs w:val="19"/>
          <w:lang w:val="en-US"/>
        </w:rPr>
        <w:t>CREATE</w:t>
      </w:r>
      <w:r w:rsidRPr="00CF3A76">
        <w:rPr>
          <w:rFonts w:ascii="Times New Roman" w:hAnsi="Times New Roman" w:cs="Times New Roman"/>
          <w:color w:val="000000"/>
          <w:kern w:val="0"/>
          <w:sz w:val="19"/>
          <w:szCs w:val="19"/>
          <w:lang w:val="en-US"/>
        </w:rPr>
        <w:t xml:space="preserve"> </w:t>
      </w:r>
      <w:r w:rsidRPr="00CF3A76">
        <w:rPr>
          <w:rFonts w:ascii="Times New Roman" w:hAnsi="Times New Roman" w:cs="Times New Roman"/>
          <w:color w:val="0000FF"/>
          <w:kern w:val="0"/>
          <w:sz w:val="19"/>
          <w:szCs w:val="19"/>
          <w:lang w:val="en-US"/>
        </w:rPr>
        <w:t>DATABASE</w:t>
      </w:r>
      <w:r w:rsidRPr="00CF3A76">
        <w:rPr>
          <w:rFonts w:ascii="Times New Roman" w:hAnsi="Times New Roman" w:cs="Times New Roman"/>
          <w:color w:val="000000"/>
          <w:kern w:val="0"/>
          <w:sz w:val="19"/>
          <w:szCs w:val="19"/>
          <w:lang w:val="en-US"/>
        </w:rPr>
        <w:t xml:space="preserve"> [</w:t>
      </w:r>
      <w:proofErr w:type="spellStart"/>
      <w:r w:rsidRPr="00CF3A76">
        <w:rPr>
          <w:rFonts w:ascii="Times New Roman" w:hAnsi="Times New Roman" w:cs="Times New Roman"/>
          <w:color w:val="000000"/>
          <w:kern w:val="0"/>
          <w:sz w:val="19"/>
          <w:szCs w:val="19"/>
          <w:lang w:val="en-US"/>
        </w:rPr>
        <w:t>TemisDB</w:t>
      </w:r>
      <w:proofErr w:type="spellEnd"/>
      <w:r w:rsidRPr="00CF3A76">
        <w:rPr>
          <w:rFonts w:ascii="Times New Roman" w:hAnsi="Times New Roman" w:cs="Times New Roman"/>
          <w:color w:val="000000"/>
          <w:kern w:val="0"/>
          <w:sz w:val="19"/>
          <w:szCs w:val="19"/>
          <w:lang w:val="en-US"/>
        </w:rPr>
        <w:t>]</w:t>
      </w:r>
    </w:p>
    <w:p w14:paraId="2C3EA989" w14:textId="77777777" w:rsidR="009111EF" w:rsidRPr="00CF3A76" w:rsidRDefault="009111EF" w:rsidP="00C074AC">
      <w:pPr>
        <w:autoSpaceDE w:val="0"/>
        <w:autoSpaceDN w:val="0"/>
        <w:adjustRightInd w:val="0"/>
        <w:spacing w:after="0" w:line="480" w:lineRule="auto"/>
        <w:rPr>
          <w:rFonts w:ascii="Times New Roman" w:hAnsi="Times New Roman" w:cs="Times New Roman"/>
          <w:color w:val="000000"/>
          <w:kern w:val="0"/>
          <w:sz w:val="19"/>
          <w:szCs w:val="19"/>
          <w:lang w:val="en-US"/>
        </w:rPr>
      </w:pPr>
      <w:r w:rsidRPr="00CF3A76">
        <w:rPr>
          <w:rFonts w:ascii="Times New Roman" w:hAnsi="Times New Roman" w:cs="Times New Roman"/>
          <w:color w:val="000000"/>
          <w:kern w:val="0"/>
          <w:sz w:val="19"/>
          <w:szCs w:val="19"/>
          <w:lang w:val="en-US"/>
        </w:rPr>
        <w:t xml:space="preserve"> CONTAINMENT </w:t>
      </w:r>
      <w:r w:rsidRPr="00CF3A76">
        <w:rPr>
          <w:rFonts w:ascii="Times New Roman" w:hAnsi="Times New Roman" w:cs="Times New Roman"/>
          <w:color w:val="808080"/>
          <w:kern w:val="0"/>
          <w:sz w:val="19"/>
          <w:szCs w:val="19"/>
          <w:lang w:val="en-US"/>
        </w:rPr>
        <w:t>=</w:t>
      </w:r>
      <w:r w:rsidRPr="00CF3A76">
        <w:rPr>
          <w:rFonts w:ascii="Times New Roman" w:hAnsi="Times New Roman" w:cs="Times New Roman"/>
          <w:color w:val="000000"/>
          <w:kern w:val="0"/>
          <w:sz w:val="19"/>
          <w:szCs w:val="19"/>
          <w:lang w:val="en-US"/>
        </w:rPr>
        <w:t xml:space="preserve"> </w:t>
      </w:r>
      <w:r w:rsidRPr="00CF3A76">
        <w:rPr>
          <w:rFonts w:ascii="Times New Roman" w:hAnsi="Times New Roman" w:cs="Times New Roman"/>
          <w:color w:val="0000FF"/>
          <w:kern w:val="0"/>
          <w:sz w:val="19"/>
          <w:szCs w:val="19"/>
          <w:lang w:val="en-US"/>
        </w:rPr>
        <w:t>NONE</w:t>
      </w:r>
    </w:p>
    <w:p w14:paraId="7AFAC94D" w14:textId="77777777" w:rsidR="009111EF" w:rsidRPr="00CF3A76" w:rsidRDefault="009111EF" w:rsidP="00C074AC">
      <w:pPr>
        <w:autoSpaceDE w:val="0"/>
        <w:autoSpaceDN w:val="0"/>
        <w:adjustRightInd w:val="0"/>
        <w:spacing w:after="0" w:line="480" w:lineRule="auto"/>
        <w:rPr>
          <w:rFonts w:ascii="Times New Roman" w:hAnsi="Times New Roman" w:cs="Times New Roman"/>
          <w:color w:val="000000"/>
          <w:kern w:val="0"/>
          <w:sz w:val="19"/>
          <w:szCs w:val="19"/>
          <w:lang w:val="en-US"/>
        </w:rPr>
      </w:pPr>
      <w:r w:rsidRPr="00CF3A76">
        <w:rPr>
          <w:rFonts w:ascii="Times New Roman" w:hAnsi="Times New Roman" w:cs="Times New Roman"/>
          <w:color w:val="000000"/>
          <w:kern w:val="0"/>
          <w:sz w:val="19"/>
          <w:szCs w:val="19"/>
          <w:lang w:val="en-US"/>
        </w:rPr>
        <w:t xml:space="preserve"> </w:t>
      </w:r>
      <w:proofErr w:type="gramStart"/>
      <w:r w:rsidRPr="00CF3A76">
        <w:rPr>
          <w:rFonts w:ascii="Times New Roman" w:hAnsi="Times New Roman" w:cs="Times New Roman"/>
          <w:color w:val="0000FF"/>
          <w:kern w:val="0"/>
          <w:sz w:val="19"/>
          <w:szCs w:val="19"/>
          <w:lang w:val="en-US"/>
        </w:rPr>
        <w:t>ON</w:t>
      </w:r>
      <w:r w:rsidRPr="00CF3A76">
        <w:rPr>
          <w:rFonts w:ascii="Times New Roman" w:hAnsi="Times New Roman" w:cs="Times New Roman"/>
          <w:color w:val="000000"/>
          <w:kern w:val="0"/>
          <w:sz w:val="19"/>
          <w:szCs w:val="19"/>
          <w:lang w:val="en-US"/>
        </w:rPr>
        <w:t xml:space="preserve">  </w:t>
      </w:r>
      <w:r w:rsidRPr="00CF3A76">
        <w:rPr>
          <w:rFonts w:ascii="Times New Roman" w:hAnsi="Times New Roman" w:cs="Times New Roman"/>
          <w:color w:val="0000FF"/>
          <w:kern w:val="0"/>
          <w:sz w:val="19"/>
          <w:szCs w:val="19"/>
          <w:lang w:val="en-US"/>
        </w:rPr>
        <w:t>PRIMARY</w:t>
      </w:r>
      <w:proofErr w:type="gramEnd"/>
      <w:r w:rsidRPr="00CF3A76">
        <w:rPr>
          <w:rFonts w:ascii="Times New Roman" w:hAnsi="Times New Roman" w:cs="Times New Roman"/>
          <w:color w:val="000000"/>
          <w:kern w:val="0"/>
          <w:sz w:val="19"/>
          <w:szCs w:val="19"/>
          <w:lang w:val="en-US"/>
        </w:rPr>
        <w:t xml:space="preserve"> </w:t>
      </w:r>
    </w:p>
    <w:p w14:paraId="02099BB1" w14:textId="77777777" w:rsidR="009111EF" w:rsidRPr="00CF3A76" w:rsidRDefault="009111EF" w:rsidP="00C074AC">
      <w:pPr>
        <w:autoSpaceDE w:val="0"/>
        <w:autoSpaceDN w:val="0"/>
        <w:adjustRightInd w:val="0"/>
        <w:spacing w:after="0" w:line="480" w:lineRule="auto"/>
        <w:rPr>
          <w:rFonts w:ascii="Times New Roman" w:hAnsi="Times New Roman" w:cs="Times New Roman"/>
          <w:color w:val="000000"/>
          <w:kern w:val="0"/>
          <w:sz w:val="19"/>
          <w:szCs w:val="19"/>
          <w:lang w:val="en-US"/>
        </w:rPr>
      </w:pPr>
      <w:proofErr w:type="gramStart"/>
      <w:r w:rsidRPr="00CF3A76">
        <w:rPr>
          <w:rFonts w:ascii="Times New Roman" w:hAnsi="Times New Roman" w:cs="Times New Roman"/>
          <w:color w:val="808080"/>
          <w:kern w:val="0"/>
          <w:sz w:val="19"/>
          <w:szCs w:val="19"/>
          <w:lang w:val="en-US"/>
        </w:rPr>
        <w:t>(</w:t>
      </w:r>
      <w:r w:rsidRPr="00CF3A76">
        <w:rPr>
          <w:rFonts w:ascii="Times New Roman" w:hAnsi="Times New Roman" w:cs="Times New Roman"/>
          <w:color w:val="000000"/>
          <w:kern w:val="0"/>
          <w:sz w:val="19"/>
          <w:szCs w:val="19"/>
          <w:lang w:val="en-US"/>
        </w:rPr>
        <w:t xml:space="preserve"> </w:t>
      </w:r>
      <w:r w:rsidRPr="00CF3A76">
        <w:rPr>
          <w:rFonts w:ascii="Times New Roman" w:hAnsi="Times New Roman" w:cs="Times New Roman"/>
          <w:color w:val="0000FF"/>
          <w:kern w:val="0"/>
          <w:sz w:val="19"/>
          <w:szCs w:val="19"/>
          <w:lang w:val="en-US"/>
        </w:rPr>
        <w:t>NAME</w:t>
      </w:r>
      <w:proofErr w:type="gramEnd"/>
      <w:r w:rsidRPr="00CF3A76">
        <w:rPr>
          <w:rFonts w:ascii="Times New Roman" w:hAnsi="Times New Roman" w:cs="Times New Roman"/>
          <w:color w:val="000000"/>
          <w:kern w:val="0"/>
          <w:sz w:val="19"/>
          <w:szCs w:val="19"/>
          <w:lang w:val="en-US"/>
        </w:rPr>
        <w:t xml:space="preserve"> </w:t>
      </w:r>
      <w:r w:rsidRPr="00CF3A76">
        <w:rPr>
          <w:rFonts w:ascii="Times New Roman" w:hAnsi="Times New Roman" w:cs="Times New Roman"/>
          <w:color w:val="808080"/>
          <w:kern w:val="0"/>
          <w:sz w:val="19"/>
          <w:szCs w:val="19"/>
          <w:lang w:val="en-US"/>
        </w:rPr>
        <w:t>=</w:t>
      </w:r>
      <w:r w:rsidRPr="00CF3A76">
        <w:rPr>
          <w:rFonts w:ascii="Times New Roman" w:hAnsi="Times New Roman" w:cs="Times New Roman"/>
          <w:color w:val="000000"/>
          <w:kern w:val="0"/>
          <w:sz w:val="19"/>
          <w:szCs w:val="19"/>
          <w:lang w:val="en-US"/>
        </w:rPr>
        <w:t xml:space="preserve"> </w:t>
      </w:r>
      <w:proofErr w:type="spellStart"/>
      <w:r w:rsidRPr="00CF3A76">
        <w:rPr>
          <w:rFonts w:ascii="Times New Roman" w:hAnsi="Times New Roman" w:cs="Times New Roman"/>
          <w:color w:val="FF0000"/>
          <w:kern w:val="0"/>
          <w:sz w:val="19"/>
          <w:szCs w:val="19"/>
          <w:lang w:val="en-US"/>
        </w:rPr>
        <w:t>N'TemisDB</w:t>
      </w:r>
      <w:proofErr w:type="spellEnd"/>
      <w:r w:rsidRPr="00CF3A76">
        <w:rPr>
          <w:rFonts w:ascii="Times New Roman" w:hAnsi="Times New Roman" w:cs="Times New Roman"/>
          <w:color w:val="FF0000"/>
          <w:kern w:val="0"/>
          <w:sz w:val="19"/>
          <w:szCs w:val="19"/>
          <w:lang w:val="en-US"/>
        </w:rPr>
        <w:t>'</w:t>
      </w:r>
      <w:r w:rsidRPr="00CF3A76">
        <w:rPr>
          <w:rFonts w:ascii="Times New Roman" w:hAnsi="Times New Roman" w:cs="Times New Roman"/>
          <w:color w:val="808080"/>
          <w:kern w:val="0"/>
          <w:sz w:val="19"/>
          <w:szCs w:val="19"/>
          <w:lang w:val="en-US"/>
        </w:rPr>
        <w:t>,</w:t>
      </w:r>
      <w:r w:rsidRPr="00CF3A76">
        <w:rPr>
          <w:rFonts w:ascii="Times New Roman" w:hAnsi="Times New Roman" w:cs="Times New Roman"/>
          <w:color w:val="000000"/>
          <w:kern w:val="0"/>
          <w:sz w:val="19"/>
          <w:szCs w:val="19"/>
          <w:lang w:val="en-US"/>
        </w:rPr>
        <w:t xml:space="preserve"> </w:t>
      </w:r>
      <w:r w:rsidRPr="00CF3A76">
        <w:rPr>
          <w:rFonts w:ascii="Times New Roman" w:hAnsi="Times New Roman" w:cs="Times New Roman"/>
          <w:color w:val="0000FF"/>
          <w:kern w:val="0"/>
          <w:sz w:val="19"/>
          <w:szCs w:val="19"/>
          <w:lang w:val="en-US"/>
        </w:rPr>
        <w:t>FILENAME</w:t>
      </w:r>
      <w:r w:rsidRPr="00CF3A76">
        <w:rPr>
          <w:rFonts w:ascii="Times New Roman" w:hAnsi="Times New Roman" w:cs="Times New Roman"/>
          <w:color w:val="000000"/>
          <w:kern w:val="0"/>
          <w:sz w:val="19"/>
          <w:szCs w:val="19"/>
          <w:lang w:val="en-US"/>
        </w:rPr>
        <w:t xml:space="preserve"> </w:t>
      </w:r>
      <w:r w:rsidRPr="00CF3A76">
        <w:rPr>
          <w:rFonts w:ascii="Times New Roman" w:hAnsi="Times New Roman" w:cs="Times New Roman"/>
          <w:color w:val="808080"/>
          <w:kern w:val="0"/>
          <w:sz w:val="19"/>
          <w:szCs w:val="19"/>
          <w:lang w:val="en-US"/>
        </w:rPr>
        <w:t>=</w:t>
      </w:r>
      <w:r w:rsidRPr="00CF3A76">
        <w:rPr>
          <w:rFonts w:ascii="Times New Roman" w:hAnsi="Times New Roman" w:cs="Times New Roman"/>
          <w:color w:val="000000"/>
          <w:kern w:val="0"/>
          <w:sz w:val="19"/>
          <w:szCs w:val="19"/>
          <w:lang w:val="en-US"/>
        </w:rPr>
        <w:t xml:space="preserve"> </w:t>
      </w:r>
      <w:r w:rsidRPr="00CF3A76">
        <w:rPr>
          <w:rFonts w:ascii="Times New Roman" w:hAnsi="Times New Roman" w:cs="Times New Roman"/>
          <w:color w:val="FF0000"/>
          <w:kern w:val="0"/>
          <w:sz w:val="19"/>
          <w:szCs w:val="19"/>
          <w:lang w:val="en-US"/>
        </w:rPr>
        <w:t>N'C:\Program Files\Microsoft SQL Server\MSSQL16.MSSQLSERVER\MSSQL\DATA\</w:t>
      </w:r>
      <w:proofErr w:type="spellStart"/>
      <w:r w:rsidRPr="00CF3A76">
        <w:rPr>
          <w:rFonts w:ascii="Times New Roman" w:hAnsi="Times New Roman" w:cs="Times New Roman"/>
          <w:color w:val="FF0000"/>
          <w:kern w:val="0"/>
          <w:sz w:val="19"/>
          <w:szCs w:val="19"/>
          <w:lang w:val="en-US"/>
        </w:rPr>
        <w:t>TemisDB.mdf</w:t>
      </w:r>
      <w:proofErr w:type="spellEnd"/>
      <w:r w:rsidRPr="00CF3A76">
        <w:rPr>
          <w:rFonts w:ascii="Times New Roman" w:hAnsi="Times New Roman" w:cs="Times New Roman"/>
          <w:color w:val="FF0000"/>
          <w:kern w:val="0"/>
          <w:sz w:val="19"/>
          <w:szCs w:val="19"/>
          <w:lang w:val="en-US"/>
        </w:rPr>
        <w:t>'</w:t>
      </w:r>
      <w:r w:rsidRPr="00CF3A76">
        <w:rPr>
          <w:rFonts w:ascii="Times New Roman" w:hAnsi="Times New Roman" w:cs="Times New Roman"/>
          <w:color w:val="000000"/>
          <w:kern w:val="0"/>
          <w:sz w:val="19"/>
          <w:szCs w:val="19"/>
          <w:lang w:val="en-US"/>
        </w:rPr>
        <w:t xml:space="preserve"> </w:t>
      </w:r>
      <w:r w:rsidRPr="00CF3A76">
        <w:rPr>
          <w:rFonts w:ascii="Times New Roman" w:hAnsi="Times New Roman" w:cs="Times New Roman"/>
          <w:color w:val="808080"/>
          <w:kern w:val="0"/>
          <w:sz w:val="19"/>
          <w:szCs w:val="19"/>
          <w:lang w:val="en-US"/>
        </w:rPr>
        <w:t>,</w:t>
      </w:r>
      <w:r w:rsidRPr="00CF3A76">
        <w:rPr>
          <w:rFonts w:ascii="Times New Roman" w:hAnsi="Times New Roman" w:cs="Times New Roman"/>
          <w:color w:val="000000"/>
          <w:kern w:val="0"/>
          <w:sz w:val="19"/>
          <w:szCs w:val="19"/>
          <w:lang w:val="en-US"/>
        </w:rPr>
        <w:t xml:space="preserve"> SIZE </w:t>
      </w:r>
      <w:r w:rsidRPr="00CF3A76">
        <w:rPr>
          <w:rFonts w:ascii="Times New Roman" w:hAnsi="Times New Roman" w:cs="Times New Roman"/>
          <w:color w:val="808080"/>
          <w:kern w:val="0"/>
          <w:sz w:val="19"/>
          <w:szCs w:val="19"/>
          <w:lang w:val="en-US"/>
        </w:rPr>
        <w:t>=</w:t>
      </w:r>
      <w:r w:rsidRPr="00CF3A76">
        <w:rPr>
          <w:rFonts w:ascii="Times New Roman" w:hAnsi="Times New Roman" w:cs="Times New Roman"/>
          <w:color w:val="000000"/>
          <w:kern w:val="0"/>
          <w:sz w:val="19"/>
          <w:szCs w:val="19"/>
          <w:lang w:val="en-US"/>
        </w:rPr>
        <w:t xml:space="preserve"> 8192KB </w:t>
      </w:r>
      <w:r w:rsidRPr="00CF3A76">
        <w:rPr>
          <w:rFonts w:ascii="Times New Roman" w:hAnsi="Times New Roman" w:cs="Times New Roman"/>
          <w:color w:val="808080"/>
          <w:kern w:val="0"/>
          <w:sz w:val="19"/>
          <w:szCs w:val="19"/>
          <w:lang w:val="en-US"/>
        </w:rPr>
        <w:t>,</w:t>
      </w:r>
      <w:r w:rsidRPr="00CF3A76">
        <w:rPr>
          <w:rFonts w:ascii="Times New Roman" w:hAnsi="Times New Roman" w:cs="Times New Roman"/>
          <w:color w:val="000000"/>
          <w:kern w:val="0"/>
          <w:sz w:val="19"/>
          <w:szCs w:val="19"/>
          <w:lang w:val="en-US"/>
        </w:rPr>
        <w:t xml:space="preserve"> MAXSIZE </w:t>
      </w:r>
      <w:r w:rsidRPr="00CF3A76">
        <w:rPr>
          <w:rFonts w:ascii="Times New Roman" w:hAnsi="Times New Roman" w:cs="Times New Roman"/>
          <w:color w:val="808080"/>
          <w:kern w:val="0"/>
          <w:sz w:val="19"/>
          <w:szCs w:val="19"/>
          <w:lang w:val="en-US"/>
        </w:rPr>
        <w:t>=</w:t>
      </w:r>
      <w:r w:rsidRPr="00CF3A76">
        <w:rPr>
          <w:rFonts w:ascii="Times New Roman" w:hAnsi="Times New Roman" w:cs="Times New Roman"/>
          <w:color w:val="000000"/>
          <w:kern w:val="0"/>
          <w:sz w:val="19"/>
          <w:szCs w:val="19"/>
          <w:lang w:val="en-US"/>
        </w:rPr>
        <w:t xml:space="preserve"> </w:t>
      </w:r>
      <w:r w:rsidRPr="00CF3A76">
        <w:rPr>
          <w:rFonts w:ascii="Times New Roman" w:hAnsi="Times New Roman" w:cs="Times New Roman"/>
          <w:color w:val="0000FF"/>
          <w:kern w:val="0"/>
          <w:sz w:val="19"/>
          <w:szCs w:val="19"/>
          <w:lang w:val="en-US"/>
        </w:rPr>
        <w:t>UNLIMITED</w:t>
      </w:r>
      <w:r w:rsidRPr="00CF3A76">
        <w:rPr>
          <w:rFonts w:ascii="Times New Roman" w:hAnsi="Times New Roman" w:cs="Times New Roman"/>
          <w:color w:val="808080"/>
          <w:kern w:val="0"/>
          <w:sz w:val="19"/>
          <w:szCs w:val="19"/>
          <w:lang w:val="en-US"/>
        </w:rPr>
        <w:t>,</w:t>
      </w:r>
      <w:r w:rsidRPr="00CF3A76">
        <w:rPr>
          <w:rFonts w:ascii="Times New Roman" w:hAnsi="Times New Roman" w:cs="Times New Roman"/>
          <w:color w:val="000000"/>
          <w:kern w:val="0"/>
          <w:sz w:val="19"/>
          <w:szCs w:val="19"/>
          <w:lang w:val="en-US"/>
        </w:rPr>
        <w:t xml:space="preserve"> FILEGROWTH </w:t>
      </w:r>
      <w:r w:rsidRPr="00CF3A76">
        <w:rPr>
          <w:rFonts w:ascii="Times New Roman" w:hAnsi="Times New Roman" w:cs="Times New Roman"/>
          <w:color w:val="808080"/>
          <w:kern w:val="0"/>
          <w:sz w:val="19"/>
          <w:szCs w:val="19"/>
          <w:lang w:val="en-US"/>
        </w:rPr>
        <w:t>=</w:t>
      </w:r>
      <w:r w:rsidRPr="00CF3A76">
        <w:rPr>
          <w:rFonts w:ascii="Times New Roman" w:hAnsi="Times New Roman" w:cs="Times New Roman"/>
          <w:color w:val="000000"/>
          <w:kern w:val="0"/>
          <w:sz w:val="19"/>
          <w:szCs w:val="19"/>
          <w:lang w:val="en-US"/>
        </w:rPr>
        <w:t xml:space="preserve"> 65536KB </w:t>
      </w:r>
      <w:r w:rsidRPr="00CF3A76">
        <w:rPr>
          <w:rFonts w:ascii="Times New Roman" w:hAnsi="Times New Roman" w:cs="Times New Roman"/>
          <w:color w:val="808080"/>
          <w:kern w:val="0"/>
          <w:sz w:val="19"/>
          <w:szCs w:val="19"/>
          <w:lang w:val="en-US"/>
        </w:rPr>
        <w:t>)</w:t>
      </w:r>
    </w:p>
    <w:p w14:paraId="45A68D92" w14:textId="77777777" w:rsidR="009111EF" w:rsidRPr="00CF3A76" w:rsidRDefault="009111EF" w:rsidP="00C074AC">
      <w:pPr>
        <w:autoSpaceDE w:val="0"/>
        <w:autoSpaceDN w:val="0"/>
        <w:adjustRightInd w:val="0"/>
        <w:spacing w:after="0" w:line="480" w:lineRule="auto"/>
        <w:rPr>
          <w:rFonts w:ascii="Times New Roman" w:hAnsi="Times New Roman" w:cs="Times New Roman"/>
          <w:color w:val="000000"/>
          <w:kern w:val="0"/>
          <w:sz w:val="19"/>
          <w:szCs w:val="19"/>
          <w:lang w:val="en-US"/>
        </w:rPr>
      </w:pPr>
      <w:r w:rsidRPr="00CF3A76">
        <w:rPr>
          <w:rFonts w:ascii="Times New Roman" w:hAnsi="Times New Roman" w:cs="Times New Roman"/>
          <w:color w:val="000000"/>
          <w:kern w:val="0"/>
          <w:sz w:val="19"/>
          <w:szCs w:val="19"/>
          <w:lang w:val="en-US"/>
        </w:rPr>
        <w:t xml:space="preserve"> </w:t>
      </w:r>
      <w:r w:rsidRPr="00CF3A76">
        <w:rPr>
          <w:rFonts w:ascii="Times New Roman" w:hAnsi="Times New Roman" w:cs="Times New Roman"/>
          <w:color w:val="FF00FF"/>
          <w:kern w:val="0"/>
          <w:sz w:val="19"/>
          <w:szCs w:val="19"/>
          <w:lang w:val="en-US"/>
        </w:rPr>
        <w:t>LOG</w:t>
      </w:r>
      <w:r w:rsidRPr="00CF3A76">
        <w:rPr>
          <w:rFonts w:ascii="Times New Roman" w:hAnsi="Times New Roman" w:cs="Times New Roman"/>
          <w:color w:val="000000"/>
          <w:kern w:val="0"/>
          <w:sz w:val="19"/>
          <w:szCs w:val="19"/>
          <w:lang w:val="en-US"/>
        </w:rPr>
        <w:t xml:space="preserve"> </w:t>
      </w:r>
      <w:r w:rsidRPr="00CF3A76">
        <w:rPr>
          <w:rFonts w:ascii="Times New Roman" w:hAnsi="Times New Roman" w:cs="Times New Roman"/>
          <w:color w:val="0000FF"/>
          <w:kern w:val="0"/>
          <w:sz w:val="19"/>
          <w:szCs w:val="19"/>
          <w:lang w:val="en-US"/>
        </w:rPr>
        <w:t>ON</w:t>
      </w:r>
      <w:r w:rsidRPr="00CF3A76">
        <w:rPr>
          <w:rFonts w:ascii="Times New Roman" w:hAnsi="Times New Roman" w:cs="Times New Roman"/>
          <w:color w:val="000000"/>
          <w:kern w:val="0"/>
          <w:sz w:val="19"/>
          <w:szCs w:val="19"/>
          <w:lang w:val="en-US"/>
        </w:rPr>
        <w:t xml:space="preserve"> </w:t>
      </w:r>
    </w:p>
    <w:p w14:paraId="219203B1" w14:textId="77777777" w:rsidR="009111EF" w:rsidRPr="00CF3A76" w:rsidRDefault="009111EF" w:rsidP="00C074AC">
      <w:pPr>
        <w:autoSpaceDE w:val="0"/>
        <w:autoSpaceDN w:val="0"/>
        <w:adjustRightInd w:val="0"/>
        <w:spacing w:after="0" w:line="480" w:lineRule="auto"/>
        <w:rPr>
          <w:rFonts w:ascii="Times New Roman" w:hAnsi="Times New Roman" w:cs="Times New Roman"/>
          <w:color w:val="000000"/>
          <w:kern w:val="0"/>
          <w:sz w:val="19"/>
          <w:szCs w:val="19"/>
          <w:lang w:val="en-US"/>
        </w:rPr>
      </w:pPr>
      <w:proofErr w:type="gramStart"/>
      <w:r w:rsidRPr="00CF3A76">
        <w:rPr>
          <w:rFonts w:ascii="Times New Roman" w:hAnsi="Times New Roman" w:cs="Times New Roman"/>
          <w:color w:val="808080"/>
          <w:kern w:val="0"/>
          <w:sz w:val="19"/>
          <w:szCs w:val="19"/>
          <w:lang w:val="en-US"/>
        </w:rPr>
        <w:lastRenderedPageBreak/>
        <w:t>(</w:t>
      </w:r>
      <w:r w:rsidRPr="00CF3A76">
        <w:rPr>
          <w:rFonts w:ascii="Times New Roman" w:hAnsi="Times New Roman" w:cs="Times New Roman"/>
          <w:color w:val="000000"/>
          <w:kern w:val="0"/>
          <w:sz w:val="19"/>
          <w:szCs w:val="19"/>
          <w:lang w:val="en-US"/>
        </w:rPr>
        <w:t xml:space="preserve"> </w:t>
      </w:r>
      <w:r w:rsidRPr="00CF3A76">
        <w:rPr>
          <w:rFonts w:ascii="Times New Roman" w:hAnsi="Times New Roman" w:cs="Times New Roman"/>
          <w:color w:val="0000FF"/>
          <w:kern w:val="0"/>
          <w:sz w:val="19"/>
          <w:szCs w:val="19"/>
          <w:lang w:val="en-US"/>
        </w:rPr>
        <w:t>NAME</w:t>
      </w:r>
      <w:proofErr w:type="gramEnd"/>
      <w:r w:rsidRPr="00CF3A76">
        <w:rPr>
          <w:rFonts w:ascii="Times New Roman" w:hAnsi="Times New Roman" w:cs="Times New Roman"/>
          <w:color w:val="000000"/>
          <w:kern w:val="0"/>
          <w:sz w:val="19"/>
          <w:szCs w:val="19"/>
          <w:lang w:val="en-US"/>
        </w:rPr>
        <w:t xml:space="preserve"> </w:t>
      </w:r>
      <w:r w:rsidRPr="00CF3A76">
        <w:rPr>
          <w:rFonts w:ascii="Times New Roman" w:hAnsi="Times New Roman" w:cs="Times New Roman"/>
          <w:color w:val="808080"/>
          <w:kern w:val="0"/>
          <w:sz w:val="19"/>
          <w:szCs w:val="19"/>
          <w:lang w:val="en-US"/>
        </w:rPr>
        <w:t>=</w:t>
      </w:r>
      <w:r w:rsidRPr="00CF3A76">
        <w:rPr>
          <w:rFonts w:ascii="Times New Roman" w:hAnsi="Times New Roman" w:cs="Times New Roman"/>
          <w:color w:val="000000"/>
          <w:kern w:val="0"/>
          <w:sz w:val="19"/>
          <w:szCs w:val="19"/>
          <w:lang w:val="en-US"/>
        </w:rPr>
        <w:t xml:space="preserve"> </w:t>
      </w:r>
      <w:proofErr w:type="spellStart"/>
      <w:r w:rsidRPr="00CF3A76">
        <w:rPr>
          <w:rFonts w:ascii="Times New Roman" w:hAnsi="Times New Roman" w:cs="Times New Roman"/>
          <w:color w:val="FF0000"/>
          <w:kern w:val="0"/>
          <w:sz w:val="19"/>
          <w:szCs w:val="19"/>
          <w:lang w:val="en-US"/>
        </w:rPr>
        <w:t>N'TemisDB_log</w:t>
      </w:r>
      <w:proofErr w:type="spellEnd"/>
      <w:r w:rsidRPr="00CF3A76">
        <w:rPr>
          <w:rFonts w:ascii="Times New Roman" w:hAnsi="Times New Roman" w:cs="Times New Roman"/>
          <w:color w:val="FF0000"/>
          <w:kern w:val="0"/>
          <w:sz w:val="19"/>
          <w:szCs w:val="19"/>
          <w:lang w:val="en-US"/>
        </w:rPr>
        <w:t>'</w:t>
      </w:r>
      <w:r w:rsidRPr="00CF3A76">
        <w:rPr>
          <w:rFonts w:ascii="Times New Roman" w:hAnsi="Times New Roman" w:cs="Times New Roman"/>
          <w:color w:val="808080"/>
          <w:kern w:val="0"/>
          <w:sz w:val="19"/>
          <w:szCs w:val="19"/>
          <w:lang w:val="en-US"/>
        </w:rPr>
        <w:t>,</w:t>
      </w:r>
      <w:r w:rsidRPr="00CF3A76">
        <w:rPr>
          <w:rFonts w:ascii="Times New Roman" w:hAnsi="Times New Roman" w:cs="Times New Roman"/>
          <w:color w:val="000000"/>
          <w:kern w:val="0"/>
          <w:sz w:val="19"/>
          <w:szCs w:val="19"/>
          <w:lang w:val="en-US"/>
        </w:rPr>
        <w:t xml:space="preserve"> </w:t>
      </w:r>
      <w:r w:rsidRPr="00CF3A76">
        <w:rPr>
          <w:rFonts w:ascii="Times New Roman" w:hAnsi="Times New Roman" w:cs="Times New Roman"/>
          <w:color w:val="0000FF"/>
          <w:kern w:val="0"/>
          <w:sz w:val="19"/>
          <w:szCs w:val="19"/>
          <w:lang w:val="en-US"/>
        </w:rPr>
        <w:t>FILENAME</w:t>
      </w:r>
      <w:r w:rsidRPr="00CF3A76">
        <w:rPr>
          <w:rFonts w:ascii="Times New Roman" w:hAnsi="Times New Roman" w:cs="Times New Roman"/>
          <w:color w:val="000000"/>
          <w:kern w:val="0"/>
          <w:sz w:val="19"/>
          <w:szCs w:val="19"/>
          <w:lang w:val="en-US"/>
        </w:rPr>
        <w:t xml:space="preserve"> </w:t>
      </w:r>
      <w:r w:rsidRPr="00CF3A76">
        <w:rPr>
          <w:rFonts w:ascii="Times New Roman" w:hAnsi="Times New Roman" w:cs="Times New Roman"/>
          <w:color w:val="808080"/>
          <w:kern w:val="0"/>
          <w:sz w:val="19"/>
          <w:szCs w:val="19"/>
          <w:lang w:val="en-US"/>
        </w:rPr>
        <w:t>=</w:t>
      </w:r>
      <w:r w:rsidRPr="00CF3A76">
        <w:rPr>
          <w:rFonts w:ascii="Times New Roman" w:hAnsi="Times New Roman" w:cs="Times New Roman"/>
          <w:color w:val="000000"/>
          <w:kern w:val="0"/>
          <w:sz w:val="19"/>
          <w:szCs w:val="19"/>
          <w:lang w:val="en-US"/>
        </w:rPr>
        <w:t xml:space="preserve"> </w:t>
      </w:r>
      <w:r w:rsidRPr="00CF3A76">
        <w:rPr>
          <w:rFonts w:ascii="Times New Roman" w:hAnsi="Times New Roman" w:cs="Times New Roman"/>
          <w:color w:val="FF0000"/>
          <w:kern w:val="0"/>
          <w:sz w:val="19"/>
          <w:szCs w:val="19"/>
          <w:lang w:val="en-US"/>
        </w:rPr>
        <w:t>N'C:\Program Files\Microsoft SQL Server\MSSQL16.MSSQLSERVER\MSSQL\DATA\</w:t>
      </w:r>
      <w:proofErr w:type="spellStart"/>
      <w:r w:rsidRPr="00CF3A76">
        <w:rPr>
          <w:rFonts w:ascii="Times New Roman" w:hAnsi="Times New Roman" w:cs="Times New Roman"/>
          <w:color w:val="FF0000"/>
          <w:kern w:val="0"/>
          <w:sz w:val="19"/>
          <w:szCs w:val="19"/>
          <w:lang w:val="en-US"/>
        </w:rPr>
        <w:t>TemisDB_log.ldf</w:t>
      </w:r>
      <w:proofErr w:type="spellEnd"/>
      <w:r w:rsidRPr="00CF3A76">
        <w:rPr>
          <w:rFonts w:ascii="Times New Roman" w:hAnsi="Times New Roman" w:cs="Times New Roman"/>
          <w:color w:val="FF0000"/>
          <w:kern w:val="0"/>
          <w:sz w:val="19"/>
          <w:szCs w:val="19"/>
          <w:lang w:val="en-US"/>
        </w:rPr>
        <w:t>'</w:t>
      </w:r>
      <w:r w:rsidRPr="00CF3A76">
        <w:rPr>
          <w:rFonts w:ascii="Times New Roman" w:hAnsi="Times New Roman" w:cs="Times New Roman"/>
          <w:color w:val="000000"/>
          <w:kern w:val="0"/>
          <w:sz w:val="19"/>
          <w:szCs w:val="19"/>
          <w:lang w:val="en-US"/>
        </w:rPr>
        <w:t xml:space="preserve"> </w:t>
      </w:r>
      <w:r w:rsidRPr="00CF3A76">
        <w:rPr>
          <w:rFonts w:ascii="Times New Roman" w:hAnsi="Times New Roman" w:cs="Times New Roman"/>
          <w:color w:val="808080"/>
          <w:kern w:val="0"/>
          <w:sz w:val="19"/>
          <w:szCs w:val="19"/>
          <w:lang w:val="en-US"/>
        </w:rPr>
        <w:t>,</w:t>
      </w:r>
      <w:r w:rsidRPr="00CF3A76">
        <w:rPr>
          <w:rFonts w:ascii="Times New Roman" w:hAnsi="Times New Roman" w:cs="Times New Roman"/>
          <w:color w:val="000000"/>
          <w:kern w:val="0"/>
          <w:sz w:val="19"/>
          <w:szCs w:val="19"/>
          <w:lang w:val="en-US"/>
        </w:rPr>
        <w:t xml:space="preserve"> SIZE </w:t>
      </w:r>
      <w:r w:rsidRPr="00CF3A76">
        <w:rPr>
          <w:rFonts w:ascii="Times New Roman" w:hAnsi="Times New Roman" w:cs="Times New Roman"/>
          <w:color w:val="808080"/>
          <w:kern w:val="0"/>
          <w:sz w:val="19"/>
          <w:szCs w:val="19"/>
          <w:lang w:val="en-US"/>
        </w:rPr>
        <w:t>=</w:t>
      </w:r>
      <w:r w:rsidRPr="00CF3A76">
        <w:rPr>
          <w:rFonts w:ascii="Times New Roman" w:hAnsi="Times New Roman" w:cs="Times New Roman"/>
          <w:color w:val="000000"/>
          <w:kern w:val="0"/>
          <w:sz w:val="19"/>
          <w:szCs w:val="19"/>
          <w:lang w:val="en-US"/>
        </w:rPr>
        <w:t xml:space="preserve"> 8192KB </w:t>
      </w:r>
      <w:r w:rsidRPr="00CF3A76">
        <w:rPr>
          <w:rFonts w:ascii="Times New Roman" w:hAnsi="Times New Roman" w:cs="Times New Roman"/>
          <w:color w:val="808080"/>
          <w:kern w:val="0"/>
          <w:sz w:val="19"/>
          <w:szCs w:val="19"/>
          <w:lang w:val="en-US"/>
        </w:rPr>
        <w:t>,</w:t>
      </w:r>
      <w:r w:rsidRPr="00CF3A76">
        <w:rPr>
          <w:rFonts w:ascii="Times New Roman" w:hAnsi="Times New Roman" w:cs="Times New Roman"/>
          <w:color w:val="000000"/>
          <w:kern w:val="0"/>
          <w:sz w:val="19"/>
          <w:szCs w:val="19"/>
          <w:lang w:val="en-US"/>
        </w:rPr>
        <w:t xml:space="preserve"> MAXSIZE </w:t>
      </w:r>
      <w:r w:rsidRPr="00CF3A76">
        <w:rPr>
          <w:rFonts w:ascii="Times New Roman" w:hAnsi="Times New Roman" w:cs="Times New Roman"/>
          <w:color w:val="808080"/>
          <w:kern w:val="0"/>
          <w:sz w:val="19"/>
          <w:szCs w:val="19"/>
          <w:lang w:val="en-US"/>
        </w:rPr>
        <w:t>=</w:t>
      </w:r>
      <w:r w:rsidRPr="00CF3A76">
        <w:rPr>
          <w:rFonts w:ascii="Times New Roman" w:hAnsi="Times New Roman" w:cs="Times New Roman"/>
          <w:color w:val="000000"/>
          <w:kern w:val="0"/>
          <w:sz w:val="19"/>
          <w:szCs w:val="19"/>
          <w:lang w:val="en-US"/>
        </w:rPr>
        <w:t xml:space="preserve"> 2048GB </w:t>
      </w:r>
      <w:r w:rsidRPr="00CF3A76">
        <w:rPr>
          <w:rFonts w:ascii="Times New Roman" w:hAnsi="Times New Roman" w:cs="Times New Roman"/>
          <w:color w:val="808080"/>
          <w:kern w:val="0"/>
          <w:sz w:val="19"/>
          <w:szCs w:val="19"/>
          <w:lang w:val="en-US"/>
        </w:rPr>
        <w:t>,</w:t>
      </w:r>
      <w:r w:rsidRPr="00CF3A76">
        <w:rPr>
          <w:rFonts w:ascii="Times New Roman" w:hAnsi="Times New Roman" w:cs="Times New Roman"/>
          <w:color w:val="000000"/>
          <w:kern w:val="0"/>
          <w:sz w:val="19"/>
          <w:szCs w:val="19"/>
          <w:lang w:val="en-US"/>
        </w:rPr>
        <w:t xml:space="preserve"> FILEGROWTH </w:t>
      </w:r>
      <w:r w:rsidRPr="00CF3A76">
        <w:rPr>
          <w:rFonts w:ascii="Times New Roman" w:hAnsi="Times New Roman" w:cs="Times New Roman"/>
          <w:color w:val="808080"/>
          <w:kern w:val="0"/>
          <w:sz w:val="19"/>
          <w:szCs w:val="19"/>
          <w:lang w:val="en-US"/>
        </w:rPr>
        <w:t>=</w:t>
      </w:r>
      <w:r w:rsidRPr="00CF3A76">
        <w:rPr>
          <w:rFonts w:ascii="Times New Roman" w:hAnsi="Times New Roman" w:cs="Times New Roman"/>
          <w:color w:val="000000"/>
          <w:kern w:val="0"/>
          <w:sz w:val="19"/>
          <w:szCs w:val="19"/>
          <w:lang w:val="en-US"/>
        </w:rPr>
        <w:t xml:space="preserve"> 65536KB </w:t>
      </w:r>
      <w:r w:rsidRPr="00CF3A76">
        <w:rPr>
          <w:rFonts w:ascii="Times New Roman" w:hAnsi="Times New Roman" w:cs="Times New Roman"/>
          <w:color w:val="808080"/>
          <w:kern w:val="0"/>
          <w:sz w:val="19"/>
          <w:szCs w:val="19"/>
          <w:lang w:val="en-US"/>
        </w:rPr>
        <w:t>)</w:t>
      </w:r>
    </w:p>
    <w:p w14:paraId="79A46C1F" w14:textId="77777777" w:rsidR="009111EF" w:rsidRPr="00CF3A76" w:rsidRDefault="009111EF" w:rsidP="00C074AC">
      <w:pPr>
        <w:autoSpaceDE w:val="0"/>
        <w:autoSpaceDN w:val="0"/>
        <w:adjustRightInd w:val="0"/>
        <w:spacing w:after="0" w:line="480" w:lineRule="auto"/>
        <w:rPr>
          <w:rFonts w:ascii="Times New Roman" w:hAnsi="Times New Roman" w:cs="Times New Roman"/>
          <w:color w:val="000000"/>
          <w:kern w:val="0"/>
          <w:sz w:val="19"/>
          <w:szCs w:val="19"/>
          <w:lang w:val="en-US"/>
        </w:rPr>
      </w:pPr>
      <w:r w:rsidRPr="00CF3A76">
        <w:rPr>
          <w:rFonts w:ascii="Times New Roman" w:hAnsi="Times New Roman" w:cs="Times New Roman"/>
          <w:color w:val="000000"/>
          <w:kern w:val="0"/>
          <w:sz w:val="19"/>
          <w:szCs w:val="19"/>
          <w:lang w:val="en-US"/>
        </w:rPr>
        <w:t xml:space="preserve"> </w:t>
      </w:r>
      <w:r w:rsidRPr="00CF3A76">
        <w:rPr>
          <w:rFonts w:ascii="Times New Roman" w:hAnsi="Times New Roman" w:cs="Times New Roman"/>
          <w:color w:val="0000FF"/>
          <w:kern w:val="0"/>
          <w:sz w:val="19"/>
          <w:szCs w:val="19"/>
          <w:lang w:val="en-US"/>
        </w:rPr>
        <w:t>WITH</w:t>
      </w:r>
      <w:r w:rsidRPr="00CF3A76">
        <w:rPr>
          <w:rFonts w:ascii="Times New Roman" w:hAnsi="Times New Roman" w:cs="Times New Roman"/>
          <w:color w:val="000000"/>
          <w:kern w:val="0"/>
          <w:sz w:val="19"/>
          <w:szCs w:val="19"/>
          <w:lang w:val="en-US"/>
        </w:rPr>
        <w:t xml:space="preserve"> CATALOG_COLLATION </w:t>
      </w:r>
      <w:r w:rsidRPr="00CF3A76">
        <w:rPr>
          <w:rFonts w:ascii="Times New Roman" w:hAnsi="Times New Roman" w:cs="Times New Roman"/>
          <w:color w:val="808080"/>
          <w:kern w:val="0"/>
          <w:sz w:val="19"/>
          <w:szCs w:val="19"/>
          <w:lang w:val="en-US"/>
        </w:rPr>
        <w:t>=</w:t>
      </w:r>
      <w:r w:rsidRPr="00CF3A76">
        <w:rPr>
          <w:rFonts w:ascii="Times New Roman" w:hAnsi="Times New Roman" w:cs="Times New Roman"/>
          <w:color w:val="000000"/>
          <w:kern w:val="0"/>
          <w:sz w:val="19"/>
          <w:szCs w:val="19"/>
          <w:lang w:val="en-US"/>
        </w:rPr>
        <w:t xml:space="preserve"> DATABASE_DEFAULT</w:t>
      </w:r>
      <w:r w:rsidRPr="00CF3A76">
        <w:rPr>
          <w:rFonts w:ascii="Times New Roman" w:hAnsi="Times New Roman" w:cs="Times New Roman"/>
          <w:color w:val="808080"/>
          <w:kern w:val="0"/>
          <w:sz w:val="19"/>
          <w:szCs w:val="19"/>
          <w:lang w:val="en-US"/>
        </w:rPr>
        <w:t>,</w:t>
      </w:r>
      <w:r w:rsidRPr="00CF3A76">
        <w:rPr>
          <w:rFonts w:ascii="Times New Roman" w:hAnsi="Times New Roman" w:cs="Times New Roman"/>
          <w:color w:val="000000"/>
          <w:kern w:val="0"/>
          <w:sz w:val="19"/>
          <w:szCs w:val="19"/>
          <w:lang w:val="en-US"/>
        </w:rPr>
        <w:t xml:space="preserve"> </w:t>
      </w:r>
      <w:r w:rsidRPr="00CF3A76">
        <w:rPr>
          <w:rFonts w:ascii="Times New Roman" w:hAnsi="Times New Roman" w:cs="Times New Roman"/>
          <w:color w:val="0000FF"/>
          <w:kern w:val="0"/>
          <w:sz w:val="19"/>
          <w:szCs w:val="19"/>
          <w:lang w:val="en-US"/>
        </w:rPr>
        <w:t>LEDGER</w:t>
      </w:r>
      <w:r w:rsidRPr="00CF3A76">
        <w:rPr>
          <w:rFonts w:ascii="Times New Roman" w:hAnsi="Times New Roman" w:cs="Times New Roman"/>
          <w:color w:val="000000"/>
          <w:kern w:val="0"/>
          <w:sz w:val="19"/>
          <w:szCs w:val="19"/>
          <w:lang w:val="en-US"/>
        </w:rPr>
        <w:t xml:space="preserve"> </w:t>
      </w:r>
      <w:r w:rsidRPr="00CF3A76">
        <w:rPr>
          <w:rFonts w:ascii="Times New Roman" w:hAnsi="Times New Roman" w:cs="Times New Roman"/>
          <w:color w:val="808080"/>
          <w:kern w:val="0"/>
          <w:sz w:val="19"/>
          <w:szCs w:val="19"/>
          <w:lang w:val="en-US"/>
        </w:rPr>
        <w:t>=</w:t>
      </w:r>
      <w:r w:rsidRPr="00CF3A76">
        <w:rPr>
          <w:rFonts w:ascii="Times New Roman" w:hAnsi="Times New Roman" w:cs="Times New Roman"/>
          <w:color w:val="000000"/>
          <w:kern w:val="0"/>
          <w:sz w:val="19"/>
          <w:szCs w:val="19"/>
          <w:lang w:val="en-US"/>
        </w:rPr>
        <w:t xml:space="preserve"> </w:t>
      </w:r>
      <w:r w:rsidRPr="00CF3A76">
        <w:rPr>
          <w:rFonts w:ascii="Times New Roman" w:hAnsi="Times New Roman" w:cs="Times New Roman"/>
          <w:color w:val="0000FF"/>
          <w:kern w:val="0"/>
          <w:sz w:val="19"/>
          <w:szCs w:val="19"/>
          <w:lang w:val="en-US"/>
        </w:rPr>
        <w:t>OFF</w:t>
      </w:r>
    </w:p>
    <w:p w14:paraId="33D4E4C3" w14:textId="77777777" w:rsidR="009111EF" w:rsidRPr="00CF3A76" w:rsidRDefault="009111EF" w:rsidP="00C074AC">
      <w:pPr>
        <w:autoSpaceDE w:val="0"/>
        <w:autoSpaceDN w:val="0"/>
        <w:adjustRightInd w:val="0"/>
        <w:spacing w:after="0" w:line="480" w:lineRule="auto"/>
        <w:rPr>
          <w:rFonts w:ascii="Times New Roman" w:hAnsi="Times New Roman" w:cs="Times New Roman"/>
          <w:color w:val="000000"/>
          <w:kern w:val="0"/>
          <w:sz w:val="19"/>
          <w:szCs w:val="19"/>
          <w:lang w:val="en-US"/>
        </w:rPr>
      </w:pPr>
      <w:r w:rsidRPr="00CF3A76">
        <w:rPr>
          <w:rFonts w:ascii="Times New Roman" w:hAnsi="Times New Roman" w:cs="Times New Roman"/>
          <w:color w:val="0000FF"/>
          <w:kern w:val="0"/>
          <w:sz w:val="19"/>
          <w:szCs w:val="19"/>
          <w:lang w:val="en-US"/>
        </w:rPr>
        <w:t>GO</w:t>
      </w:r>
    </w:p>
    <w:p w14:paraId="0958DE4A" w14:textId="77777777" w:rsidR="009111EF" w:rsidRPr="00CF3A76" w:rsidRDefault="009111EF" w:rsidP="00C074AC">
      <w:pPr>
        <w:autoSpaceDE w:val="0"/>
        <w:autoSpaceDN w:val="0"/>
        <w:adjustRightInd w:val="0"/>
        <w:spacing w:after="0" w:line="480" w:lineRule="auto"/>
        <w:rPr>
          <w:rFonts w:ascii="Times New Roman" w:hAnsi="Times New Roman" w:cs="Times New Roman"/>
          <w:color w:val="000000"/>
          <w:kern w:val="0"/>
          <w:sz w:val="19"/>
          <w:szCs w:val="19"/>
          <w:lang w:val="en-US"/>
        </w:rPr>
      </w:pPr>
      <w:r w:rsidRPr="00CF3A76">
        <w:rPr>
          <w:rFonts w:ascii="Times New Roman" w:hAnsi="Times New Roman" w:cs="Times New Roman"/>
          <w:color w:val="0000FF"/>
          <w:kern w:val="0"/>
          <w:sz w:val="19"/>
          <w:szCs w:val="19"/>
          <w:lang w:val="en-US"/>
        </w:rPr>
        <w:t>ALTER</w:t>
      </w:r>
      <w:r w:rsidRPr="00CF3A76">
        <w:rPr>
          <w:rFonts w:ascii="Times New Roman" w:hAnsi="Times New Roman" w:cs="Times New Roman"/>
          <w:color w:val="000000"/>
          <w:kern w:val="0"/>
          <w:sz w:val="19"/>
          <w:szCs w:val="19"/>
          <w:lang w:val="en-US"/>
        </w:rPr>
        <w:t xml:space="preserve"> </w:t>
      </w:r>
      <w:r w:rsidRPr="00CF3A76">
        <w:rPr>
          <w:rFonts w:ascii="Times New Roman" w:hAnsi="Times New Roman" w:cs="Times New Roman"/>
          <w:color w:val="0000FF"/>
          <w:kern w:val="0"/>
          <w:sz w:val="19"/>
          <w:szCs w:val="19"/>
          <w:lang w:val="en-US"/>
        </w:rPr>
        <w:t>DATABASE</w:t>
      </w:r>
      <w:r w:rsidRPr="00CF3A76">
        <w:rPr>
          <w:rFonts w:ascii="Times New Roman" w:hAnsi="Times New Roman" w:cs="Times New Roman"/>
          <w:color w:val="000000"/>
          <w:kern w:val="0"/>
          <w:sz w:val="19"/>
          <w:szCs w:val="19"/>
          <w:lang w:val="en-US"/>
        </w:rPr>
        <w:t xml:space="preserve"> [</w:t>
      </w:r>
      <w:proofErr w:type="spellStart"/>
      <w:r w:rsidRPr="00CF3A76">
        <w:rPr>
          <w:rFonts w:ascii="Times New Roman" w:hAnsi="Times New Roman" w:cs="Times New Roman"/>
          <w:color w:val="000000"/>
          <w:kern w:val="0"/>
          <w:sz w:val="19"/>
          <w:szCs w:val="19"/>
          <w:lang w:val="en-US"/>
        </w:rPr>
        <w:t>TemisDB</w:t>
      </w:r>
      <w:proofErr w:type="spellEnd"/>
      <w:r w:rsidRPr="00CF3A76">
        <w:rPr>
          <w:rFonts w:ascii="Times New Roman" w:hAnsi="Times New Roman" w:cs="Times New Roman"/>
          <w:color w:val="000000"/>
          <w:kern w:val="0"/>
          <w:sz w:val="19"/>
          <w:szCs w:val="19"/>
          <w:lang w:val="en-US"/>
        </w:rPr>
        <w:t xml:space="preserve">] </w:t>
      </w:r>
      <w:r w:rsidRPr="00CF3A76">
        <w:rPr>
          <w:rFonts w:ascii="Times New Roman" w:hAnsi="Times New Roman" w:cs="Times New Roman"/>
          <w:color w:val="0000FF"/>
          <w:kern w:val="0"/>
          <w:sz w:val="19"/>
          <w:szCs w:val="19"/>
          <w:lang w:val="en-US"/>
        </w:rPr>
        <w:t>SET</w:t>
      </w:r>
      <w:r w:rsidRPr="00CF3A76">
        <w:rPr>
          <w:rFonts w:ascii="Times New Roman" w:hAnsi="Times New Roman" w:cs="Times New Roman"/>
          <w:color w:val="000000"/>
          <w:kern w:val="0"/>
          <w:sz w:val="19"/>
          <w:szCs w:val="19"/>
          <w:lang w:val="en-US"/>
        </w:rPr>
        <w:t xml:space="preserve"> </w:t>
      </w:r>
      <w:r w:rsidRPr="00CF3A76">
        <w:rPr>
          <w:rFonts w:ascii="Times New Roman" w:hAnsi="Times New Roman" w:cs="Times New Roman"/>
          <w:color w:val="0000FF"/>
          <w:kern w:val="0"/>
          <w:sz w:val="19"/>
          <w:szCs w:val="19"/>
          <w:lang w:val="en-US"/>
        </w:rPr>
        <w:t>COMPATIBILITY_LEVEL</w:t>
      </w:r>
      <w:r w:rsidRPr="00CF3A76">
        <w:rPr>
          <w:rFonts w:ascii="Times New Roman" w:hAnsi="Times New Roman" w:cs="Times New Roman"/>
          <w:color w:val="000000"/>
          <w:kern w:val="0"/>
          <w:sz w:val="19"/>
          <w:szCs w:val="19"/>
          <w:lang w:val="en-US"/>
        </w:rPr>
        <w:t xml:space="preserve"> </w:t>
      </w:r>
      <w:r w:rsidRPr="00CF3A76">
        <w:rPr>
          <w:rFonts w:ascii="Times New Roman" w:hAnsi="Times New Roman" w:cs="Times New Roman"/>
          <w:color w:val="808080"/>
          <w:kern w:val="0"/>
          <w:sz w:val="19"/>
          <w:szCs w:val="19"/>
          <w:lang w:val="en-US"/>
        </w:rPr>
        <w:t>=</w:t>
      </w:r>
      <w:r w:rsidRPr="00CF3A76">
        <w:rPr>
          <w:rFonts w:ascii="Times New Roman" w:hAnsi="Times New Roman" w:cs="Times New Roman"/>
          <w:color w:val="000000"/>
          <w:kern w:val="0"/>
          <w:sz w:val="19"/>
          <w:szCs w:val="19"/>
          <w:lang w:val="en-US"/>
        </w:rPr>
        <w:t xml:space="preserve"> 160</w:t>
      </w:r>
    </w:p>
    <w:p w14:paraId="48E658ED" w14:textId="7A5F5EB0" w:rsidR="00964666" w:rsidRPr="00CF3A76" w:rsidRDefault="009111EF" w:rsidP="00C074AC">
      <w:pPr>
        <w:spacing w:after="0" w:line="480" w:lineRule="auto"/>
        <w:rPr>
          <w:rFonts w:ascii="Times New Roman" w:hAnsi="Times New Roman" w:cs="Times New Roman"/>
          <w:color w:val="0000FF"/>
          <w:kern w:val="0"/>
          <w:sz w:val="19"/>
          <w:szCs w:val="19"/>
        </w:rPr>
      </w:pPr>
      <w:r w:rsidRPr="00CF3A76">
        <w:rPr>
          <w:rFonts w:ascii="Times New Roman" w:hAnsi="Times New Roman" w:cs="Times New Roman"/>
          <w:color w:val="0000FF"/>
          <w:kern w:val="0"/>
          <w:sz w:val="19"/>
          <w:szCs w:val="19"/>
        </w:rPr>
        <w:t>GO</w:t>
      </w:r>
    </w:p>
    <w:p w14:paraId="79A44AD0" w14:textId="56645A88" w:rsidR="00AD592B" w:rsidRPr="00CF3A76" w:rsidRDefault="00AD592B" w:rsidP="00C074AC">
      <w:pPr>
        <w:pStyle w:val="Heading1"/>
        <w:spacing w:line="480" w:lineRule="auto"/>
        <w:rPr>
          <w:rFonts w:ascii="Times New Roman" w:hAnsi="Times New Roman" w:cs="Times New Roman"/>
        </w:rPr>
      </w:pPr>
      <w:bookmarkStart w:id="65" w:name="_Toc168502171"/>
      <w:r w:rsidRPr="00CF3A76">
        <w:rPr>
          <w:rFonts w:ascii="Times New Roman" w:hAnsi="Times New Roman" w:cs="Times New Roman"/>
        </w:rPr>
        <w:t>Creación de Tablas</w:t>
      </w:r>
      <w:bookmarkEnd w:id="65"/>
    </w:p>
    <w:p w14:paraId="5D016433" w14:textId="3B585F6E" w:rsidR="00964666" w:rsidRPr="00CF3A76" w:rsidRDefault="00B0074D" w:rsidP="00C074AC">
      <w:pPr>
        <w:pStyle w:val="Heading3"/>
        <w:spacing w:line="480" w:lineRule="auto"/>
        <w:rPr>
          <w:rFonts w:ascii="Times New Roman" w:hAnsi="Times New Roman" w:cs="Times New Roman"/>
        </w:rPr>
      </w:pPr>
      <w:bookmarkStart w:id="66" w:name="_Toc168502172"/>
      <w:r w:rsidRPr="00CF3A76">
        <w:rPr>
          <w:rFonts w:ascii="Times New Roman" w:hAnsi="Times New Roman" w:cs="Times New Roman"/>
        </w:rPr>
        <w:t>Clientes</w:t>
      </w:r>
      <w:bookmarkEnd w:id="66"/>
    </w:p>
    <w:p w14:paraId="16FDC4E9" w14:textId="23AE7104" w:rsidR="00A5711B" w:rsidRPr="00CF3A76" w:rsidRDefault="00A5711B" w:rsidP="00C074AC">
      <w:pPr>
        <w:spacing w:after="0" w:line="480" w:lineRule="auto"/>
        <w:rPr>
          <w:rFonts w:ascii="Times New Roman" w:hAnsi="Times New Roman" w:cs="Times New Roman"/>
        </w:rPr>
      </w:pPr>
      <w:r w:rsidRPr="00CF3A76">
        <w:rPr>
          <w:rFonts w:ascii="Times New Roman" w:hAnsi="Times New Roman" w:cs="Times New Roman"/>
        </w:rPr>
        <w:t xml:space="preserve">Permitirá </w:t>
      </w:r>
      <w:r w:rsidR="00535F4B" w:rsidRPr="00CF3A76">
        <w:rPr>
          <w:rFonts w:ascii="Times New Roman" w:hAnsi="Times New Roman" w:cs="Times New Roman"/>
        </w:rPr>
        <w:t xml:space="preserve">guardar la información de los clientes que </w:t>
      </w:r>
      <w:r w:rsidR="00B322AD" w:rsidRPr="00CF3A76">
        <w:rPr>
          <w:rFonts w:ascii="Times New Roman" w:hAnsi="Times New Roman" w:cs="Times New Roman"/>
        </w:rPr>
        <w:t xml:space="preserve">contraten a la firma de abogados. Esta es información esencial para a ver seguimientos pertinentes y tener información relevante para el caso. </w:t>
      </w:r>
    </w:p>
    <w:p w14:paraId="75C59FF4" w14:textId="55E39877" w:rsidR="00AD592B" w:rsidRPr="00CF3A76" w:rsidRDefault="003D1F5D" w:rsidP="00C074AC">
      <w:pPr>
        <w:spacing w:after="0" w:line="480" w:lineRule="auto"/>
        <w:rPr>
          <w:rFonts w:ascii="Times New Roman" w:hAnsi="Times New Roman" w:cs="Times New Roman"/>
        </w:rPr>
      </w:pPr>
      <w:r w:rsidRPr="00CF3A76">
        <w:rPr>
          <w:rFonts w:ascii="Times New Roman" w:hAnsi="Times New Roman" w:cs="Times New Roman"/>
          <w:noProof/>
        </w:rPr>
        <w:drawing>
          <wp:inline distT="0" distB="0" distL="0" distR="0" wp14:anchorId="49623E2E" wp14:editId="58F83F01">
            <wp:extent cx="3914775" cy="3419475"/>
            <wp:effectExtent l="0" t="0" r="9525" b="9525"/>
            <wp:docPr id="4273840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384031" name="Picture 1" descr="A screenshot of a computer&#10;&#10;Description automatically generated"/>
                    <pic:cNvPicPr/>
                  </pic:nvPicPr>
                  <pic:blipFill>
                    <a:blip r:embed="rId13"/>
                    <a:stretch>
                      <a:fillRect/>
                    </a:stretch>
                  </pic:blipFill>
                  <pic:spPr>
                    <a:xfrm>
                      <a:off x="0" y="0"/>
                      <a:ext cx="3914775" cy="3419475"/>
                    </a:xfrm>
                    <a:prstGeom prst="rect">
                      <a:avLst/>
                    </a:prstGeom>
                  </pic:spPr>
                </pic:pic>
              </a:graphicData>
            </a:graphic>
          </wp:inline>
        </w:drawing>
      </w:r>
    </w:p>
    <w:p w14:paraId="70A09189" w14:textId="10D9A356" w:rsidR="00B0074D" w:rsidRPr="00CF3A76" w:rsidRDefault="00B0074D" w:rsidP="00C074AC">
      <w:pPr>
        <w:pStyle w:val="Heading3"/>
        <w:spacing w:line="480" w:lineRule="auto"/>
        <w:rPr>
          <w:rFonts w:ascii="Times New Roman" w:hAnsi="Times New Roman" w:cs="Times New Roman"/>
        </w:rPr>
      </w:pPr>
      <w:bookmarkStart w:id="67" w:name="_Toc168502173"/>
      <w:r w:rsidRPr="00CF3A76">
        <w:rPr>
          <w:rFonts w:ascii="Times New Roman" w:hAnsi="Times New Roman" w:cs="Times New Roman"/>
        </w:rPr>
        <w:t>Abogados</w:t>
      </w:r>
      <w:bookmarkEnd w:id="67"/>
    </w:p>
    <w:p w14:paraId="60F71C45" w14:textId="69286010" w:rsidR="003D1F5D" w:rsidRPr="00CF3A76" w:rsidRDefault="003D1F5D" w:rsidP="00C074AC">
      <w:pPr>
        <w:spacing w:after="0" w:line="480" w:lineRule="auto"/>
        <w:rPr>
          <w:rFonts w:ascii="Times New Roman" w:hAnsi="Times New Roman" w:cs="Times New Roman"/>
        </w:rPr>
      </w:pPr>
      <w:r w:rsidRPr="00CF3A76">
        <w:rPr>
          <w:rFonts w:ascii="Times New Roman" w:hAnsi="Times New Roman" w:cs="Times New Roman"/>
        </w:rPr>
        <w:t xml:space="preserve">Permite llevar </w:t>
      </w:r>
      <w:r w:rsidR="004718C1" w:rsidRPr="00CF3A76">
        <w:rPr>
          <w:rFonts w:ascii="Times New Roman" w:hAnsi="Times New Roman" w:cs="Times New Roman"/>
        </w:rPr>
        <w:t xml:space="preserve">información básica del abogado encargado del caso. </w:t>
      </w:r>
      <w:r w:rsidR="00955389" w:rsidRPr="00CF3A76">
        <w:rPr>
          <w:rFonts w:ascii="Times New Roman" w:hAnsi="Times New Roman" w:cs="Times New Roman"/>
        </w:rPr>
        <w:t>E</w:t>
      </w:r>
      <w:r w:rsidR="004718C1" w:rsidRPr="00CF3A76">
        <w:rPr>
          <w:rFonts w:ascii="Times New Roman" w:hAnsi="Times New Roman" w:cs="Times New Roman"/>
        </w:rPr>
        <w:t xml:space="preserve">sta información </w:t>
      </w:r>
      <w:r w:rsidR="00955389" w:rsidRPr="00CF3A76">
        <w:rPr>
          <w:rFonts w:ascii="Times New Roman" w:hAnsi="Times New Roman" w:cs="Times New Roman"/>
        </w:rPr>
        <w:t>es la única</w:t>
      </w:r>
      <w:r w:rsidR="004718C1" w:rsidRPr="00CF3A76">
        <w:rPr>
          <w:rFonts w:ascii="Times New Roman" w:hAnsi="Times New Roman" w:cs="Times New Roman"/>
        </w:rPr>
        <w:t xml:space="preserve"> rele</w:t>
      </w:r>
      <w:r w:rsidR="00601B26" w:rsidRPr="00CF3A76">
        <w:rPr>
          <w:rFonts w:ascii="Times New Roman" w:hAnsi="Times New Roman" w:cs="Times New Roman"/>
        </w:rPr>
        <w:t xml:space="preserve">vante </w:t>
      </w:r>
      <w:r w:rsidR="00955389" w:rsidRPr="00CF3A76">
        <w:rPr>
          <w:rFonts w:ascii="Times New Roman" w:hAnsi="Times New Roman" w:cs="Times New Roman"/>
        </w:rPr>
        <w:t xml:space="preserve">para el cliente, se mantiene solo del lado de la firma. </w:t>
      </w:r>
    </w:p>
    <w:p w14:paraId="1FFCC513" w14:textId="4CFA40D8" w:rsidR="00086E8F" w:rsidRPr="00CF3A76" w:rsidRDefault="00366990" w:rsidP="00C074AC">
      <w:pPr>
        <w:spacing w:after="0" w:line="480" w:lineRule="auto"/>
        <w:rPr>
          <w:rFonts w:ascii="Times New Roman" w:hAnsi="Times New Roman" w:cs="Times New Roman"/>
        </w:rPr>
      </w:pPr>
      <w:r w:rsidRPr="00CF3A76">
        <w:rPr>
          <w:rFonts w:ascii="Times New Roman" w:hAnsi="Times New Roman" w:cs="Times New Roman"/>
          <w:noProof/>
        </w:rPr>
        <w:lastRenderedPageBreak/>
        <w:drawing>
          <wp:anchor distT="0" distB="0" distL="114300" distR="114300" simplePos="0" relativeHeight="251658241" behindDoc="1" locked="0" layoutInCell="1" allowOverlap="1" wp14:anchorId="5858D19E" wp14:editId="2D7AA699">
            <wp:simplePos x="0" y="0"/>
            <wp:positionH relativeFrom="column">
              <wp:posOffset>0</wp:posOffset>
            </wp:positionH>
            <wp:positionV relativeFrom="paragraph">
              <wp:posOffset>-42545</wp:posOffset>
            </wp:positionV>
            <wp:extent cx="3971925" cy="2933700"/>
            <wp:effectExtent l="0" t="0" r="9525" b="0"/>
            <wp:wrapTight wrapText="bothSides">
              <wp:wrapPolygon edited="0">
                <wp:start x="0" y="0"/>
                <wp:lineTo x="0" y="21460"/>
                <wp:lineTo x="21548" y="21460"/>
                <wp:lineTo x="21548" y="0"/>
                <wp:lineTo x="0" y="0"/>
              </wp:wrapPolygon>
            </wp:wrapTight>
            <wp:docPr id="14741778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177801"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71925" cy="2933700"/>
                    </a:xfrm>
                    <a:prstGeom prst="rect">
                      <a:avLst/>
                    </a:prstGeom>
                  </pic:spPr>
                </pic:pic>
              </a:graphicData>
            </a:graphic>
            <wp14:sizeRelH relativeFrom="page">
              <wp14:pctWidth>0</wp14:pctWidth>
            </wp14:sizeRelH>
            <wp14:sizeRelV relativeFrom="page">
              <wp14:pctHeight>0</wp14:pctHeight>
            </wp14:sizeRelV>
          </wp:anchor>
        </w:drawing>
      </w:r>
    </w:p>
    <w:p w14:paraId="4DC0C2E9" w14:textId="3F23A48B" w:rsidR="00160598" w:rsidRPr="00CF3A76" w:rsidRDefault="00160598" w:rsidP="00C074AC">
      <w:pPr>
        <w:spacing w:after="0" w:line="480" w:lineRule="auto"/>
        <w:rPr>
          <w:rFonts w:ascii="Times New Roman" w:hAnsi="Times New Roman" w:cs="Times New Roman"/>
        </w:rPr>
      </w:pPr>
    </w:p>
    <w:p w14:paraId="2B97130F" w14:textId="7D43414D" w:rsidR="00D844DD" w:rsidRPr="00CF3A76" w:rsidRDefault="00D844DD" w:rsidP="00C074AC">
      <w:pPr>
        <w:spacing w:after="0" w:line="480" w:lineRule="auto"/>
        <w:rPr>
          <w:rFonts w:ascii="Times New Roman" w:hAnsi="Times New Roman" w:cs="Times New Roman"/>
        </w:rPr>
      </w:pPr>
      <w:r w:rsidRPr="00CF3A76">
        <w:rPr>
          <w:rFonts w:ascii="Times New Roman" w:hAnsi="Times New Roman" w:cs="Times New Roman"/>
        </w:rPr>
        <w:br w:type="page"/>
      </w:r>
    </w:p>
    <w:p w14:paraId="52CDBB40" w14:textId="1079CF00" w:rsidR="00160598" w:rsidRPr="00CF3A76" w:rsidRDefault="0043583B" w:rsidP="00C074AC">
      <w:pPr>
        <w:pStyle w:val="Heading3"/>
        <w:spacing w:line="480" w:lineRule="auto"/>
        <w:rPr>
          <w:rFonts w:ascii="Times New Roman" w:hAnsi="Times New Roman" w:cs="Times New Roman"/>
        </w:rPr>
      </w:pPr>
      <w:bookmarkStart w:id="68" w:name="_Toc168502174"/>
      <w:r w:rsidRPr="00CF3A76">
        <w:rPr>
          <w:rFonts w:ascii="Times New Roman" w:hAnsi="Times New Roman" w:cs="Times New Roman"/>
        </w:rPr>
        <w:lastRenderedPageBreak/>
        <w:t>Asistentes</w:t>
      </w:r>
      <w:bookmarkEnd w:id="68"/>
    </w:p>
    <w:p w14:paraId="0B1D9885" w14:textId="57425B20" w:rsidR="00D844DD" w:rsidRPr="00CF3A76" w:rsidRDefault="00195012" w:rsidP="00C074AC">
      <w:pPr>
        <w:spacing w:after="0" w:line="480" w:lineRule="auto"/>
        <w:rPr>
          <w:rFonts w:ascii="Times New Roman" w:hAnsi="Times New Roman" w:cs="Times New Roman"/>
        </w:rPr>
      </w:pPr>
      <w:r w:rsidRPr="00CF3A76">
        <w:rPr>
          <w:rFonts w:ascii="Times New Roman" w:hAnsi="Times New Roman" w:cs="Times New Roman"/>
        </w:rPr>
        <w:t xml:space="preserve">Personas encargadas de dar seguimiento a los casos, pedir y guardar documentos relevantes para que el Abogado pueda acceder fácilmente a la información. </w:t>
      </w:r>
    </w:p>
    <w:p w14:paraId="3658FAD2" w14:textId="5BE3F227" w:rsidR="00C04F97" w:rsidRPr="00CF3A76" w:rsidRDefault="00413460" w:rsidP="00C074AC">
      <w:pPr>
        <w:spacing w:after="0" w:line="480" w:lineRule="auto"/>
        <w:rPr>
          <w:rFonts w:ascii="Times New Roman" w:hAnsi="Times New Roman" w:cs="Times New Roman"/>
        </w:rPr>
      </w:pPr>
      <w:r w:rsidRPr="00CF3A76">
        <w:rPr>
          <w:rFonts w:ascii="Times New Roman" w:hAnsi="Times New Roman" w:cs="Times New Roman"/>
          <w:noProof/>
        </w:rPr>
        <w:drawing>
          <wp:inline distT="0" distB="0" distL="0" distR="0" wp14:anchorId="2272CFA3" wp14:editId="6B568FB4">
            <wp:extent cx="4095750" cy="2558580"/>
            <wp:effectExtent l="0" t="0" r="0" b="0"/>
            <wp:docPr id="11366945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694503" name="Picture 1" descr="A screenshot of a computer&#10;&#10;Description automatically generated"/>
                    <pic:cNvPicPr/>
                  </pic:nvPicPr>
                  <pic:blipFill>
                    <a:blip r:embed="rId15"/>
                    <a:stretch>
                      <a:fillRect/>
                    </a:stretch>
                  </pic:blipFill>
                  <pic:spPr>
                    <a:xfrm>
                      <a:off x="0" y="0"/>
                      <a:ext cx="4100146" cy="2561326"/>
                    </a:xfrm>
                    <a:prstGeom prst="rect">
                      <a:avLst/>
                    </a:prstGeom>
                  </pic:spPr>
                </pic:pic>
              </a:graphicData>
            </a:graphic>
          </wp:inline>
        </w:drawing>
      </w:r>
    </w:p>
    <w:p w14:paraId="45F623AE" w14:textId="61B3E0DE" w:rsidR="0043583B" w:rsidRPr="00CF3A76" w:rsidRDefault="00E44EBE" w:rsidP="00C074AC">
      <w:pPr>
        <w:pStyle w:val="Heading3"/>
        <w:spacing w:line="480" w:lineRule="auto"/>
        <w:rPr>
          <w:rFonts w:ascii="Times New Roman" w:hAnsi="Times New Roman" w:cs="Times New Roman"/>
        </w:rPr>
      </w:pPr>
      <w:bookmarkStart w:id="69" w:name="_Toc168502175"/>
      <w:r w:rsidRPr="00CF3A76">
        <w:rPr>
          <w:rFonts w:ascii="Times New Roman" w:hAnsi="Times New Roman" w:cs="Times New Roman"/>
        </w:rPr>
        <w:t>Casos</w:t>
      </w:r>
      <w:bookmarkEnd w:id="69"/>
    </w:p>
    <w:p w14:paraId="77368967" w14:textId="05529CFC" w:rsidR="00195012" w:rsidRPr="00CF3A76" w:rsidRDefault="0081522D" w:rsidP="00C074AC">
      <w:pPr>
        <w:spacing w:after="0" w:line="480" w:lineRule="auto"/>
        <w:rPr>
          <w:rFonts w:ascii="Times New Roman" w:hAnsi="Times New Roman" w:cs="Times New Roman"/>
        </w:rPr>
      </w:pPr>
      <w:r w:rsidRPr="00CF3A76">
        <w:rPr>
          <w:rFonts w:ascii="Times New Roman" w:hAnsi="Times New Roman" w:cs="Times New Roman"/>
        </w:rPr>
        <w:t>Detalles del caso, el tipo de facturación, horas trabajadas</w:t>
      </w:r>
      <w:r w:rsidR="009E3AD3" w:rsidRPr="00CF3A76">
        <w:rPr>
          <w:rFonts w:ascii="Times New Roman" w:hAnsi="Times New Roman" w:cs="Times New Roman"/>
        </w:rPr>
        <w:t xml:space="preserve">. Esta será una tabla para asociar la facturación. </w:t>
      </w:r>
    </w:p>
    <w:p w14:paraId="461FE0DD" w14:textId="10839FE2" w:rsidR="009E3AD3" w:rsidRPr="00CF3A76" w:rsidRDefault="00964666" w:rsidP="00C074AC">
      <w:pPr>
        <w:spacing w:after="0" w:line="480" w:lineRule="auto"/>
        <w:rPr>
          <w:rFonts w:ascii="Times New Roman" w:hAnsi="Times New Roman" w:cs="Times New Roman"/>
        </w:rPr>
      </w:pPr>
      <w:r w:rsidRPr="00CF3A76">
        <w:rPr>
          <w:rFonts w:ascii="Times New Roman" w:hAnsi="Times New Roman" w:cs="Times New Roman"/>
          <w:noProof/>
        </w:rPr>
        <w:drawing>
          <wp:inline distT="0" distB="0" distL="0" distR="0" wp14:anchorId="1E2B3F9B" wp14:editId="0B3DE7A1">
            <wp:extent cx="4577370" cy="2162175"/>
            <wp:effectExtent l="0" t="0" r="0" b="0"/>
            <wp:docPr id="3990818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081884" name="Picture 1" descr="A screenshot of a computer&#10;&#10;Description automatically generated"/>
                    <pic:cNvPicPr/>
                  </pic:nvPicPr>
                  <pic:blipFill>
                    <a:blip r:embed="rId16"/>
                    <a:stretch>
                      <a:fillRect/>
                    </a:stretch>
                  </pic:blipFill>
                  <pic:spPr>
                    <a:xfrm>
                      <a:off x="0" y="0"/>
                      <a:ext cx="4578452" cy="2162686"/>
                    </a:xfrm>
                    <a:prstGeom prst="rect">
                      <a:avLst/>
                    </a:prstGeom>
                  </pic:spPr>
                </pic:pic>
              </a:graphicData>
            </a:graphic>
          </wp:inline>
        </w:drawing>
      </w:r>
    </w:p>
    <w:p w14:paraId="249969A2" w14:textId="77777777" w:rsidR="009E3AD3" w:rsidRPr="00CF3A76" w:rsidRDefault="009E3AD3" w:rsidP="00C074AC">
      <w:pPr>
        <w:spacing w:after="0" w:line="480" w:lineRule="auto"/>
        <w:rPr>
          <w:rFonts w:ascii="Times New Roman" w:hAnsi="Times New Roman" w:cs="Times New Roman"/>
        </w:rPr>
      </w:pPr>
      <w:r w:rsidRPr="00CF3A76">
        <w:rPr>
          <w:rFonts w:ascii="Times New Roman" w:hAnsi="Times New Roman" w:cs="Times New Roman"/>
        </w:rPr>
        <w:br w:type="page"/>
      </w:r>
    </w:p>
    <w:p w14:paraId="4D62F979" w14:textId="57ED47B1" w:rsidR="00E44EBE" w:rsidRPr="00CF3A76" w:rsidRDefault="00C260AA" w:rsidP="00C074AC">
      <w:pPr>
        <w:pStyle w:val="Heading3"/>
        <w:spacing w:line="480" w:lineRule="auto"/>
        <w:rPr>
          <w:rFonts w:ascii="Times New Roman" w:hAnsi="Times New Roman" w:cs="Times New Roman"/>
        </w:rPr>
      </w:pPr>
      <w:bookmarkStart w:id="70" w:name="_Toc168502176"/>
      <w:r w:rsidRPr="00CF3A76">
        <w:rPr>
          <w:rFonts w:ascii="Times New Roman" w:hAnsi="Times New Roman" w:cs="Times New Roman"/>
        </w:rPr>
        <w:lastRenderedPageBreak/>
        <w:t>Facturas</w:t>
      </w:r>
      <w:bookmarkEnd w:id="70"/>
    </w:p>
    <w:p w14:paraId="0DD298F1" w14:textId="240ACE3A" w:rsidR="009E3AD3" w:rsidRPr="00CF3A76" w:rsidRDefault="009E3AD3" w:rsidP="00C074AC">
      <w:pPr>
        <w:spacing w:after="0" w:line="480" w:lineRule="auto"/>
        <w:rPr>
          <w:rFonts w:ascii="Times New Roman" w:hAnsi="Times New Roman" w:cs="Times New Roman"/>
        </w:rPr>
      </w:pPr>
      <w:r w:rsidRPr="00CF3A76">
        <w:rPr>
          <w:rFonts w:ascii="Times New Roman" w:hAnsi="Times New Roman" w:cs="Times New Roman"/>
        </w:rPr>
        <w:t xml:space="preserve">Sera utilizada para llevar el conteo de horas trabajadas por cada caso, debe haber una diferencia de precios por Abogados y asistentes. También existen casos Pro-Bono que no se le cobra al cliente; y casos que se manejan en paquetes de resolución. Dependiendo del abogado y del tipo de caso. </w:t>
      </w:r>
    </w:p>
    <w:p w14:paraId="7F2A0353" w14:textId="4F89E77C" w:rsidR="00C260AA" w:rsidRPr="00CF3A76" w:rsidRDefault="00C260AA" w:rsidP="00C074AC">
      <w:pPr>
        <w:spacing w:after="0" w:line="480" w:lineRule="auto"/>
        <w:rPr>
          <w:rFonts w:ascii="Times New Roman" w:hAnsi="Times New Roman" w:cs="Times New Roman"/>
        </w:rPr>
      </w:pPr>
      <w:r w:rsidRPr="00CF3A76">
        <w:rPr>
          <w:rFonts w:ascii="Times New Roman" w:hAnsi="Times New Roman" w:cs="Times New Roman"/>
          <w:noProof/>
        </w:rPr>
        <w:drawing>
          <wp:inline distT="0" distB="0" distL="0" distR="0" wp14:anchorId="788266B2" wp14:editId="4BF8E1F0">
            <wp:extent cx="4000500" cy="2700566"/>
            <wp:effectExtent l="0" t="0" r="0" b="5080"/>
            <wp:docPr id="12919435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943541" name="Picture 1" descr="A screenshot of a computer&#10;&#10;Description automatically generated"/>
                    <pic:cNvPicPr/>
                  </pic:nvPicPr>
                  <pic:blipFill>
                    <a:blip r:embed="rId17"/>
                    <a:stretch>
                      <a:fillRect/>
                    </a:stretch>
                  </pic:blipFill>
                  <pic:spPr>
                    <a:xfrm>
                      <a:off x="0" y="0"/>
                      <a:ext cx="4005229" cy="2703759"/>
                    </a:xfrm>
                    <a:prstGeom prst="rect">
                      <a:avLst/>
                    </a:prstGeom>
                  </pic:spPr>
                </pic:pic>
              </a:graphicData>
            </a:graphic>
          </wp:inline>
        </w:drawing>
      </w:r>
    </w:p>
    <w:p w14:paraId="72802F53" w14:textId="51423548" w:rsidR="00237720" w:rsidRPr="00CF3A76" w:rsidRDefault="00267A3E" w:rsidP="00C074AC">
      <w:pPr>
        <w:pStyle w:val="Heading3"/>
        <w:spacing w:line="480" w:lineRule="auto"/>
        <w:rPr>
          <w:rFonts w:ascii="Times New Roman" w:hAnsi="Times New Roman" w:cs="Times New Roman"/>
        </w:rPr>
      </w:pPr>
      <w:bookmarkStart w:id="71" w:name="_Toc168502177"/>
      <w:r w:rsidRPr="00CF3A76">
        <w:rPr>
          <w:rFonts w:ascii="Times New Roman" w:hAnsi="Times New Roman" w:cs="Times New Roman"/>
        </w:rPr>
        <w:t>Usuarios</w:t>
      </w:r>
      <w:bookmarkEnd w:id="71"/>
    </w:p>
    <w:p w14:paraId="5151D46B" w14:textId="622A9F63" w:rsidR="009E3AD3" w:rsidRPr="00CF3A76" w:rsidRDefault="009E3AD3" w:rsidP="00C074AC">
      <w:pPr>
        <w:spacing w:after="0" w:line="480" w:lineRule="auto"/>
        <w:rPr>
          <w:rFonts w:ascii="Times New Roman" w:hAnsi="Times New Roman" w:cs="Times New Roman"/>
        </w:rPr>
      </w:pPr>
      <w:r w:rsidRPr="00CF3A76">
        <w:rPr>
          <w:rFonts w:ascii="Times New Roman" w:hAnsi="Times New Roman" w:cs="Times New Roman"/>
        </w:rPr>
        <w:t xml:space="preserve">Información relevante para la aplicación y el mantenimiento. Se deberá respetar la información que se ingresa o se cambia por cada rol. Y habrá diferentes niveles preestablecidos. </w:t>
      </w:r>
      <w:r w:rsidR="00EA6340" w:rsidRPr="00CF3A76">
        <w:rPr>
          <w:rFonts w:ascii="Times New Roman" w:hAnsi="Times New Roman" w:cs="Times New Roman"/>
        </w:rPr>
        <w:t>También</w:t>
      </w:r>
      <w:r w:rsidRPr="00CF3A76">
        <w:rPr>
          <w:rFonts w:ascii="Times New Roman" w:hAnsi="Times New Roman" w:cs="Times New Roman"/>
        </w:rPr>
        <w:t xml:space="preserve"> se registra </w:t>
      </w:r>
      <w:r w:rsidR="00EA6340" w:rsidRPr="00CF3A76">
        <w:rPr>
          <w:rFonts w:ascii="Times New Roman" w:hAnsi="Times New Roman" w:cs="Times New Roman"/>
        </w:rPr>
        <w:t xml:space="preserve">los cambios por usuario y hora por auditorias. </w:t>
      </w:r>
    </w:p>
    <w:p w14:paraId="2F59CDD3" w14:textId="279C2B2E" w:rsidR="00267A3E" w:rsidRPr="00CF3A76" w:rsidRDefault="00267A3E" w:rsidP="00C074AC">
      <w:pPr>
        <w:spacing w:after="0" w:line="480" w:lineRule="auto"/>
        <w:rPr>
          <w:rFonts w:ascii="Times New Roman" w:hAnsi="Times New Roman" w:cs="Times New Roman"/>
        </w:rPr>
      </w:pPr>
      <w:r w:rsidRPr="00CF3A76">
        <w:rPr>
          <w:rFonts w:ascii="Times New Roman" w:hAnsi="Times New Roman" w:cs="Times New Roman"/>
          <w:noProof/>
        </w:rPr>
        <w:lastRenderedPageBreak/>
        <w:drawing>
          <wp:inline distT="0" distB="0" distL="0" distR="0" wp14:anchorId="2D313910" wp14:editId="5466DAE0">
            <wp:extent cx="3943350" cy="3057525"/>
            <wp:effectExtent l="0" t="0" r="0" b="9525"/>
            <wp:docPr id="18348030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803005" name="Picture 1" descr="A screenshot of a computer&#10;&#10;Description automatically generated"/>
                    <pic:cNvPicPr/>
                  </pic:nvPicPr>
                  <pic:blipFill>
                    <a:blip r:embed="rId18"/>
                    <a:stretch>
                      <a:fillRect/>
                    </a:stretch>
                  </pic:blipFill>
                  <pic:spPr>
                    <a:xfrm>
                      <a:off x="0" y="0"/>
                      <a:ext cx="3943350" cy="3057525"/>
                    </a:xfrm>
                    <a:prstGeom prst="rect">
                      <a:avLst/>
                    </a:prstGeom>
                  </pic:spPr>
                </pic:pic>
              </a:graphicData>
            </a:graphic>
          </wp:inline>
        </w:drawing>
      </w:r>
    </w:p>
    <w:p w14:paraId="6FC6D0E1" w14:textId="6A155FCF" w:rsidR="00C04F97" w:rsidRPr="00CF3A76" w:rsidRDefault="00886CC5" w:rsidP="00C074AC">
      <w:pPr>
        <w:pStyle w:val="Heading3"/>
        <w:spacing w:line="480" w:lineRule="auto"/>
        <w:rPr>
          <w:rFonts w:ascii="Times New Roman" w:hAnsi="Times New Roman" w:cs="Times New Roman"/>
        </w:rPr>
      </w:pPr>
      <w:bookmarkStart w:id="72" w:name="_Toc168502178"/>
      <w:r w:rsidRPr="00CF3A76">
        <w:rPr>
          <w:rFonts w:ascii="Times New Roman" w:hAnsi="Times New Roman" w:cs="Times New Roman"/>
        </w:rPr>
        <w:t>Documentos</w:t>
      </w:r>
      <w:bookmarkEnd w:id="72"/>
    </w:p>
    <w:p w14:paraId="614B765D" w14:textId="760ECBCF" w:rsidR="00993928" w:rsidRPr="00CF3A76" w:rsidRDefault="000F6F46" w:rsidP="00C074AC">
      <w:pPr>
        <w:spacing w:after="0" w:line="480" w:lineRule="auto"/>
        <w:rPr>
          <w:rFonts w:ascii="Times New Roman" w:hAnsi="Times New Roman" w:cs="Times New Roman"/>
        </w:rPr>
      </w:pPr>
      <w:r w:rsidRPr="00CF3A76">
        <w:rPr>
          <w:rFonts w:ascii="Times New Roman" w:hAnsi="Times New Roman" w:cs="Times New Roman"/>
        </w:rPr>
        <w:t>Esta tabla será usada para guardar los documentos pertinentes a cada caso.</w:t>
      </w:r>
      <w:r w:rsidR="00B003A5" w:rsidRPr="00CF3A76">
        <w:rPr>
          <w:rFonts w:ascii="Times New Roman" w:hAnsi="Times New Roman" w:cs="Times New Roman"/>
        </w:rPr>
        <w:t xml:space="preserve"> Ya sean documentos de identidad o pruebas relevantes. (aun en investigación para </w:t>
      </w:r>
      <w:r w:rsidR="00993928" w:rsidRPr="00CF3A76">
        <w:rPr>
          <w:rFonts w:ascii="Times New Roman" w:hAnsi="Times New Roman" w:cs="Times New Roman"/>
        </w:rPr>
        <w:t>recopilar lo deseado)</w:t>
      </w:r>
    </w:p>
    <w:p w14:paraId="75B449BC" w14:textId="5B1EF836" w:rsidR="00886CC5" w:rsidRPr="00CF3A76" w:rsidRDefault="00886CC5" w:rsidP="00C074AC">
      <w:pPr>
        <w:spacing w:after="0" w:line="480" w:lineRule="auto"/>
        <w:rPr>
          <w:rFonts w:ascii="Times New Roman" w:hAnsi="Times New Roman" w:cs="Times New Roman"/>
        </w:rPr>
      </w:pPr>
      <w:r w:rsidRPr="00CF3A76">
        <w:rPr>
          <w:rFonts w:ascii="Times New Roman" w:hAnsi="Times New Roman" w:cs="Times New Roman"/>
          <w:noProof/>
        </w:rPr>
        <w:drawing>
          <wp:inline distT="0" distB="0" distL="0" distR="0" wp14:anchorId="4E251897" wp14:editId="002D450E">
            <wp:extent cx="3848100" cy="1981200"/>
            <wp:effectExtent l="0" t="0" r="0" b="0"/>
            <wp:docPr id="19886835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683527" name="Picture 1" descr="A screenshot of a computer&#10;&#10;Description automatically generated"/>
                    <pic:cNvPicPr/>
                  </pic:nvPicPr>
                  <pic:blipFill>
                    <a:blip r:embed="rId19"/>
                    <a:stretch>
                      <a:fillRect/>
                    </a:stretch>
                  </pic:blipFill>
                  <pic:spPr>
                    <a:xfrm>
                      <a:off x="0" y="0"/>
                      <a:ext cx="3848100" cy="1981200"/>
                    </a:xfrm>
                    <a:prstGeom prst="rect">
                      <a:avLst/>
                    </a:prstGeom>
                  </pic:spPr>
                </pic:pic>
              </a:graphicData>
            </a:graphic>
          </wp:inline>
        </w:drawing>
      </w:r>
    </w:p>
    <w:p w14:paraId="21997BCD" w14:textId="77777777" w:rsidR="00314C13" w:rsidRPr="00CF3A76" w:rsidRDefault="00314C13" w:rsidP="00C074AC">
      <w:pPr>
        <w:spacing w:after="0" w:line="480" w:lineRule="auto"/>
        <w:rPr>
          <w:rFonts w:ascii="Times New Roman" w:hAnsi="Times New Roman" w:cs="Times New Roman"/>
        </w:rPr>
      </w:pPr>
    </w:p>
    <w:p w14:paraId="7F9AA3AD" w14:textId="509CE530" w:rsidR="00A764E5" w:rsidRPr="00CF3A76" w:rsidRDefault="00A764E5" w:rsidP="00C074AC">
      <w:pPr>
        <w:pStyle w:val="Heading1"/>
        <w:spacing w:line="480" w:lineRule="auto"/>
        <w:rPr>
          <w:rFonts w:ascii="Times New Roman" w:hAnsi="Times New Roman" w:cs="Times New Roman"/>
        </w:rPr>
      </w:pPr>
      <w:bookmarkStart w:id="73" w:name="_Toc168502179"/>
      <w:r w:rsidRPr="00CF3A76">
        <w:rPr>
          <w:rFonts w:ascii="Times New Roman" w:hAnsi="Times New Roman" w:cs="Times New Roman"/>
        </w:rPr>
        <w:lastRenderedPageBreak/>
        <w:t>Procedimientos Almacenados</w:t>
      </w:r>
      <w:bookmarkEnd w:id="73"/>
      <w:r w:rsidRPr="00CF3A76">
        <w:rPr>
          <w:rFonts w:ascii="Times New Roman" w:hAnsi="Times New Roman" w:cs="Times New Roman"/>
        </w:rPr>
        <w:t xml:space="preserve"> </w:t>
      </w:r>
    </w:p>
    <w:p w14:paraId="35336EB7" w14:textId="41721E7E" w:rsidR="00A764E5" w:rsidRPr="00CF3A76" w:rsidRDefault="00AA0209" w:rsidP="00C074AC">
      <w:pPr>
        <w:pStyle w:val="Heading3"/>
        <w:spacing w:line="480" w:lineRule="auto"/>
        <w:rPr>
          <w:rFonts w:ascii="Times New Roman" w:hAnsi="Times New Roman" w:cs="Times New Roman"/>
        </w:rPr>
      </w:pPr>
      <w:bookmarkStart w:id="74" w:name="_Toc168502180"/>
      <w:r w:rsidRPr="00CF3A76">
        <w:rPr>
          <w:rFonts w:ascii="Times New Roman" w:hAnsi="Times New Roman" w:cs="Times New Roman"/>
        </w:rPr>
        <w:t xml:space="preserve">Crear </w:t>
      </w:r>
      <w:r w:rsidR="00A43360" w:rsidRPr="00CF3A76">
        <w:rPr>
          <w:rFonts w:ascii="Times New Roman" w:hAnsi="Times New Roman" w:cs="Times New Roman"/>
        </w:rPr>
        <w:t>Abogado</w:t>
      </w:r>
      <w:bookmarkEnd w:id="74"/>
    </w:p>
    <w:p w14:paraId="056AA54E" w14:textId="515B828E" w:rsidR="00A43360" w:rsidRPr="00CF3A76" w:rsidRDefault="00A413FC" w:rsidP="00C074AC">
      <w:pPr>
        <w:spacing w:after="0" w:line="480" w:lineRule="auto"/>
        <w:rPr>
          <w:rFonts w:ascii="Times New Roman" w:hAnsi="Times New Roman" w:cs="Times New Roman"/>
        </w:rPr>
      </w:pPr>
      <w:r w:rsidRPr="00CF3A76">
        <w:rPr>
          <w:rFonts w:ascii="Times New Roman" w:hAnsi="Times New Roman" w:cs="Times New Roman"/>
          <w:noProof/>
        </w:rPr>
        <w:drawing>
          <wp:inline distT="0" distB="0" distL="0" distR="0" wp14:anchorId="3EAC5116" wp14:editId="24780CEB">
            <wp:extent cx="5943600" cy="1708785"/>
            <wp:effectExtent l="0" t="0" r="0" b="5715"/>
            <wp:docPr id="8055876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587650" name="Picture 1" descr="A screenshot of a computer&#10;&#10;Description automatically generated"/>
                    <pic:cNvPicPr/>
                  </pic:nvPicPr>
                  <pic:blipFill>
                    <a:blip r:embed="rId20"/>
                    <a:stretch>
                      <a:fillRect/>
                    </a:stretch>
                  </pic:blipFill>
                  <pic:spPr>
                    <a:xfrm>
                      <a:off x="0" y="0"/>
                      <a:ext cx="5943600" cy="1708785"/>
                    </a:xfrm>
                    <a:prstGeom prst="rect">
                      <a:avLst/>
                    </a:prstGeom>
                  </pic:spPr>
                </pic:pic>
              </a:graphicData>
            </a:graphic>
          </wp:inline>
        </w:drawing>
      </w:r>
    </w:p>
    <w:p w14:paraId="4F7A43FC" w14:textId="52E8BD4A" w:rsidR="00A413FC" w:rsidRPr="00CF3A76" w:rsidRDefault="00C63156" w:rsidP="00C074AC">
      <w:pPr>
        <w:pStyle w:val="Heading3"/>
        <w:spacing w:line="480" w:lineRule="auto"/>
        <w:rPr>
          <w:rFonts w:ascii="Times New Roman" w:hAnsi="Times New Roman" w:cs="Times New Roman"/>
        </w:rPr>
      </w:pPr>
      <w:bookmarkStart w:id="75" w:name="_Toc168502181"/>
      <w:r w:rsidRPr="00CF3A76">
        <w:rPr>
          <w:rFonts w:ascii="Times New Roman" w:hAnsi="Times New Roman" w:cs="Times New Roman"/>
        </w:rPr>
        <w:t>Listar los Abogados</w:t>
      </w:r>
      <w:bookmarkEnd w:id="75"/>
    </w:p>
    <w:p w14:paraId="0D9AD583" w14:textId="3BCF2B02" w:rsidR="00A43360" w:rsidRPr="00CF3A76" w:rsidRDefault="00C63156" w:rsidP="00C074AC">
      <w:pPr>
        <w:spacing w:after="0" w:line="480" w:lineRule="auto"/>
        <w:rPr>
          <w:rFonts w:ascii="Times New Roman" w:hAnsi="Times New Roman" w:cs="Times New Roman"/>
        </w:rPr>
      </w:pPr>
      <w:r w:rsidRPr="00CF3A76">
        <w:rPr>
          <w:rFonts w:ascii="Times New Roman" w:hAnsi="Times New Roman" w:cs="Times New Roman"/>
          <w:noProof/>
        </w:rPr>
        <w:drawing>
          <wp:inline distT="0" distB="0" distL="0" distR="0" wp14:anchorId="15B1C891" wp14:editId="57B57FAD">
            <wp:extent cx="5295900" cy="1323975"/>
            <wp:effectExtent l="0" t="0" r="0" b="9525"/>
            <wp:docPr id="155613136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131365" name="Picture 1" descr="A white background with black text&#10;&#10;Description automatically generated"/>
                    <pic:cNvPicPr/>
                  </pic:nvPicPr>
                  <pic:blipFill>
                    <a:blip r:embed="rId21"/>
                    <a:stretch>
                      <a:fillRect/>
                    </a:stretch>
                  </pic:blipFill>
                  <pic:spPr>
                    <a:xfrm>
                      <a:off x="0" y="0"/>
                      <a:ext cx="5295900" cy="1323975"/>
                    </a:xfrm>
                    <a:prstGeom prst="rect">
                      <a:avLst/>
                    </a:prstGeom>
                  </pic:spPr>
                </pic:pic>
              </a:graphicData>
            </a:graphic>
          </wp:inline>
        </w:drawing>
      </w:r>
    </w:p>
    <w:p w14:paraId="59C4B580" w14:textId="77777777" w:rsidR="00C63156" w:rsidRPr="00CF3A76" w:rsidRDefault="00C63156" w:rsidP="00C074AC">
      <w:pPr>
        <w:spacing w:after="0" w:line="480" w:lineRule="auto"/>
        <w:rPr>
          <w:rFonts w:ascii="Times New Roman" w:hAnsi="Times New Roman" w:cs="Times New Roman"/>
        </w:rPr>
      </w:pPr>
    </w:p>
    <w:p w14:paraId="79CE7FF1" w14:textId="77777777" w:rsidR="00C63156" w:rsidRPr="00CF3A76" w:rsidRDefault="00C63156" w:rsidP="00C074AC">
      <w:pPr>
        <w:spacing w:after="0" w:line="480" w:lineRule="auto"/>
        <w:rPr>
          <w:rFonts w:ascii="Times New Roman" w:hAnsi="Times New Roman" w:cs="Times New Roman"/>
        </w:rPr>
      </w:pPr>
    </w:p>
    <w:p w14:paraId="1EF77511" w14:textId="01CB649B" w:rsidR="00C63156" w:rsidRPr="00CF3A76" w:rsidRDefault="00752AE7" w:rsidP="00C074AC">
      <w:pPr>
        <w:pStyle w:val="Heading3"/>
        <w:spacing w:line="480" w:lineRule="auto"/>
        <w:rPr>
          <w:rFonts w:ascii="Times New Roman" w:hAnsi="Times New Roman" w:cs="Times New Roman"/>
        </w:rPr>
      </w:pPr>
      <w:bookmarkStart w:id="76" w:name="_Toc168502182"/>
      <w:r w:rsidRPr="00CF3A76">
        <w:rPr>
          <w:rFonts w:ascii="Times New Roman" w:hAnsi="Times New Roman" w:cs="Times New Roman"/>
        </w:rPr>
        <w:lastRenderedPageBreak/>
        <w:t>Actualizar abogados</w:t>
      </w:r>
      <w:bookmarkEnd w:id="76"/>
    </w:p>
    <w:p w14:paraId="7A084C66" w14:textId="351B1BE3" w:rsidR="00752AE7" w:rsidRPr="00CF3A76" w:rsidRDefault="00752AE7" w:rsidP="00C074AC">
      <w:pPr>
        <w:spacing w:after="0" w:line="480" w:lineRule="auto"/>
        <w:rPr>
          <w:rFonts w:ascii="Times New Roman" w:hAnsi="Times New Roman" w:cs="Times New Roman"/>
        </w:rPr>
      </w:pPr>
      <w:r w:rsidRPr="00CF3A76">
        <w:rPr>
          <w:rFonts w:ascii="Times New Roman" w:hAnsi="Times New Roman" w:cs="Times New Roman"/>
          <w:noProof/>
        </w:rPr>
        <w:drawing>
          <wp:inline distT="0" distB="0" distL="0" distR="0" wp14:anchorId="6C099613" wp14:editId="2A1115FB">
            <wp:extent cx="5943600" cy="5043170"/>
            <wp:effectExtent l="0" t="0" r="0" b="5080"/>
            <wp:docPr id="5305752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57521" name="Picture 1" descr="A screenshot of a computer code&#10;&#10;Description automatically generated"/>
                    <pic:cNvPicPr/>
                  </pic:nvPicPr>
                  <pic:blipFill>
                    <a:blip r:embed="rId22"/>
                    <a:stretch>
                      <a:fillRect/>
                    </a:stretch>
                  </pic:blipFill>
                  <pic:spPr>
                    <a:xfrm>
                      <a:off x="0" y="0"/>
                      <a:ext cx="5943600" cy="5043170"/>
                    </a:xfrm>
                    <a:prstGeom prst="rect">
                      <a:avLst/>
                    </a:prstGeom>
                  </pic:spPr>
                </pic:pic>
              </a:graphicData>
            </a:graphic>
          </wp:inline>
        </w:drawing>
      </w:r>
    </w:p>
    <w:p w14:paraId="2B301C7F" w14:textId="77777777" w:rsidR="00A43360" w:rsidRPr="00CF3A76" w:rsidRDefault="00A43360" w:rsidP="00C074AC">
      <w:pPr>
        <w:spacing w:after="0" w:line="480" w:lineRule="auto"/>
        <w:rPr>
          <w:rFonts w:ascii="Times New Roman" w:hAnsi="Times New Roman" w:cs="Times New Roman"/>
        </w:rPr>
      </w:pPr>
    </w:p>
    <w:p w14:paraId="3E93F299" w14:textId="47690858" w:rsidR="000605A9" w:rsidRPr="00CF3A76" w:rsidRDefault="000605A9" w:rsidP="00C074AC">
      <w:pPr>
        <w:pStyle w:val="Heading3"/>
        <w:spacing w:line="480" w:lineRule="auto"/>
        <w:rPr>
          <w:rFonts w:ascii="Times New Roman" w:hAnsi="Times New Roman" w:cs="Times New Roman"/>
        </w:rPr>
      </w:pPr>
      <w:bookmarkStart w:id="77" w:name="_Toc168502183"/>
      <w:r w:rsidRPr="00CF3A76">
        <w:rPr>
          <w:rFonts w:ascii="Times New Roman" w:hAnsi="Times New Roman" w:cs="Times New Roman"/>
        </w:rPr>
        <w:t xml:space="preserve">Eliminar </w:t>
      </w:r>
      <w:r w:rsidR="008363C6" w:rsidRPr="00CF3A76">
        <w:rPr>
          <w:rFonts w:ascii="Times New Roman" w:hAnsi="Times New Roman" w:cs="Times New Roman"/>
        </w:rPr>
        <w:t>Abogados</w:t>
      </w:r>
      <w:r w:rsidRPr="00CF3A76">
        <w:rPr>
          <w:rFonts w:ascii="Times New Roman" w:hAnsi="Times New Roman" w:cs="Times New Roman"/>
        </w:rPr>
        <w:t xml:space="preserve"> por </w:t>
      </w:r>
      <w:r w:rsidR="008363C6" w:rsidRPr="00CF3A76">
        <w:rPr>
          <w:rFonts w:ascii="Times New Roman" w:hAnsi="Times New Roman" w:cs="Times New Roman"/>
        </w:rPr>
        <w:t>ID</w:t>
      </w:r>
      <w:bookmarkEnd w:id="77"/>
    </w:p>
    <w:p w14:paraId="16000B95" w14:textId="61DF2573" w:rsidR="000E5FA2" w:rsidRPr="00CF3A76" w:rsidRDefault="000605A9" w:rsidP="00C074AC">
      <w:pPr>
        <w:spacing w:after="0" w:line="480" w:lineRule="auto"/>
        <w:rPr>
          <w:rFonts w:ascii="Times New Roman" w:hAnsi="Times New Roman" w:cs="Times New Roman"/>
        </w:rPr>
      </w:pPr>
      <w:r w:rsidRPr="00CF3A76">
        <w:rPr>
          <w:rFonts w:ascii="Times New Roman" w:hAnsi="Times New Roman" w:cs="Times New Roman"/>
          <w:noProof/>
        </w:rPr>
        <w:drawing>
          <wp:inline distT="0" distB="0" distL="0" distR="0" wp14:anchorId="48ACA9E8" wp14:editId="22FF1029">
            <wp:extent cx="5286375" cy="1676400"/>
            <wp:effectExtent l="0" t="0" r="9525" b="0"/>
            <wp:docPr id="445098480" name="Picture 1" descr="A white background with black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098480" name="Picture 1" descr="A white background with black and green text&#10;&#10;Description automatically generated"/>
                    <pic:cNvPicPr/>
                  </pic:nvPicPr>
                  <pic:blipFill>
                    <a:blip r:embed="rId23"/>
                    <a:stretch>
                      <a:fillRect/>
                    </a:stretch>
                  </pic:blipFill>
                  <pic:spPr>
                    <a:xfrm>
                      <a:off x="0" y="0"/>
                      <a:ext cx="5286375" cy="1676400"/>
                    </a:xfrm>
                    <a:prstGeom prst="rect">
                      <a:avLst/>
                    </a:prstGeom>
                  </pic:spPr>
                </pic:pic>
              </a:graphicData>
            </a:graphic>
          </wp:inline>
        </w:drawing>
      </w:r>
    </w:p>
    <w:p w14:paraId="0E48418B" w14:textId="77777777" w:rsidR="00F742F1" w:rsidRPr="00CF3A76" w:rsidRDefault="00F742F1" w:rsidP="00C074AC">
      <w:pPr>
        <w:spacing w:after="0" w:line="480" w:lineRule="auto"/>
        <w:rPr>
          <w:rFonts w:ascii="Times New Roman" w:hAnsi="Times New Roman" w:cs="Times New Roman"/>
        </w:rPr>
      </w:pPr>
    </w:p>
    <w:p w14:paraId="725C2570" w14:textId="77777777" w:rsidR="00F742F1" w:rsidRPr="00CF3A76" w:rsidRDefault="00F742F1" w:rsidP="00C074AC">
      <w:pPr>
        <w:spacing w:after="0" w:line="480" w:lineRule="auto"/>
        <w:rPr>
          <w:rFonts w:ascii="Times New Roman" w:hAnsi="Times New Roman" w:cs="Times New Roman"/>
        </w:rPr>
      </w:pPr>
    </w:p>
    <w:p w14:paraId="0063FC23" w14:textId="0366A9F9" w:rsidR="00F742F1" w:rsidRPr="00CF3A76" w:rsidRDefault="00D81C5B" w:rsidP="00C074AC">
      <w:pPr>
        <w:pStyle w:val="Heading3"/>
        <w:spacing w:line="480" w:lineRule="auto"/>
        <w:rPr>
          <w:rFonts w:ascii="Times New Roman" w:hAnsi="Times New Roman" w:cs="Times New Roman"/>
        </w:rPr>
      </w:pPr>
      <w:bookmarkStart w:id="78" w:name="_Toc168502184"/>
      <w:r w:rsidRPr="00CF3A76">
        <w:rPr>
          <w:rFonts w:ascii="Times New Roman" w:hAnsi="Times New Roman" w:cs="Times New Roman"/>
          <w:noProof/>
        </w:rPr>
        <w:drawing>
          <wp:anchor distT="0" distB="0" distL="114300" distR="114300" simplePos="0" relativeHeight="251659265" behindDoc="1" locked="0" layoutInCell="1" allowOverlap="1" wp14:anchorId="61481576" wp14:editId="3ED10DDB">
            <wp:simplePos x="0" y="0"/>
            <wp:positionH relativeFrom="column">
              <wp:posOffset>-772160</wp:posOffset>
            </wp:positionH>
            <wp:positionV relativeFrom="paragraph">
              <wp:posOffset>374650</wp:posOffset>
            </wp:positionV>
            <wp:extent cx="7544985" cy="2333625"/>
            <wp:effectExtent l="0" t="0" r="0" b="0"/>
            <wp:wrapTight wrapText="bothSides">
              <wp:wrapPolygon edited="0">
                <wp:start x="0" y="0"/>
                <wp:lineTo x="0" y="21336"/>
                <wp:lineTo x="21544" y="21336"/>
                <wp:lineTo x="21544" y="0"/>
                <wp:lineTo x="0" y="0"/>
              </wp:wrapPolygon>
            </wp:wrapTight>
            <wp:docPr id="1543672822"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672822" name="Picture 1" descr="A computer screen shot of a computer scree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7544985" cy="2333625"/>
                    </a:xfrm>
                    <a:prstGeom prst="rect">
                      <a:avLst/>
                    </a:prstGeom>
                  </pic:spPr>
                </pic:pic>
              </a:graphicData>
            </a:graphic>
            <wp14:sizeRelH relativeFrom="page">
              <wp14:pctWidth>0</wp14:pctWidth>
            </wp14:sizeRelH>
            <wp14:sizeRelV relativeFrom="page">
              <wp14:pctHeight>0</wp14:pctHeight>
            </wp14:sizeRelV>
          </wp:anchor>
        </w:drawing>
      </w:r>
      <w:r w:rsidR="00F742F1" w:rsidRPr="00CF3A76">
        <w:rPr>
          <w:rFonts w:ascii="Times New Roman" w:hAnsi="Times New Roman" w:cs="Times New Roman"/>
        </w:rPr>
        <w:t>Creación de Clientes</w:t>
      </w:r>
      <w:bookmarkEnd w:id="78"/>
    </w:p>
    <w:p w14:paraId="1B24264B" w14:textId="6B8573C9" w:rsidR="00D81C5B" w:rsidRPr="00CF3A76" w:rsidRDefault="00D81C5B" w:rsidP="00C074AC">
      <w:pPr>
        <w:spacing w:after="0" w:line="480" w:lineRule="auto"/>
        <w:rPr>
          <w:rFonts w:ascii="Times New Roman" w:hAnsi="Times New Roman" w:cs="Times New Roman"/>
        </w:rPr>
      </w:pPr>
    </w:p>
    <w:p w14:paraId="4829E00D" w14:textId="78C3AA28" w:rsidR="00D81C5B" w:rsidRPr="00CF3A76" w:rsidRDefault="00D81C5B" w:rsidP="00C074AC">
      <w:pPr>
        <w:spacing w:after="0" w:line="480" w:lineRule="auto"/>
        <w:rPr>
          <w:rFonts w:ascii="Times New Roman" w:hAnsi="Times New Roman" w:cs="Times New Roman"/>
        </w:rPr>
      </w:pPr>
    </w:p>
    <w:p w14:paraId="56575E81" w14:textId="77777777" w:rsidR="00D81C5B" w:rsidRPr="00CF3A76" w:rsidRDefault="00D81C5B" w:rsidP="00C074AC">
      <w:pPr>
        <w:spacing w:after="0" w:line="480" w:lineRule="auto"/>
        <w:rPr>
          <w:rFonts w:ascii="Times New Roman" w:hAnsi="Times New Roman" w:cs="Times New Roman"/>
        </w:rPr>
      </w:pPr>
    </w:p>
    <w:p w14:paraId="16FF6903" w14:textId="3940BB85" w:rsidR="00F742F1" w:rsidRPr="00CF3A76" w:rsidRDefault="00003B01" w:rsidP="00C074AC">
      <w:pPr>
        <w:pStyle w:val="Heading3"/>
        <w:spacing w:line="480" w:lineRule="auto"/>
        <w:rPr>
          <w:rFonts w:ascii="Times New Roman" w:hAnsi="Times New Roman" w:cs="Times New Roman"/>
        </w:rPr>
      </w:pPr>
      <w:bookmarkStart w:id="79" w:name="_Toc168502185"/>
      <w:r w:rsidRPr="00CF3A76">
        <w:rPr>
          <w:rFonts w:ascii="Times New Roman" w:hAnsi="Times New Roman" w:cs="Times New Roman"/>
        </w:rPr>
        <w:t>Buscar Clientes</w:t>
      </w:r>
      <w:bookmarkEnd w:id="79"/>
    </w:p>
    <w:p w14:paraId="135A63AF" w14:textId="05D89691" w:rsidR="00003B01" w:rsidRPr="00CF3A76" w:rsidRDefault="00003B01" w:rsidP="00C074AC">
      <w:pPr>
        <w:spacing w:after="0" w:line="480" w:lineRule="auto"/>
        <w:rPr>
          <w:rFonts w:ascii="Times New Roman" w:hAnsi="Times New Roman" w:cs="Times New Roman"/>
        </w:rPr>
      </w:pPr>
      <w:r w:rsidRPr="00CF3A76">
        <w:rPr>
          <w:rFonts w:ascii="Times New Roman" w:hAnsi="Times New Roman" w:cs="Times New Roman"/>
          <w:noProof/>
        </w:rPr>
        <w:drawing>
          <wp:inline distT="0" distB="0" distL="0" distR="0" wp14:anchorId="6114E854" wp14:editId="7A21CC6F">
            <wp:extent cx="5010150" cy="2790825"/>
            <wp:effectExtent l="0" t="0" r="0" b="9525"/>
            <wp:docPr id="2587723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77230" name="Picture 1" descr="A screenshot of a computer code&#10;&#10;Description automatically generated"/>
                    <pic:cNvPicPr/>
                  </pic:nvPicPr>
                  <pic:blipFill>
                    <a:blip r:embed="rId25"/>
                    <a:stretch>
                      <a:fillRect/>
                    </a:stretch>
                  </pic:blipFill>
                  <pic:spPr>
                    <a:xfrm>
                      <a:off x="0" y="0"/>
                      <a:ext cx="5010150" cy="2790825"/>
                    </a:xfrm>
                    <a:prstGeom prst="rect">
                      <a:avLst/>
                    </a:prstGeom>
                  </pic:spPr>
                </pic:pic>
              </a:graphicData>
            </a:graphic>
          </wp:inline>
        </w:drawing>
      </w:r>
    </w:p>
    <w:p w14:paraId="09469C7F" w14:textId="4FEEEB9A" w:rsidR="002A3748" w:rsidRPr="00CF3A76" w:rsidRDefault="002A3748" w:rsidP="00C074AC">
      <w:pPr>
        <w:spacing w:after="0" w:line="480" w:lineRule="auto"/>
        <w:rPr>
          <w:rFonts w:ascii="Times New Roman" w:hAnsi="Times New Roman" w:cs="Times New Roman"/>
        </w:rPr>
      </w:pPr>
    </w:p>
    <w:p w14:paraId="4A2800A9" w14:textId="53C4E89D" w:rsidR="00003B01" w:rsidRPr="00CF3A76" w:rsidRDefault="00BC7CD0" w:rsidP="00C074AC">
      <w:pPr>
        <w:pStyle w:val="Heading3"/>
        <w:spacing w:line="480" w:lineRule="auto"/>
        <w:rPr>
          <w:rFonts w:ascii="Times New Roman" w:hAnsi="Times New Roman" w:cs="Times New Roman"/>
        </w:rPr>
      </w:pPr>
      <w:bookmarkStart w:id="80" w:name="_Toc168502186"/>
      <w:r w:rsidRPr="00CF3A76">
        <w:rPr>
          <w:rFonts w:ascii="Times New Roman" w:hAnsi="Times New Roman" w:cs="Times New Roman"/>
        </w:rPr>
        <w:lastRenderedPageBreak/>
        <w:t>Actualización de cliente</w:t>
      </w:r>
      <w:bookmarkEnd w:id="80"/>
      <w:r w:rsidRPr="00CF3A76">
        <w:rPr>
          <w:rFonts w:ascii="Times New Roman" w:hAnsi="Times New Roman" w:cs="Times New Roman"/>
        </w:rPr>
        <w:t xml:space="preserve"> </w:t>
      </w:r>
    </w:p>
    <w:p w14:paraId="65924B3B" w14:textId="395D9D29" w:rsidR="00BC7CD0" w:rsidRPr="00CF3A76" w:rsidRDefault="00BC7CD0" w:rsidP="00C074AC">
      <w:pPr>
        <w:spacing w:after="0" w:line="480" w:lineRule="auto"/>
        <w:rPr>
          <w:rFonts w:ascii="Times New Roman" w:hAnsi="Times New Roman" w:cs="Times New Roman"/>
        </w:rPr>
      </w:pPr>
      <w:r w:rsidRPr="00CF3A76">
        <w:rPr>
          <w:rFonts w:ascii="Times New Roman" w:hAnsi="Times New Roman" w:cs="Times New Roman"/>
          <w:noProof/>
        </w:rPr>
        <w:drawing>
          <wp:inline distT="0" distB="0" distL="0" distR="0" wp14:anchorId="576309D5" wp14:editId="0D7D055A">
            <wp:extent cx="5800725" cy="5010150"/>
            <wp:effectExtent l="0" t="0" r="9525" b="0"/>
            <wp:docPr id="58583677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836773" name="Picture 1" descr="A screenshot of a computer program&#10;&#10;Description automatically generated"/>
                    <pic:cNvPicPr/>
                  </pic:nvPicPr>
                  <pic:blipFill>
                    <a:blip r:embed="rId26"/>
                    <a:stretch>
                      <a:fillRect/>
                    </a:stretch>
                  </pic:blipFill>
                  <pic:spPr>
                    <a:xfrm>
                      <a:off x="0" y="0"/>
                      <a:ext cx="5800725" cy="5010150"/>
                    </a:xfrm>
                    <a:prstGeom prst="rect">
                      <a:avLst/>
                    </a:prstGeom>
                  </pic:spPr>
                </pic:pic>
              </a:graphicData>
            </a:graphic>
          </wp:inline>
        </w:drawing>
      </w:r>
    </w:p>
    <w:p w14:paraId="0F79F4DB" w14:textId="77777777" w:rsidR="006B33C1" w:rsidRPr="00CF3A76" w:rsidDel="007250BF" w:rsidRDefault="006B33C1" w:rsidP="00C074AC">
      <w:pPr>
        <w:pStyle w:val="Heading3"/>
        <w:spacing w:line="480" w:lineRule="auto"/>
        <w:rPr>
          <w:del w:id="81" w:author="ANDRADE GARCIA ROLANDO ANTONIO" w:date="2024-03-20T13:32:00Z" w16du:dateUtc="2024-03-20T20:32:00Z"/>
          <w:rFonts w:ascii="Times New Roman" w:hAnsi="Times New Roman" w:cs="Times New Roman"/>
        </w:rPr>
      </w:pPr>
    </w:p>
    <w:p w14:paraId="73C61600" w14:textId="77777777" w:rsidR="007250BF" w:rsidRPr="00CF3A76" w:rsidRDefault="007250BF" w:rsidP="00C074AC">
      <w:pPr>
        <w:spacing w:after="0" w:line="480" w:lineRule="auto"/>
        <w:rPr>
          <w:ins w:id="82" w:author="ANDRADE GARCIA ROLANDO ANTONIO" w:date="2024-03-20T13:32:00Z" w16du:dateUtc="2024-03-20T20:32:00Z"/>
          <w:rFonts w:ascii="Times New Roman" w:hAnsi="Times New Roman" w:cs="Times New Roman"/>
        </w:rPr>
      </w:pPr>
    </w:p>
    <w:p w14:paraId="29D7EAA7" w14:textId="41C6BD7A" w:rsidR="00BC7CD0" w:rsidRPr="00CF3A76" w:rsidRDefault="001202F0">
      <w:pPr>
        <w:pStyle w:val="Heading3"/>
        <w:spacing w:line="480" w:lineRule="auto"/>
        <w:rPr>
          <w:ins w:id="83" w:author="ANDRADE GARCIA ROLANDO ANTONIO" w:date="2024-03-20T13:32:00Z" w16du:dateUtc="2024-03-20T20:32:00Z"/>
          <w:rFonts w:ascii="Times New Roman" w:hAnsi="Times New Roman" w:cs="Times New Roman"/>
        </w:rPr>
        <w:pPrChange w:id="84" w:author="ANDRADE GARCIA ROLANDO ANTONIO" w:date="2024-03-20T13:32:00Z" w16du:dateUtc="2024-03-20T20:32:00Z">
          <w:pPr/>
        </w:pPrChange>
      </w:pPr>
      <w:bookmarkStart w:id="85" w:name="_Toc168502187"/>
      <w:proofErr w:type="spellStart"/>
      <w:ins w:id="86" w:author="ANDRADE GARCIA ROLANDO ANTONIO" w:date="2024-03-20T13:32:00Z" w16du:dateUtc="2024-03-20T20:32:00Z">
        <w:r w:rsidRPr="00CF3A76">
          <w:rPr>
            <w:rFonts w:ascii="Times New Roman" w:hAnsi="Times New Roman" w:cs="Times New Roman"/>
          </w:rPr>
          <w:t>Eliminacion</w:t>
        </w:r>
        <w:proofErr w:type="spellEnd"/>
        <w:r w:rsidRPr="00CF3A76">
          <w:rPr>
            <w:rFonts w:ascii="Times New Roman" w:hAnsi="Times New Roman" w:cs="Times New Roman"/>
          </w:rPr>
          <w:t xml:space="preserve"> de Cliente</w:t>
        </w:r>
        <w:bookmarkEnd w:id="85"/>
      </w:ins>
    </w:p>
    <w:p w14:paraId="4A5506D6" w14:textId="5837E609" w:rsidR="001202F0" w:rsidRPr="00CF3A76" w:rsidRDefault="001202F0" w:rsidP="00C074AC">
      <w:pPr>
        <w:spacing w:after="0" w:line="480" w:lineRule="auto"/>
        <w:rPr>
          <w:rFonts w:ascii="Times New Roman" w:hAnsi="Times New Roman" w:cs="Times New Roman"/>
        </w:rPr>
      </w:pPr>
      <w:ins w:id="87" w:author="ANDRADE GARCIA ROLANDO ANTONIO" w:date="2024-03-20T13:32:00Z" w16du:dateUtc="2024-03-20T20:32:00Z">
        <w:r w:rsidRPr="00CF3A76">
          <w:rPr>
            <w:rFonts w:ascii="Times New Roman" w:hAnsi="Times New Roman" w:cs="Times New Roman"/>
            <w:noProof/>
          </w:rPr>
          <w:drawing>
            <wp:inline distT="0" distB="0" distL="0" distR="0" wp14:anchorId="7380C920" wp14:editId="2EB0B302">
              <wp:extent cx="4629150" cy="1352550"/>
              <wp:effectExtent l="0" t="0" r="0" b="0"/>
              <wp:docPr id="287558026"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558026" name="Picture 1" descr="A computer code with text&#10;&#10;Description automatically generated with medium confidence"/>
                      <pic:cNvPicPr/>
                    </pic:nvPicPr>
                    <pic:blipFill>
                      <a:blip r:embed="rId27"/>
                      <a:stretch>
                        <a:fillRect/>
                      </a:stretch>
                    </pic:blipFill>
                    <pic:spPr>
                      <a:xfrm>
                        <a:off x="0" y="0"/>
                        <a:ext cx="4629150" cy="1352550"/>
                      </a:xfrm>
                      <a:prstGeom prst="rect">
                        <a:avLst/>
                      </a:prstGeom>
                    </pic:spPr>
                  </pic:pic>
                </a:graphicData>
              </a:graphic>
            </wp:inline>
          </w:drawing>
        </w:r>
      </w:ins>
    </w:p>
    <w:p w14:paraId="1EDD1C0D" w14:textId="2A18454E" w:rsidR="006B33C1" w:rsidRPr="00CF3A76" w:rsidRDefault="006B33C1" w:rsidP="00C074AC">
      <w:pPr>
        <w:pStyle w:val="Heading3"/>
        <w:spacing w:line="480" w:lineRule="auto"/>
        <w:rPr>
          <w:rFonts w:ascii="Times New Roman" w:hAnsi="Times New Roman" w:cs="Times New Roman"/>
        </w:rPr>
      </w:pPr>
      <w:bookmarkStart w:id="88" w:name="_Toc168502188"/>
      <w:r w:rsidRPr="00CF3A76">
        <w:rPr>
          <w:rFonts w:ascii="Times New Roman" w:hAnsi="Times New Roman" w:cs="Times New Roman"/>
        </w:rPr>
        <w:lastRenderedPageBreak/>
        <w:t>Crear Usuario</w:t>
      </w:r>
      <w:bookmarkEnd w:id="88"/>
    </w:p>
    <w:p w14:paraId="5E05FF8B" w14:textId="77777777" w:rsidR="006B33C1" w:rsidRPr="00CF3A76" w:rsidRDefault="006B33C1" w:rsidP="00C074AC">
      <w:pPr>
        <w:spacing w:after="0" w:line="480" w:lineRule="auto"/>
        <w:rPr>
          <w:rFonts w:ascii="Times New Roman" w:hAnsi="Times New Roman" w:cs="Times New Roman"/>
        </w:rPr>
      </w:pPr>
    </w:p>
    <w:p w14:paraId="5639D5C4" w14:textId="6273B6D6" w:rsidR="00D81C5B" w:rsidRPr="00CF3A76" w:rsidRDefault="006B33C1" w:rsidP="00C074AC">
      <w:pPr>
        <w:spacing w:after="0" w:line="480" w:lineRule="auto"/>
        <w:rPr>
          <w:rFonts w:ascii="Times New Roman" w:hAnsi="Times New Roman" w:cs="Times New Roman"/>
        </w:rPr>
      </w:pPr>
      <w:r w:rsidRPr="00CF3A76">
        <w:rPr>
          <w:rFonts w:ascii="Times New Roman" w:hAnsi="Times New Roman" w:cs="Times New Roman"/>
          <w:noProof/>
        </w:rPr>
        <w:drawing>
          <wp:inline distT="0" distB="0" distL="0" distR="0" wp14:anchorId="0C3A2E13" wp14:editId="28C800BE">
            <wp:extent cx="5943600" cy="1428750"/>
            <wp:effectExtent l="0" t="0" r="0" b="0"/>
            <wp:docPr id="1793805378" name="Picture 1" descr="A group of people in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805378" name="Picture 1" descr="A group of people in a line&#10;&#10;Description automatically generated with medium confidence"/>
                    <pic:cNvPicPr/>
                  </pic:nvPicPr>
                  <pic:blipFill>
                    <a:blip r:embed="rId28"/>
                    <a:stretch>
                      <a:fillRect/>
                    </a:stretch>
                  </pic:blipFill>
                  <pic:spPr>
                    <a:xfrm>
                      <a:off x="0" y="0"/>
                      <a:ext cx="5943600" cy="1428750"/>
                    </a:xfrm>
                    <a:prstGeom prst="rect">
                      <a:avLst/>
                    </a:prstGeom>
                  </pic:spPr>
                </pic:pic>
              </a:graphicData>
            </a:graphic>
          </wp:inline>
        </w:drawing>
      </w:r>
    </w:p>
    <w:p w14:paraId="0174708A" w14:textId="77777777" w:rsidR="006B33C1" w:rsidRPr="00CF3A76" w:rsidRDefault="006B33C1" w:rsidP="00C074AC">
      <w:pPr>
        <w:spacing w:after="0" w:line="480" w:lineRule="auto"/>
        <w:rPr>
          <w:rFonts w:ascii="Times New Roman" w:hAnsi="Times New Roman" w:cs="Times New Roman"/>
        </w:rPr>
      </w:pPr>
    </w:p>
    <w:p w14:paraId="79D8C2DC" w14:textId="448EC091" w:rsidR="006B33C1" w:rsidRPr="00CF3A76" w:rsidRDefault="00FA7ABC" w:rsidP="00C074AC">
      <w:pPr>
        <w:pStyle w:val="Heading3"/>
        <w:spacing w:line="480" w:lineRule="auto"/>
        <w:rPr>
          <w:rFonts w:ascii="Times New Roman" w:hAnsi="Times New Roman" w:cs="Times New Roman"/>
        </w:rPr>
      </w:pPr>
      <w:bookmarkStart w:id="89" w:name="_Toc168502189"/>
      <w:r w:rsidRPr="00CF3A76">
        <w:rPr>
          <w:rFonts w:ascii="Times New Roman" w:hAnsi="Times New Roman" w:cs="Times New Roman"/>
        </w:rPr>
        <w:t>Buscar Usuarios</w:t>
      </w:r>
      <w:bookmarkEnd w:id="89"/>
    </w:p>
    <w:p w14:paraId="421AEFE8" w14:textId="77777777" w:rsidR="00FA7ABC" w:rsidRPr="00CF3A76" w:rsidRDefault="00FA7ABC" w:rsidP="00C074AC">
      <w:pPr>
        <w:spacing w:after="0" w:line="480" w:lineRule="auto"/>
        <w:rPr>
          <w:rFonts w:ascii="Times New Roman" w:hAnsi="Times New Roman" w:cs="Times New Roman"/>
        </w:rPr>
      </w:pPr>
    </w:p>
    <w:p w14:paraId="419A6A5C" w14:textId="4CAA3044" w:rsidR="00FA7ABC" w:rsidRPr="00CF3A76" w:rsidRDefault="00FA7ABC" w:rsidP="00C074AC">
      <w:pPr>
        <w:spacing w:after="0" w:line="480" w:lineRule="auto"/>
        <w:rPr>
          <w:rFonts w:ascii="Times New Roman" w:hAnsi="Times New Roman" w:cs="Times New Roman"/>
        </w:rPr>
      </w:pPr>
      <w:r w:rsidRPr="00CF3A76">
        <w:rPr>
          <w:rFonts w:ascii="Times New Roman" w:hAnsi="Times New Roman" w:cs="Times New Roman"/>
          <w:noProof/>
        </w:rPr>
        <w:drawing>
          <wp:inline distT="0" distB="0" distL="0" distR="0" wp14:anchorId="380A8D5A" wp14:editId="07DD77B6">
            <wp:extent cx="5534025" cy="2686050"/>
            <wp:effectExtent l="0" t="0" r="9525" b="0"/>
            <wp:docPr id="188552620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526208" name="Picture 1" descr="A screenshot of a computer code&#10;&#10;Description automatically generated"/>
                    <pic:cNvPicPr/>
                  </pic:nvPicPr>
                  <pic:blipFill>
                    <a:blip r:embed="rId29"/>
                    <a:stretch>
                      <a:fillRect/>
                    </a:stretch>
                  </pic:blipFill>
                  <pic:spPr>
                    <a:xfrm>
                      <a:off x="0" y="0"/>
                      <a:ext cx="5534025" cy="2686050"/>
                    </a:xfrm>
                    <a:prstGeom prst="rect">
                      <a:avLst/>
                    </a:prstGeom>
                  </pic:spPr>
                </pic:pic>
              </a:graphicData>
            </a:graphic>
          </wp:inline>
        </w:drawing>
      </w:r>
    </w:p>
    <w:p w14:paraId="4E04E5F1" w14:textId="77777777" w:rsidR="00FA7ABC" w:rsidRPr="00CF3A76" w:rsidRDefault="00FA7ABC" w:rsidP="00C074AC">
      <w:pPr>
        <w:spacing w:after="0" w:line="480" w:lineRule="auto"/>
        <w:rPr>
          <w:rFonts w:ascii="Times New Roman" w:hAnsi="Times New Roman" w:cs="Times New Roman"/>
        </w:rPr>
      </w:pPr>
    </w:p>
    <w:p w14:paraId="10966D3D" w14:textId="77777777" w:rsidR="00064578" w:rsidRPr="00CF3A76" w:rsidRDefault="00064578" w:rsidP="00C074AC">
      <w:pPr>
        <w:spacing w:after="0" w:line="480" w:lineRule="auto"/>
        <w:rPr>
          <w:rFonts w:ascii="Times New Roman" w:hAnsi="Times New Roman" w:cs="Times New Roman"/>
        </w:rPr>
      </w:pPr>
    </w:p>
    <w:p w14:paraId="1396F6EF" w14:textId="77777777" w:rsidR="00064578" w:rsidRPr="00CF3A76" w:rsidRDefault="00064578" w:rsidP="00C074AC">
      <w:pPr>
        <w:spacing w:after="0" w:line="480" w:lineRule="auto"/>
        <w:rPr>
          <w:rFonts w:ascii="Times New Roman" w:hAnsi="Times New Roman" w:cs="Times New Roman"/>
        </w:rPr>
      </w:pPr>
    </w:p>
    <w:p w14:paraId="55EADA67" w14:textId="5A6B55B4" w:rsidR="00FA7ABC" w:rsidRPr="00CF3A76" w:rsidRDefault="00064578" w:rsidP="00C074AC">
      <w:pPr>
        <w:pStyle w:val="Heading3"/>
        <w:spacing w:line="480" w:lineRule="auto"/>
        <w:rPr>
          <w:rFonts w:ascii="Times New Roman" w:hAnsi="Times New Roman" w:cs="Times New Roman"/>
        </w:rPr>
      </w:pPr>
      <w:bookmarkStart w:id="90" w:name="_Toc168502190"/>
      <w:r w:rsidRPr="00CF3A76">
        <w:rPr>
          <w:rFonts w:ascii="Times New Roman" w:hAnsi="Times New Roman" w:cs="Times New Roman"/>
        </w:rPr>
        <w:t>Actualizar Usuario</w:t>
      </w:r>
      <w:bookmarkEnd w:id="90"/>
    </w:p>
    <w:p w14:paraId="206ACF57" w14:textId="77777777" w:rsidR="00064578" w:rsidRPr="00CF3A76" w:rsidRDefault="00064578" w:rsidP="00C074AC">
      <w:pPr>
        <w:spacing w:after="0" w:line="480" w:lineRule="auto"/>
        <w:rPr>
          <w:rFonts w:ascii="Times New Roman" w:hAnsi="Times New Roman" w:cs="Times New Roman"/>
        </w:rPr>
      </w:pPr>
    </w:p>
    <w:p w14:paraId="4845F613" w14:textId="6DC7FEAF" w:rsidR="00064578" w:rsidRPr="00CF3A76" w:rsidRDefault="00064578" w:rsidP="00C074AC">
      <w:pPr>
        <w:spacing w:after="0" w:line="480" w:lineRule="auto"/>
        <w:rPr>
          <w:rFonts w:ascii="Times New Roman" w:hAnsi="Times New Roman" w:cs="Times New Roman"/>
        </w:rPr>
      </w:pPr>
      <w:r w:rsidRPr="00CF3A76">
        <w:rPr>
          <w:rFonts w:ascii="Times New Roman" w:hAnsi="Times New Roman" w:cs="Times New Roman"/>
          <w:noProof/>
        </w:rPr>
        <w:lastRenderedPageBreak/>
        <w:drawing>
          <wp:inline distT="0" distB="0" distL="0" distR="0" wp14:anchorId="2C825FA2" wp14:editId="209B9E99">
            <wp:extent cx="5210175" cy="3724275"/>
            <wp:effectExtent l="0" t="0" r="9525" b="9525"/>
            <wp:docPr id="28035995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359958" name="Picture 1" descr="A screenshot of a computer code&#10;&#10;Description automatically generated"/>
                    <pic:cNvPicPr/>
                  </pic:nvPicPr>
                  <pic:blipFill>
                    <a:blip r:embed="rId30"/>
                    <a:stretch>
                      <a:fillRect/>
                    </a:stretch>
                  </pic:blipFill>
                  <pic:spPr>
                    <a:xfrm>
                      <a:off x="0" y="0"/>
                      <a:ext cx="5210175" cy="3724275"/>
                    </a:xfrm>
                    <a:prstGeom prst="rect">
                      <a:avLst/>
                    </a:prstGeom>
                  </pic:spPr>
                </pic:pic>
              </a:graphicData>
            </a:graphic>
          </wp:inline>
        </w:drawing>
      </w:r>
    </w:p>
    <w:p w14:paraId="1ED3152B" w14:textId="77777777" w:rsidR="00064578" w:rsidRPr="00CF3A76" w:rsidRDefault="00064578" w:rsidP="00C074AC">
      <w:pPr>
        <w:spacing w:after="0" w:line="480" w:lineRule="auto"/>
        <w:rPr>
          <w:rFonts w:ascii="Times New Roman" w:hAnsi="Times New Roman" w:cs="Times New Roman"/>
        </w:rPr>
      </w:pPr>
    </w:p>
    <w:p w14:paraId="4132CA58" w14:textId="31C3CC58" w:rsidR="00064578" w:rsidRPr="00CF3A76" w:rsidRDefault="00CA6829" w:rsidP="00C074AC">
      <w:pPr>
        <w:pStyle w:val="Heading3"/>
        <w:spacing w:line="480" w:lineRule="auto"/>
        <w:rPr>
          <w:rFonts w:ascii="Times New Roman" w:hAnsi="Times New Roman" w:cs="Times New Roman"/>
        </w:rPr>
      </w:pPr>
      <w:bookmarkStart w:id="91" w:name="_Toc168502191"/>
      <w:r w:rsidRPr="00CF3A76">
        <w:rPr>
          <w:rFonts w:ascii="Times New Roman" w:hAnsi="Times New Roman" w:cs="Times New Roman"/>
        </w:rPr>
        <w:t>Eliminar Usuario</w:t>
      </w:r>
      <w:bookmarkEnd w:id="91"/>
    </w:p>
    <w:p w14:paraId="6DA789B6" w14:textId="0FE0BD5F" w:rsidR="00CA6829" w:rsidRPr="00CF3A76" w:rsidRDefault="00CA6829" w:rsidP="00C074AC">
      <w:pPr>
        <w:spacing w:after="0" w:line="480" w:lineRule="auto"/>
        <w:rPr>
          <w:rFonts w:ascii="Times New Roman" w:hAnsi="Times New Roman" w:cs="Times New Roman"/>
        </w:rPr>
      </w:pPr>
      <w:r w:rsidRPr="00CF3A76">
        <w:rPr>
          <w:rFonts w:ascii="Times New Roman" w:hAnsi="Times New Roman" w:cs="Times New Roman"/>
          <w:noProof/>
        </w:rPr>
        <w:drawing>
          <wp:inline distT="0" distB="0" distL="0" distR="0" wp14:anchorId="3BCDA4D4" wp14:editId="5B391F26">
            <wp:extent cx="4695825" cy="1428750"/>
            <wp:effectExtent l="0" t="0" r="9525" b="0"/>
            <wp:docPr id="515189591" name="Picture 1" descr="A white background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189591" name="Picture 1" descr="A white background with text and numbers&#10;&#10;Description automatically generated with medium confidence"/>
                    <pic:cNvPicPr/>
                  </pic:nvPicPr>
                  <pic:blipFill>
                    <a:blip r:embed="rId31"/>
                    <a:stretch>
                      <a:fillRect/>
                    </a:stretch>
                  </pic:blipFill>
                  <pic:spPr>
                    <a:xfrm>
                      <a:off x="0" y="0"/>
                      <a:ext cx="4695825" cy="1428750"/>
                    </a:xfrm>
                    <a:prstGeom prst="rect">
                      <a:avLst/>
                    </a:prstGeom>
                  </pic:spPr>
                </pic:pic>
              </a:graphicData>
            </a:graphic>
          </wp:inline>
        </w:drawing>
      </w:r>
    </w:p>
    <w:p w14:paraId="5E0EE1E1" w14:textId="16268DE3" w:rsidR="00D3215B" w:rsidRPr="00CF3A76" w:rsidRDefault="00D3215B" w:rsidP="00C074AC">
      <w:pPr>
        <w:spacing w:after="0" w:line="480" w:lineRule="auto"/>
        <w:rPr>
          <w:rFonts w:ascii="Times New Roman" w:hAnsi="Times New Roman" w:cs="Times New Roman"/>
        </w:rPr>
      </w:pPr>
      <w:r w:rsidRPr="00CF3A76">
        <w:rPr>
          <w:rFonts w:ascii="Times New Roman" w:hAnsi="Times New Roman" w:cs="Times New Roman"/>
        </w:rPr>
        <w:br/>
      </w:r>
    </w:p>
    <w:p w14:paraId="601DF702" w14:textId="77777777" w:rsidR="00D3215B" w:rsidRPr="00CF3A76" w:rsidRDefault="00D3215B" w:rsidP="00C074AC">
      <w:pPr>
        <w:spacing w:after="0" w:line="480" w:lineRule="auto"/>
        <w:rPr>
          <w:rFonts w:ascii="Times New Roman" w:hAnsi="Times New Roman" w:cs="Times New Roman"/>
        </w:rPr>
      </w:pPr>
      <w:r w:rsidRPr="00CF3A76">
        <w:rPr>
          <w:rFonts w:ascii="Times New Roman" w:hAnsi="Times New Roman" w:cs="Times New Roman"/>
        </w:rPr>
        <w:br w:type="page"/>
      </w:r>
    </w:p>
    <w:p w14:paraId="6A4FC0EA" w14:textId="491948B0" w:rsidR="00CA6829" w:rsidRPr="00CF3A76" w:rsidRDefault="00CA6829" w:rsidP="00C074AC">
      <w:pPr>
        <w:pStyle w:val="Heading1"/>
        <w:spacing w:line="480" w:lineRule="auto"/>
        <w:rPr>
          <w:rFonts w:ascii="Times New Roman" w:hAnsi="Times New Roman" w:cs="Times New Roman"/>
        </w:rPr>
      </w:pPr>
      <w:bookmarkStart w:id="92" w:name="_Toc168502192"/>
      <w:r w:rsidRPr="00CF3A76">
        <w:rPr>
          <w:rFonts w:ascii="Times New Roman" w:hAnsi="Times New Roman" w:cs="Times New Roman"/>
        </w:rPr>
        <w:lastRenderedPageBreak/>
        <w:t>Entidad Relación</w:t>
      </w:r>
      <w:bookmarkEnd w:id="92"/>
    </w:p>
    <w:p w14:paraId="4B6B4951" w14:textId="7FEF7CFE" w:rsidR="00D3215B" w:rsidRPr="00CF3A76" w:rsidRDefault="00D3215B" w:rsidP="00C074AC">
      <w:pPr>
        <w:spacing w:after="0" w:line="480" w:lineRule="auto"/>
        <w:rPr>
          <w:rFonts w:ascii="Times New Roman" w:hAnsi="Times New Roman" w:cs="Times New Roman"/>
        </w:rPr>
      </w:pPr>
      <w:r w:rsidRPr="00CF3A76">
        <w:rPr>
          <w:rFonts w:ascii="Times New Roman" w:hAnsi="Times New Roman" w:cs="Times New Roman"/>
          <w:noProof/>
        </w:rPr>
        <w:drawing>
          <wp:inline distT="0" distB="0" distL="0" distR="0" wp14:anchorId="4CA77361" wp14:editId="48229C6D">
            <wp:extent cx="5943600" cy="4445000"/>
            <wp:effectExtent l="0" t="0" r="0" b="0"/>
            <wp:docPr id="952872739" name="Picture 1" descr="A diagram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872739" name="Picture 1" descr="A diagram of a computer code&#10;&#10;Description automatically generated with medium confidenc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4445000"/>
                    </a:xfrm>
                    <a:prstGeom prst="rect">
                      <a:avLst/>
                    </a:prstGeom>
                    <a:noFill/>
                    <a:ln>
                      <a:noFill/>
                    </a:ln>
                  </pic:spPr>
                </pic:pic>
              </a:graphicData>
            </a:graphic>
          </wp:inline>
        </w:drawing>
      </w:r>
    </w:p>
    <w:p w14:paraId="01E286D5" w14:textId="4F97C804" w:rsidR="003B09C6" w:rsidRPr="00CF3A76" w:rsidRDefault="003B09C6" w:rsidP="00C074AC">
      <w:pPr>
        <w:pStyle w:val="Heading1"/>
        <w:spacing w:line="480" w:lineRule="auto"/>
        <w:rPr>
          <w:rFonts w:ascii="Times New Roman" w:hAnsi="Times New Roman" w:cs="Times New Roman"/>
        </w:rPr>
      </w:pPr>
      <w:bookmarkStart w:id="93" w:name="_Toc168502193"/>
      <w:r w:rsidRPr="00CF3A76">
        <w:rPr>
          <w:rFonts w:ascii="Times New Roman" w:hAnsi="Times New Roman" w:cs="Times New Roman"/>
        </w:rPr>
        <w:t>Seguridad del sistema</w:t>
      </w:r>
      <w:bookmarkEnd w:id="93"/>
    </w:p>
    <w:p w14:paraId="4B47233E" w14:textId="6819AB2E" w:rsidR="003B09C6" w:rsidRPr="00CF3A76" w:rsidRDefault="003B09C6" w:rsidP="00C074AC">
      <w:pPr>
        <w:spacing w:after="0" w:line="480" w:lineRule="auto"/>
        <w:rPr>
          <w:rFonts w:ascii="Times New Roman" w:hAnsi="Times New Roman" w:cs="Times New Roman"/>
        </w:rPr>
      </w:pPr>
      <w:r w:rsidRPr="00CF3A76">
        <w:rPr>
          <w:rFonts w:ascii="Times New Roman" w:hAnsi="Times New Roman" w:cs="Times New Roman"/>
        </w:rPr>
        <w:t>La seguridad de nuestro sistema es fundamental para garantizar la confidencialidad, integridad y disponibilidad de la información. Para lo cual se ha realizado:</w:t>
      </w:r>
    </w:p>
    <w:p w14:paraId="031FD838" w14:textId="165659B5" w:rsidR="003B09C6" w:rsidRPr="00CF3A76" w:rsidRDefault="003B09C6" w:rsidP="00C074AC">
      <w:pPr>
        <w:pStyle w:val="Heading1"/>
        <w:spacing w:line="480" w:lineRule="auto"/>
        <w:rPr>
          <w:rFonts w:ascii="Times New Roman" w:hAnsi="Times New Roman" w:cs="Times New Roman"/>
        </w:rPr>
      </w:pPr>
      <w:bookmarkStart w:id="94" w:name="_Toc168502194"/>
      <w:r w:rsidRPr="00CF3A76">
        <w:rPr>
          <w:rFonts w:ascii="Times New Roman" w:hAnsi="Times New Roman" w:cs="Times New Roman"/>
        </w:rPr>
        <w:t>Claves de acceso</w:t>
      </w:r>
      <w:bookmarkEnd w:id="94"/>
    </w:p>
    <w:p w14:paraId="77B695E3" w14:textId="77777777" w:rsidR="003B09C6" w:rsidRPr="00CF3A76" w:rsidRDefault="003B09C6" w:rsidP="00C074AC">
      <w:pPr>
        <w:spacing w:after="0" w:line="480" w:lineRule="auto"/>
        <w:rPr>
          <w:rFonts w:ascii="Times New Roman" w:hAnsi="Times New Roman" w:cs="Times New Roman"/>
        </w:rPr>
      </w:pPr>
      <w:r w:rsidRPr="00CF3A76">
        <w:rPr>
          <w:rFonts w:ascii="Times New Roman" w:hAnsi="Times New Roman" w:cs="Times New Roman"/>
        </w:rPr>
        <w:t>Las claves de acceso en este proyecto son una parte esencial de nuestros servicios, por lo que para ello utilizaremos una combinación de longitud y complejidad:</w:t>
      </w:r>
    </w:p>
    <w:p w14:paraId="32A1127D" w14:textId="6F1BD4CD" w:rsidR="003B09C6" w:rsidRPr="00CF3A76" w:rsidRDefault="003B09C6" w:rsidP="00C074AC">
      <w:pPr>
        <w:spacing w:after="0" w:line="480" w:lineRule="auto"/>
        <w:rPr>
          <w:rFonts w:ascii="Times New Roman" w:hAnsi="Times New Roman" w:cs="Times New Roman"/>
        </w:rPr>
      </w:pPr>
      <w:r w:rsidRPr="00CF3A76">
        <w:rPr>
          <w:rFonts w:ascii="Times New Roman" w:hAnsi="Times New Roman" w:cs="Times New Roman"/>
        </w:rPr>
        <w:t>¿Qué sígnica esto?, significa que las contraseñas deben tener una longitud mínima de 6 caracteres y combinar letras mayúsculas, minúsculas, números y símbolos.</w:t>
      </w:r>
    </w:p>
    <w:p w14:paraId="3DC7F36C" w14:textId="65AD6105" w:rsidR="003B09C6" w:rsidRPr="00CF3A76" w:rsidRDefault="003B09C6" w:rsidP="00C074AC">
      <w:pPr>
        <w:pStyle w:val="Heading1"/>
        <w:spacing w:line="480" w:lineRule="auto"/>
        <w:rPr>
          <w:rFonts w:ascii="Times New Roman" w:hAnsi="Times New Roman" w:cs="Times New Roman"/>
        </w:rPr>
      </w:pPr>
      <w:bookmarkStart w:id="95" w:name="_Toc168502195"/>
      <w:r w:rsidRPr="00CF3A76">
        <w:rPr>
          <w:rFonts w:ascii="Times New Roman" w:hAnsi="Times New Roman" w:cs="Times New Roman"/>
        </w:rPr>
        <w:lastRenderedPageBreak/>
        <w:t>Roles de usuario</w:t>
      </w:r>
      <w:bookmarkEnd w:id="95"/>
    </w:p>
    <w:p w14:paraId="3AD25877" w14:textId="355463A7" w:rsidR="003B09C6" w:rsidRPr="00CF3A76" w:rsidRDefault="003B09C6" w:rsidP="00C074AC">
      <w:pPr>
        <w:spacing w:after="0" w:line="480" w:lineRule="auto"/>
        <w:rPr>
          <w:rFonts w:ascii="Times New Roman" w:hAnsi="Times New Roman" w:cs="Times New Roman"/>
        </w:rPr>
      </w:pPr>
      <w:r w:rsidRPr="00CF3A76">
        <w:rPr>
          <w:rFonts w:ascii="Times New Roman" w:hAnsi="Times New Roman" w:cs="Times New Roman"/>
        </w:rPr>
        <w:t>Los roles de los usuarios que gestionan nuestros servicios y accesos a nuestra página son esenciales. Por lo que definimos los roles y limitamos el acceso a la información según la necesidad del usuario.</w:t>
      </w:r>
    </w:p>
    <w:p w14:paraId="3298AC17" w14:textId="77777777" w:rsidR="003B09C6" w:rsidRPr="00CF3A76" w:rsidRDefault="003B09C6" w:rsidP="00C074AC">
      <w:pPr>
        <w:numPr>
          <w:ilvl w:val="0"/>
          <w:numId w:val="18"/>
        </w:numPr>
        <w:spacing w:after="0" w:line="480" w:lineRule="auto"/>
        <w:rPr>
          <w:rFonts w:ascii="Times New Roman" w:hAnsi="Times New Roman" w:cs="Times New Roman"/>
        </w:rPr>
      </w:pPr>
      <w:r w:rsidRPr="00CF3A76">
        <w:rPr>
          <w:rFonts w:ascii="Times New Roman" w:hAnsi="Times New Roman" w:cs="Times New Roman"/>
        </w:rPr>
        <w:t>Administrador: Este ostenta el control total de la base, puede gestionar roles e información sensible.</w:t>
      </w:r>
    </w:p>
    <w:p w14:paraId="260EC68C" w14:textId="1EF1999E" w:rsidR="003B09C6" w:rsidRPr="00CF3A76" w:rsidRDefault="003B09C6" w:rsidP="00C074AC">
      <w:pPr>
        <w:numPr>
          <w:ilvl w:val="0"/>
          <w:numId w:val="18"/>
        </w:numPr>
        <w:spacing w:after="0" w:line="480" w:lineRule="auto"/>
        <w:rPr>
          <w:rFonts w:ascii="Times New Roman" w:hAnsi="Times New Roman" w:cs="Times New Roman"/>
        </w:rPr>
      </w:pPr>
      <w:r w:rsidRPr="00CF3A76">
        <w:rPr>
          <w:rFonts w:ascii="Times New Roman" w:hAnsi="Times New Roman" w:cs="Times New Roman"/>
        </w:rPr>
        <w:t>Abogado: Este tiene acceso a los casos asignados y a la información del cliente.</w:t>
      </w:r>
    </w:p>
    <w:p w14:paraId="1FE3BAAF" w14:textId="77777777" w:rsidR="003B09C6" w:rsidRPr="00CF3A76" w:rsidRDefault="003B09C6" w:rsidP="00C074AC">
      <w:pPr>
        <w:numPr>
          <w:ilvl w:val="0"/>
          <w:numId w:val="18"/>
        </w:numPr>
        <w:spacing w:after="0" w:line="480" w:lineRule="auto"/>
        <w:rPr>
          <w:rFonts w:ascii="Times New Roman" w:hAnsi="Times New Roman" w:cs="Times New Roman"/>
        </w:rPr>
      </w:pPr>
      <w:r w:rsidRPr="00CF3A76">
        <w:rPr>
          <w:rFonts w:ascii="Times New Roman" w:hAnsi="Times New Roman" w:cs="Times New Roman"/>
        </w:rPr>
        <w:t>Asistente Legal: Tiene acceso limitado y acceso limitado a la información de los clientes</w:t>
      </w:r>
    </w:p>
    <w:p w14:paraId="7E7D8C89" w14:textId="77777777" w:rsidR="003B09C6" w:rsidRPr="00CF3A76" w:rsidRDefault="003B09C6" w:rsidP="00C074AC">
      <w:pPr>
        <w:numPr>
          <w:ilvl w:val="0"/>
          <w:numId w:val="18"/>
        </w:numPr>
        <w:spacing w:after="0" w:line="480" w:lineRule="auto"/>
        <w:rPr>
          <w:rFonts w:ascii="Times New Roman" w:hAnsi="Times New Roman" w:cs="Times New Roman"/>
        </w:rPr>
      </w:pPr>
      <w:r w:rsidRPr="00CF3A76">
        <w:rPr>
          <w:rFonts w:ascii="Times New Roman" w:hAnsi="Times New Roman" w:cs="Times New Roman"/>
        </w:rPr>
        <w:t>Cliente: Tiene acceso solamente a su propio expediente y la posibilidad de comunicarse con su abogado.</w:t>
      </w:r>
    </w:p>
    <w:p w14:paraId="625F5B8C" w14:textId="22952916" w:rsidR="003B09C6" w:rsidRPr="00CF3A76" w:rsidRDefault="003B09C6" w:rsidP="00C074AC">
      <w:pPr>
        <w:pStyle w:val="Heading1"/>
        <w:spacing w:line="480" w:lineRule="auto"/>
        <w:rPr>
          <w:rFonts w:ascii="Times New Roman" w:hAnsi="Times New Roman" w:cs="Times New Roman"/>
        </w:rPr>
      </w:pPr>
      <w:bookmarkStart w:id="96" w:name="_Toc168502196"/>
      <w:r w:rsidRPr="00CF3A76">
        <w:rPr>
          <w:rFonts w:ascii="Times New Roman" w:hAnsi="Times New Roman" w:cs="Times New Roman"/>
        </w:rPr>
        <w:t>Privilegios</w:t>
      </w:r>
      <w:bookmarkEnd w:id="96"/>
    </w:p>
    <w:p w14:paraId="7F480317" w14:textId="523D2AD9" w:rsidR="003B09C6" w:rsidRPr="00CF3A76" w:rsidRDefault="003B09C6" w:rsidP="00C074AC">
      <w:pPr>
        <w:spacing w:after="0" w:line="480" w:lineRule="auto"/>
        <w:rPr>
          <w:rFonts w:ascii="Times New Roman" w:hAnsi="Times New Roman" w:cs="Times New Roman"/>
        </w:rPr>
      </w:pPr>
      <w:r w:rsidRPr="00CF3A76">
        <w:rPr>
          <w:rFonts w:ascii="Times New Roman" w:hAnsi="Times New Roman" w:cs="Times New Roman"/>
        </w:rPr>
        <w:t>En este apartado nos referimos a cuanto acceso y control tiene un usuario sobre el sistema y de su relevancia con respecto a la información. Por tanto, se debe de tener ciertas medidas para mantener la salud de nuestro sistema.</w:t>
      </w:r>
    </w:p>
    <w:p w14:paraId="372DCBAE" w14:textId="4A638CB4" w:rsidR="003B09C6" w:rsidRPr="00CF3A76" w:rsidRDefault="003B09C6" w:rsidP="00C074AC">
      <w:pPr>
        <w:numPr>
          <w:ilvl w:val="0"/>
          <w:numId w:val="19"/>
        </w:numPr>
        <w:spacing w:after="0" w:line="480" w:lineRule="auto"/>
        <w:rPr>
          <w:rFonts w:ascii="Times New Roman" w:hAnsi="Times New Roman" w:cs="Times New Roman"/>
        </w:rPr>
      </w:pPr>
      <w:r w:rsidRPr="00CF3A76">
        <w:rPr>
          <w:rFonts w:ascii="Times New Roman" w:hAnsi="Times New Roman" w:cs="Times New Roman"/>
        </w:rPr>
        <w:t>Privilegios mínimos: Los usuarios solo deben tener los permisos necesarios para realizar sus labores, reduciendo así las posibilidades de vulneración de cuentas.</w:t>
      </w:r>
    </w:p>
    <w:p w14:paraId="377707CC" w14:textId="4BFE6C89" w:rsidR="003B09C6" w:rsidRPr="00CF3A76" w:rsidRDefault="003B09C6" w:rsidP="00C074AC">
      <w:pPr>
        <w:numPr>
          <w:ilvl w:val="0"/>
          <w:numId w:val="19"/>
        </w:numPr>
        <w:spacing w:after="0" w:line="480" w:lineRule="auto"/>
        <w:rPr>
          <w:rFonts w:ascii="Times New Roman" w:hAnsi="Times New Roman" w:cs="Times New Roman"/>
        </w:rPr>
      </w:pPr>
      <w:r w:rsidRPr="00CF3A76">
        <w:rPr>
          <w:rFonts w:ascii="Times New Roman" w:hAnsi="Times New Roman" w:cs="Times New Roman"/>
        </w:rPr>
        <w:t>Roles y acceso: La implementación del modelo de roles nos da la facilidad de gestionar y auditor los permisos de los usuarios en cuanto a que información pueden tener a nuestra base.</w:t>
      </w:r>
    </w:p>
    <w:p w14:paraId="7A96B249" w14:textId="3909D3E7" w:rsidR="00F40C17" w:rsidRDefault="00F40C17">
      <w:pPr>
        <w:rPr>
          <w:rFonts w:ascii="Times New Roman" w:hAnsi="Times New Roman" w:cs="Times New Roman"/>
        </w:rPr>
      </w:pPr>
      <w:r>
        <w:rPr>
          <w:rFonts w:ascii="Times New Roman" w:hAnsi="Times New Roman" w:cs="Times New Roman"/>
        </w:rPr>
        <w:br w:type="page"/>
      </w:r>
    </w:p>
    <w:p w14:paraId="7C70B66B" w14:textId="77777777" w:rsidR="00F40C17" w:rsidRDefault="00F40C17" w:rsidP="00F40C17">
      <w:pPr>
        <w:pStyle w:val="Heading1"/>
      </w:pPr>
      <w:bookmarkStart w:id="97" w:name="_Toc168502197"/>
      <w:r w:rsidRPr="00F40C17">
        <w:lastRenderedPageBreak/>
        <w:t>Fuentes de Consulta</w:t>
      </w:r>
      <w:bookmarkEnd w:id="97"/>
    </w:p>
    <w:p w14:paraId="64232428" w14:textId="77777777" w:rsidR="00F40C17" w:rsidRPr="00F40C17" w:rsidRDefault="00F40C17" w:rsidP="00F40C17"/>
    <w:p w14:paraId="0B1319F7" w14:textId="77777777" w:rsidR="00F40C17" w:rsidRDefault="00F40C17" w:rsidP="00F40C17">
      <w:pPr>
        <w:pStyle w:val="Heading2"/>
      </w:pPr>
      <w:bookmarkStart w:id="98" w:name="_Toc168502198"/>
      <w:r w:rsidRPr="00F40C17">
        <w:t>Bibliografía</w:t>
      </w:r>
      <w:bookmarkEnd w:id="98"/>
    </w:p>
    <w:p w14:paraId="07B24A09" w14:textId="77777777" w:rsidR="00F40C17" w:rsidRPr="00F40C17" w:rsidRDefault="00F40C17" w:rsidP="00F40C17"/>
    <w:p w14:paraId="76D7CC34" w14:textId="77777777" w:rsidR="00F40C17" w:rsidRPr="00F40C17" w:rsidRDefault="00F40C17" w:rsidP="00F40C17">
      <w:pPr>
        <w:pStyle w:val="NormalWeb"/>
        <w:numPr>
          <w:ilvl w:val="0"/>
          <w:numId w:val="48"/>
        </w:numPr>
        <w:spacing w:before="0" w:beforeAutospacing="0" w:line="480" w:lineRule="auto"/>
        <w:rPr>
          <w:sz w:val="22"/>
          <w:szCs w:val="22"/>
        </w:rPr>
      </w:pPr>
      <w:r w:rsidRPr="00F40C17">
        <w:rPr>
          <w:sz w:val="22"/>
          <w:szCs w:val="22"/>
        </w:rPr>
        <w:t xml:space="preserve">Date, C. J. (2004). </w:t>
      </w:r>
      <w:r w:rsidRPr="00F40C17">
        <w:rPr>
          <w:rStyle w:val="Emphasis"/>
          <w:rFonts w:eastAsiaTheme="majorEastAsia"/>
          <w:sz w:val="22"/>
          <w:szCs w:val="22"/>
        </w:rPr>
        <w:t>An introduction to database systems</w:t>
      </w:r>
      <w:r w:rsidRPr="00F40C17">
        <w:rPr>
          <w:sz w:val="22"/>
          <w:szCs w:val="22"/>
        </w:rPr>
        <w:t xml:space="preserve"> (8th ed.). Addison-Wesley.</w:t>
      </w:r>
    </w:p>
    <w:p w14:paraId="4FC1DEED" w14:textId="77777777" w:rsidR="00F40C17" w:rsidRPr="00F40C17" w:rsidRDefault="00F40C17" w:rsidP="00F40C17">
      <w:pPr>
        <w:pStyle w:val="NormalWeb"/>
        <w:numPr>
          <w:ilvl w:val="0"/>
          <w:numId w:val="48"/>
        </w:numPr>
        <w:spacing w:before="0" w:beforeAutospacing="0" w:line="480" w:lineRule="auto"/>
        <w:rPr>
          <w:sz w:val="22"/>
          <w:szCs w:val="22"/>
        </w:rPr>
      </w:pPr>
      <w:r w:rsidRPr="00F40C17">
        <w:rPr>
          <w:sz w:val="22"/>
          <w:szCs w:val="22"/>
        </w:rPr>
        <w:t xml:space="preserve">Elmasri, R., &amp; Navathe, S. B. (2015). </w:t>
      </w:r>
      <w:r w:rsidRPr="00F40C17">
        <w:rPr>
          <w:rStyle w:val="Emphasis"/>
          <w:rFonts w:eastAsiaTheme="majorEastAsia"/>
          <w:sz w:val="22"/>
          <w:szCs w:val="22"/>
        </w:rPr>
        <w:t>Fundamentals of database systems</w:t>
      </w:r>
      <w:r w:rsidRPr="00F40C17">
        <w:rPr>
          <w:sz w:val="22"/>
          <w:szCs w:val="22"/>
        </w:rPr>
        <w:t xml:space="preserve"> (7th ed.). Pearson.</w:t>
      </w:r>
    </w:p>
    <w:p w14:paraId="5B9203A3" w14:textId="77777777" w:rsidR="00F40C17" w:rsidRPr="00F40C17" w:rsidRDefault="00F40C17" w:rsidP="00F40C17">
      <w:pPr>
        <w:pStyle w:val="NormalWeb"/>
        <w:numPr>
          <w:ilvl w:val="0"/>
          <w:numId w:val="48"/>
        </w:numPr>
        <w:spacing w:before="0" w:beforeAutospacing="0" w:line="480" w:lineRule="auto"/>
        <w:rPr>
          <w:sz w:val="22"/>
          <w:szCs w:val="22"/>
        </w:rPr>
      </w:pPr>
      <w:r w:rsidRPr="00F40C17">
        <w:rPr>
          <w:sz w:val="22"/>
          <w:szCs w:val="22"/>
        </w:rPr>
        <w:t xml:space="preserve">Sommerville, I. (2011). </w:t>
      </w:r>
      <w:r w:rsidRPr="00F40C17">
        <w:rPr>
          <w:rStyle w:val="Emphasis"/>
          <w:rFonts w:eastAsiaTheme="majorEastAsia"/>
          <w:sz w:val="22"/>
          <w:szCs w:val="22"/>
        </w:rPr>
        <w:t>Software engineering</w:t>
      </w:r>
      <w:r w:rsidRPr="00F40C17">
        <w:rPr>
          <w:sz w:val="22"/>
          <w:szCs w:val="22"/>
        </w:rPr>
        <w:t xml:space="preserve"> (9th ed.). Addison-Wesley.</w:t>
      </w:r>
    </w:p>
    <w:p w14:paraId="0BA26061" w14:textId="77777777" w:rsidR="00F40C17" w:rsidRPr="00F40C17" w:rsidRDefault="00F40C17" w:rsidP="00F40C17">
      <w:pPr>
        <w:pStyle w:val="NormalWeb"/>
        <w:numPr>
          <w:ilvl w:val="0"/>
          <w:numId w:val="48"/>
        </w:numPr>
        <w:spacing w:before="0" w:beforeAutospacing="0" w:line="480" w:lineRule="auto"/>
        <w:rPr>
          <w:sz w:val="22"/>
          <w:szCs w:val="22"/>
        </w:rPr>
      </w:pPr>
      <w:r w:rsidRPr="00F40C17">
        <w:rPr>
          <w:sz w:val="22"/>
          <w:szCs w:val="22"/>
        </w:rPr>
        <w:t xml:space="preserve">Pressman, R. S. (2014). </w:t>
      </w:r>
      <w:r w:rsidRPr="00F40C17">
        <w:rPr>
          <w:rStyle w:val="Emphasis"/>
          <w:rFonts w:eastAsiaTheme="majorEastAsia"/>
          <w:sz w:val="22"/>
          <w:szCs w:val="22"/>
        </w:rPr>
        <w:t>Software engineering: A practitioner's approach</w:t>
      </w:r>
      <w:r w:rsidRPr="00F40C17">
        <w:rPr>
          <w:sz w:val="22"/>
          <w:szCs w:val="22"/>
        </w:rPr>
        <w:t xml:space="preserve"> (8th ed.). McGraw-Hill Education.</w:t>
      </w:r>
    </w:p>
    <w:p w14:paraId="6F582CBF" w14:textId="77777777" w:rsidR="00F40C17" w:rsidRPr="00F40C17" w:rsidRDefault="00F40C17" w:rsidP="00F40C17">
      <w:pPr>
        <w:pStyle w:val="NormalWeb"/>
        <w:numPr>
          <w:ilvl w:val="0"/>
          <w:numId w:val="48"/>
        </w:numPr>
        <w:spacing w:before="0" w:beforeAutospacing="0" w:line="480" w:lineRule="auto"/>
        <w:rPr>
          <w:sz w:val="22"/>
          <w:szCs w:val="22"/>
        </w:rPr>
      </w:pPr>
      <w:r w:rsidRPr="00F40C17">
        <w:rPr>
          <w:sz w:val="22"/>
          <w:szCs w:val="22"/>
        </w:rPr>
        <w:t xml:space="preserve">McLaughlin, B., &amp; Pollice, G. (2006). </w:t>
      </w:r>
      <w:proofErr w:type="gramStart"/>
      <w:r w:rsidRPr="00F40C17">
        <w:rPr>
          <w:rStyle w:val="Emphasis"/>
          <w:rFonts w:eastAsiaTheme="majorEastAsia"/>
          <w:sz w:val="22"/>
          <w:szCs w:val="22"/>
        </w:rPr>
        <w:t>Head first</w:t>
      </w:r>
      <w:proofErr w:type="gramEnd"/>
      <w:r w:rsidRPr="00F40C17">
        <w:rPr>
          <w:rStyle w:val="Emphasis"/>
          <w:rFonts w:eastAsiaTheme="majorEastAsia"/>
          <w:sz w:val="22"/>
          <w:szCs w:val="22"/>
        </w:rPr>
        <w:t xml:space="preserve"> object-oriented analysis and design</w:t>
      </w:r>
      <w:r w:rsidRPr="00F40C17">
        <w:rPr>
          <w:sz w:val="22"/>
          <w:szCs w:val="22"/>
        </w:rPr>
        <w:t>. O'Reilly Media.</w:t>
      </w:r>
    </w:p>
    <w:p w14:paraId="24B98E7B" w14:textId="77777777" w:rsidR="00F40C17" w:rsidRDefault="00F40C17" w:rsidP="00F40C17">
      <w:pPr>
        <w:pStyle w:val="Heading2"/>
      </w:pPr>
      <w:bookmarkStart w:id="99" w:name="_Toc168502199"/>
      <w:r w:rsidRPr="00F40C17">
        <w:t>Consultas en Internet</w:t>
      </w:r>
      <w:bookmarkEnd w:id="99"/>
    </w:p>
    <w:p w14:paraId="586DBDED" w14:textId="77777777" w:rsidR="00F40C17" w:rsidRPr="00F40C17" w:rsidRDefault="00F40C17" w:rsidP="00F40C17"/>
    <w:p w14:paraId="7D9BB828" w14:textId="77777777" w:rsidR="00F40C17" w:rsidRPr="00F40C17" w:rsidRDefault="00F40C17" w:rsidP="00F40C17">
      <w:pPr>
        <w:pStyle w:val="NormalWeb"/>
        <w:numPr>
          <w:ilvl w:val="0"/>
          <w:numId w:val="49"/>
        </w:numPr>
        <w:spacing w:before="0" w:beforeAutospacing="0" w:line="480" w:lineRule="auto"/>
        <w:rPr>
          <w:sz w:val="22"/>
          <w:szCs w:val="22"/>
        </w:rPr>
      </w:pPr>
      <w:r w:rsidRPr="00F40C17">
        <w:rPr>
          <w:sz w:val="22"/>
          <w:szCs w:val="22"/>
        </w:rPr>
        <w:t xml:space="preserve">Microsoft. (n.d.). SQL Server overview. Microsoft Docs. </w:t>
      </w:r>
      <w:hyperlink r:id="rId33" w:tgtFrame="_new" w:history="1">
        <w:r w:rsidRPr="00F40C17">
          <w:rPr>
            <w:rStyle w:val="Hyperlink"/>
            <w:sz w:val="22"/>
            <w:szCs w:val="22"/>
          </w:rPr>
          <w:t>https://docs.microsoft.com/en-us/sql/sql-server/sql-server-overview</w:t>
        </w:r>
      </w:hyperlink>
    </w:p>
    <w:p w14:paraId="59F4CE91" w14:textId="77777777" w:rsidR="00F40C17" w:rsidRPr="00F40C17" w:rsidRDefault="00F40C17" w:rsidP="00F40C17">
      <w:pPr>
        <w:pStyle w:val="NormalWeb"/>
        <w:numPr>
          <w:ilvl w:val="0"/>
          <w:numId w:val="49"/>
        </w:numPr>
        <w:spacing w:before="0" w:beforeAutospacing="0" w:line="480" w:lineRule="auto"/>
        <w:rPr>
          <w:sz w:val="22"/>
          <w:szCs w:val="22"/>
        </w:rPr>
      </w:pPr>
      <w:r w:rsidRPr="00F40C17">
        <w:rPr>
          <w:sz w:val="22"/>
          <w:szCs w:val="22"/>
        </w:rPr>
        <w:t xml:space="preserve">ASP.NET. (n.d.). ASP.NET MVC overview. Microsoft Docs. </w:t>
      </w:r>
      <w:hyperlink r:id="rId34" w:tgtFrame="_new" w:history="1">
        <w:r w:rsidRPr="00F40C17">
          <w:rPr>
            <w:rStyle w:val="Hyperlink"/>
            <w:sz w:val="22"/>
            <w:szCs w:val="22"/>
          </w:rPr>
          <w:t>https://docs.microsoft.com/en-us/aspnet/mvc/overview</w:t>
        </w:r>
      </w:hyperlink>
    </w:p>
    <w:p w14:paraId="1FA56A38" w14:textId="77777777" w:rsidR="00F40C17" w:rsidRPr="00F40C17" w:rsidRDefault="00F40C17" w:rsidP="00F40C17">
      <w:pPr>
        <w:pStyle w:val="NormalWeb"/>
        <w:numPr>
          <w:ilvl w:val="0"/>
          <w:numId w:val="49"/>
        </w:numPr>
        <w:spacing w:before="0" w:beforeAutospacing="0" w:line="480" w:lineRule="auto"/>
        <w:rPr>
          <w:sz w:val="22"/>
          <w:szCs w:val="22"/>
        </w:rPr>
      </w:pPr>
      <w:r w:rsidRPr="00F40C17">
        <w:rPr>
          <w:sz w:val="22"/>
          <w:szCs w:val="22"/>
        </w:rPr>
        <w:t xml:space="preserve">Oracle. (n.d.). Database concepts. Oracle Documentation. </w:t>
      </w:r>
      <w:hyperlink r:id="rId35" w:tgtFrame="_new" w:history="1">
        <w:r w:rsidRPr="00F40C17">
          <w:rPr>
            <w:rStyle w:val="Hyperlink"/>
            <w:sz w:val="22"/>
            <w:szCs w:val="22"/>
          </w:rPr>
          <w:t>https://docs.oracle.com/en/database/</w:t>
        </w:r>
      </w:hyperlink>
    </w:p>
    <w:p w14:paraId="27E89C25" w14:textId="77777777" w:rsidR="00F40C17" w:rsidRPr="00F40C17" w:rsidRDefault="00F40C17" w:rsidP="00F40C17">
      <w:pPr>
        <w:pStyle w:val="NormalWeb"/>
        <w:numPr>
          <w:ilvl w:val="0"/>
          <w:numId w:val="49"/>
        </w:numPr>
        <w:spacing w:before="0" w:beforeAutospacing="0" w:line="480" w:lineRule="auto"/>
        <w:rPr>
          <w:sz w:val="22"/>
          <w:szCs w:val="22"/>
        </w:rPr>
      </w:pPr>
      <w:r w:rsidRPr="00F40C17">
        <w:rPr>
          <w:sz w:val="22"/>
          <w:szCs w:val="22"/>
        </w:rPr>
        <w:t>OWASP Foundation. (n.d.). OWASP ZAP. https://owasp.org/www-project-zap/</w:t>
      </w:r>
    </w:p>
    <w:p w14:paraId="21BAFAF4" w14:textId="77777777" w:rsidR="00F40C17" w:rsidRPr="00F40C17" w:rsidRDefault="00F40C17" w:rsidP="00F40C17">
      <w:pPr>
        <w:pStyle w:val="NormalWeb"/>
        <w:numPr>
          <w:ilvl w:val="0"/>
          <w:numId w:val="49"/>
        </w:numPr>
        <w:spacing w:before="0" w:beforeAutospacing="0" w:line="480" w:lineRule="auto"/>
        <w:rPr>
          <w:sz w:val="22"/>
          <w:szCs w:val="22"/>
        </w:rPr>
      </w:pPr>
      <w:r w:rsidRPr="00F40C17">
        <w:rPr>
          <w:sz w:val="22"/>
          <w:szCs w:val="22"/>
        </w:rPr>
        <w:t xml:space="preserve">Apache JMeter. (n.d.). JMeter. </w:t>
      </w:r>
      <w:hyperlink r:id="rId36" w:tgtFrame="_new" w:history="1">
        <w:r w:rsidRPr="00F40C17">
          <w:rPr>
            <w:rStyle w:val="Hyperlink"/>
            <w:sz w:val="22"/>
            <w:szCs w:val="22"/>
          </w:rPr>
          <w:t>https://jmeter.apache.org/</w:t>
        </w:r>
      </w:hyperlink>
    </w:p>
    <w:p w14:paraId="49131E75" w14:textId="051C055E" w:rsidR="00F40C17" w:rsidRDefault="00F40C17">
      <w:pPr>
        <w:rPr>
          <w:rFonts w:ascii="Times New Roman" w:hAnsi="Times New Roman" w:cs="Times New Roman"/>
        </w:rPr>
      </w:pPr>
      <w:r>
        <w:rPr>
          <w:rFonts w:ascii="Times New Roman" w:hAnsi="Times New Roman" w:cs="Times New Roman"/>
        </w:rPr>
        <w:br w:type="page"/>
      </w:r>
    </w:p>
    <w:p w14:paraId="447A7821" w14:textId="77777777" w:rsidR="003B09C6" w:rsidRPr="00CF3A76" w:rsidRDefault="003B09C6" w:rsidP="00C074AC">
      <w:pPr>
        <w:pStyle w:val="Heading1"/>
        <w:spacing w:line="480" w:lineRule="auto"/>
        <w:rPr>
          <w:rFonts w:ascii="Times New Roman" w:hAnsi="Times New Roman" w:cs="Times New Roman"/>
        </w:rPr>
      </w:pPr>
      <w:bookmarkStart w:id="100" w:name="_Toc168502200"/>
      <w:r w:rsidRPr="00CF3A76">
        <w:rPr>
          <w:rFonts w:ascii="Times New Roman" w:hAnsi="Times New Roman" w:cs="Times New Roman"/>
        </w:rPr>
        <w:lastRenderedPageBreak/>
        <w:t>Glosario de términos</w:t>
      </w:r>
      <w:bookmarkEnd w:id="100"/>
    </w:p>
    <w:p w14:paraId="295F6E8C" w14:textId="77777777" w:rsidR="003B09C6" w:rsidRPr="00CF3A76" w:rsidRDefault="003B09C6" w:rsidP="00C074AC">
      <w:pPr>
        <w:spacing w:after="0" w:line="480" w:lineRule="auto"/>
        <w:rPr>
          <w:rFonts w:ascii="Times New Roman" w:hAnsi="Times New Roman" w:cs="Times New Roman"/>
          <w:b/>
          <w:bCs/>
        </w:rPr>
      </w:pPr>
      <w:r w:rsidRPr="00CF3A76">
        <w:rPr>
          <w:rFonts w:ascii="Times New Roman" w:hAnsi="Times New Roman" w:cs="Times New Roman"/>
          <w:b/>
          <w:bCs/>
        </w:rPr>
        <w:t>Administrador:</w:t>
      </w:r>
    </w:p>
    <w:p w14:paraId="4D20B232" w14:textId="77777777" w:rsidR="003B09C6" w:rsidRPr="00CF3A76" w:rsidRDefault="003B09C6" w:rsidP="00C074AC">
      <w:pPr>
        <w:spacing w:after="0" w:line="480" w:lineRule="auto"/>
        <w:rPr>
          <w:rFonts w:ascii="Times New Roman" w:hAnsi="Times New Roman" w:cs="Times New Roman"/>
        </w:rPr>
      </w:pPr>
      <w:r w:rsidRPr="00CF3A76">
        <w:rPr>
          <w:rFonts w:ascii="Times New Roman" w:hAnsi="Times New Roman" w:cs="Times New Roman"/>
        </w:rPr>
        <w:t>Usuario con acceso completo al sistema que puede gestionar usuarios, roles y toda la información sensible.</w:t>
      </w:r>
    </w:p>
    <w:p w14:paraId="7A6110FC" w14:textId="77777777" w:rsidR="003B09C6" w:rsidRPr="00CF3A76" w:rsidRDefault="003B09C6" w:rsidP="00C074AC">
      <w:pPr>
        <w:spacing w:after="0" w:line="480" w:lineRule="auto"/>
        <w:rPr>
          <w:rFonts w:ascii="Times New Roman" w:hAnsi="Times New Roman" w:cs="Times New Roman"/>
          <w:b/>
          <w:bCs/>
        </w:rPr>
      </w:pPr>
      <w:r w:rsidRPr="00CF3A76">
        <w:rPr>
          <w:rFonts w:ascii="Times New Roman" w:hAnsi="Times New Roman" w:cs="Times New Roman"/>
          <w:b/>
          <w:bCs/>
        </w:rPr>
        <w:t>Asistente Legal:</w:t>
      </w:r>
    </w:p>
    <w:p w14:paraId="78D5982B" w14:textId="77777777" w:rsidR="003B09C6" w:rsidRPr="00CF3A76" w:rsidRDefault="003B09C6" w:rsidP="00C074AC">
      <w:pPr>
        <w:spacing w:after="0" w:line="480" w:lineRule="auto"/>
        <w:rPr>
          <w:rFonts w:ascii="Times New Roman" w:hAnsi="Times New Roman" w:cs="Times New Roman"/>
        </w:rPr>
      </w:pPr>
      <w:r w:rsidRPr="00CF3A76">
        <w:rPr>
          <w:rFonts w:ascii="Times New Roman" w:hAnsi="Times New Roman" w:cs="Times New Roman"/>
        </w:rPr>
        <w:t>Usuario con acceso limitado a documentación y casos asignados, con permisos para ver y editar información bajo supervisión.</w:t>
      </w:r>
    </w:p>
    <w:p w14:paraId="353B96F1" w14:textId="77777777" w:rsidR="003B09C6" w:rsidRPr="00CF3A76" w:rsidRDefault="003B09C6" w:rsidP="00C074AC">
      <w:pPr>
        <w:spacing w:after="0" w:line="480" w:lineRule="auto"/>
        <w:rPr>
          <w:rFonts w:ascii="Times New Roman" w:hAnsi="Times New Roman" w:cs="Times New Roman"/>
          <w:b/>
          <w:bCs/>
        </w:rPr>
      </w:pPr>
      <w:r w:rsidRPr="00CF3A76">
        <w:rPr>
          <w:rFonts w:ascii="Times New Roman" w:hAnsi="Times New Roman" w:cs="Times New Roman"/>
          <w:b/>
          <w:bCs/>
        </w:rPr>
        <w:t>Base de Datos:</w:t>
      </w:r>
    </w:p>
    <w:p w14:paraId="4A1A75FD" w14:textId="77777777" w:rsidR="003B09C6" w:rsidRPr="00CF3A76" w:rsidRDefault="003B09C6" w:rsidP="00C074AC">
      <w:pPr>
        <w:spacing w:after="0" w:line="480" w:lineRule="auto"/>
        <w:rPr>
          <w:rFonts w:ascii="Times New Roman" w:hAnsi="Times New Roman" w:cs="Times New Roman"/>
        </w:rPr>
      </w:pPr>
      <w:r w:rsidRPr="00CF3A76">
        <w:rPr>
          <w:rFonts w:ascii="Times New Roman" w:hAnsi="Times New Roman" w:cs="Times New Roman"/>
        </w:rPr>
        <w:t>Sistema organizado que permite almacenar, manipular y recuperar información de manera eficiente.</w:t>
      </w:r>
    </w:p>
    <w:p w14:paraId="0914DB85" w14:textId="77777777" w:rsidR="003B09C6" w:rsidRPr="00CF3A76" w:rsidRDefault="003B09C6" w:rsidP="00C074AC">
      <w:pPr>
        <w:spacing w:after="0" w:line="480" w:lineRule="auto"/>
        <w:rPr>
          <w:rFonts w:ascii="Times New Roman" w:hAnsi="Times New Roman" w:cs="Times New Roman"/>
          <w:b/>
          <w:bCs/>
        </w:rPr>
      </w:pPr>
      <w:r w:rsidRPr="00CF3A76">
        <w:rPr>
          <w:rFonts w:ascii="Times New Roman" w:hAnsi="Times New Roman" w:cs="Times New Roman"/>
          <w:b/>
          <w:bCs/>
        </w:rPr>
        <w:t>Cliente:</w:t>
      </w:r>
    </w:p>
    <w:p w14:paraId="00362841" w14:textId="77777777" w:rsidR="003B09C6" w:rsidRPr="00CF3A76" w:rsidRDefault="003B09C6" w:rsidP="00C074AC">
      <w:pPr>
        <w:spacing w:after="0" w:line="480" w:lineRule="auto"/>
        <w:rPr>
          <w:rFonts w:ascii="Times New Roman" w:hAnsi="Times New Roman" w:cs="Times New Roman"/>
        </w:rPr>
      </w:pPr>
      <w:r w:rsidRPr="00CF3A76">
        <w:rPr>
          <w:rFonts w:ascii="Times New Roman" w:hAnsi="Times New Roman" w:cs="Times New Roman"/>
        </w:rPr>
        <w:t>Usuario con acceso restringido a su propio expediente y la capacidad de comunicarse con su abogado.</w:t>
      </w:r>
    </w:p>
    <w:p w14:paraId="458093BA" w14:textId="77777777" w:rsidR="003B09C6" w:rsidRPr="00CF3A76" w:rsidRDefault="003B09C6" w:rsidP="00C074AC">
      <w:pPr>
        <w:spacing w:after="0" w:line="480" w:lineRule="auto"/>
        <w:rPr>
          <w:rFonts w:ascii="Times New Roman" w:hAnsi="Times New Roman" w:cs="Times New Roman"/>
          <w:b/>
          <w:bCs/>
        </w:rPr>
      </w:pPr>
      <w:r w:rsidRPr="00CF3A76">
        <w:rPr>
          <w:rFonts w:ascii="Times New Roman" w:hAnsi="Times New Roman" w:cs="Times New Roman"/>
          <w:b/>
          <w:bCs/>
        </w:rPr>
        <w:t>CRUD:</w:t>
      </w:r>
    </w:p>
    <w:p w14:paraId="70B01ED5" w14:textId="77777777" w:rsidR="003B09C6" w:rsidRPr="00CF3A76" w:rsidRDefault="003B09C6" w:rsidP="00C074AC">
      <w:pPr>
        <w:spacing w:after="0" w:line="480" w:lineRule="auto"/>
        <w:rPr>
          <w:rFonts w:ascii="Times New Roman" w:hAnsi="Times New Roman" w:cs="Times New Roman"/>
        </w:rPr>
      </w:pPr>
      <w:r w:rsidRPr="00CF3A76">
        <w:rPr>
          <w:rFonts w:ascii="Times New Roman" w:hAnsi="Times New Roman" w:cs="Times New Roman"/>
        </w:rPr>
        <w:t>Acrónimo que representa las operaciones básicas de bases de datos: Crear, Leer, Actualizar y Borrar.</w:t>
      </w:r>
    </w:p>
    <w:p w14:paraId="079BD4B1" w14:textId="77777777" w:rsidR="003B09C6" w:rsidRPr="00CF3A76" w:rsidRDefault="003B09C6" w:rsidP="00C074AC">
      <w:pPr>
        <w:spacing w:after="0" w:line="480" w:lineRule="auto"/>
        <w:rPr>
          <w:rFonts w:ascii="Times New Roman" w:hAnsi="Times New Roman" w:cs="Times New Roman"/>
          <w:b/>
          <w:bCs/>
        </w:rPr>
      </w:pPr>
      <w:r w:rsidRPr="00CF3A76">
        <w:rPr>
          <w:rFonts w:ascii="Times New Roman" w:hAnsi="Times New Roman" w:cs="Times New Roman"/>
          <w:b/>
          <w:bCs/>
        </w:rPr>
        <w:t>Entidad Relación:</w:t>
      </w:r>
    </w:p>
    <w:p w14:paraId="003B3145" w14:textId="77777777" w:rsidR="003B09C6" w:rsidRPr="00CF3A76" w:rsidRDefault="003B09C6" w:rsidP="00C074AC">
      <w:pPr>
        <w:spacing w:after="0" w:line="480" w:lineRule="auto"/>
        <w:rPr>
          <w:rFonts w:ascii="Times New Roman" w:hAnsi="Times New Roman" w:cs="Times New Roman"/>
        </w:rPr>
      </w:pPr>
      <w:r w:rsidRPr="00CF3A76">
        <w:rPr>
          <w:rFonts w:ascii="Times New Roman" w:hAnsi="Times New Roman" w:cs="Times New Roman"/>
        </w:rPr>
        <w:t>Modelo utilizado para definir la estructura de una base de datos, mostrando las entidades y las relaciones entre ellas.</w:t>
      </w:r>
    </w:p>
    <w:p w14:paraId="4B7DE561" w14:textId="77777777" w:rsidR="003B09C6" w:rsidRPr="00CF3A76" w:rsidRDefault="003B09C6" w:rsidP="00C074AC">
      <w:pPr>
        <w:spacing w:after="0" w:line="480" w:lineRule="auto"/>
        <w:rPr>
          <w:rFonts w:ascii="Times New Roman" w:hAnsi="Times New Roman" w:cs="Times New Roman"/>
          <w:b/>
          <w:bCs/>
        </w:rPr>
      </w:pPr>
      <w:r w:rsidRPr="00CF3A76">
        <w:rPr>
          <w:rFonts w:ascii="Times New Roman" w:hAnsi="Times New Roman" w:cs="Times New Roman"/>
          <w:b/>
          <w:bCs/>
        </w:rPr>
        <w:t>Facturas:</w:t>
      </w:r>
    </w:p>
    <w:p w14:paraId="37D5A503" w14:textId="77777777" w:rsidR="003B09C6" w:rsidRPr="00CF3A76" w:rsidRDefault="003B09C6" w:rsidP="00C074AC">
      <w:pPr>
        <w:spacing w:after="0" w:line="480" w:lineRule="auto"/>
        <w:rPr>
          <w:rFonts w:ascii="Times New Roman" w:hAnsi="Times New Roman" w:cs="Times New Roman"/>
        </w:rPr>
      </w:pPr>
      <w:r w:rsidRPr="00CF3A76">
        <w:rPr>
          <w:rFonts w:ascii="Times New Roman" w:hAnsi="Times New Roman" w:cs="Times New Roman"/>
        </w:rPr>
        <w:t>Tabla utilizada para llevar el conteo de horas trabajadas por cada caso y gestionar la facturación, incluyendo casos Pro-Bono y diferentes precios según el tipo de caso y abogado.</w:t>
      </w:r>
    </w:p>
    <w:p w14:paraId="1A2837B6" w14:textId="77777777" w:rsidR="003B09C6" w:rsidRPr="00CF3A76" w:rsidRDefault="003B09C6" w:rsidP="00C074AC">
      <w:pPr>
        <w:spacing w:after="0" w:line="480" w:lineRule="auto"/>
        <w:rPr>
          <w:rFonts w:ascii="Times New Roman" w:hAnsi="Times New Roman" w:cs="Times New Roman"/>
        </w:rPr>
      </w:pPr>
      <w:r w:rsidRPr="00CF3A76">
        <w:rPr>
          <w:rFonts w:ascii="Times New Roman" w:hAnsi="Times New Roman" w:cs="Times New Roman"/>
        </w:rPr>
        <w:t>Procedimientos Almacenados:</w:t>
      </w:r>
    </w:p>
    <w:p w14:paraId="13EE0FDF" w14:textId="77777777" w:rsidR="003B09C6" w:rsidRPr="00CF3A76" w:rsidRDefault="003B09C6" w:rsidP="00C074AC">
      <w:pPr>
        <w:spacing w:after="0" w:line="480" w:lineRule="auto"/>
        <w:rPr>
          <w:rFonts w:ascii="Times New Roman" w:hAnsi="Times New Roman" w:cs="Times New Roman"/>
        </w:rPr>
      </w:pPr>
      <w:r w:rsidRPr="00CF3A76">
        <w:rPr>
          <w:rFonts w:ascii="Times New Roman" w:hAnsi="Times New Roman" w:cs="Times New Roman"/>
        </w:rPr>
        <w:t>Conjunto de comandos SQL guardados en la base de datos que pueden ser reutilizados y ejecutados cuando sea necesario, como crear, listar, actualizar y eliminar registros.</w:t>
      </w:r>
    </w:p>
    <w:p w14:paraId="6AC4606B" w14:textId="77777777" w:rsidR="003B09C6" w:rsidRPr="00CF3A76" w:rsidRDefault="003B09C6" w:rsidP="00C074AC">
      <w:pPr>
        <w:spacing w:after="0" w:line="480" w:lineRule="auto"/>
        <w:rPr>
          <w:rFonts w:ascii="Times New Roman" w:hAnsi="Times New Roman" w:cs="Times New Roman"/>
          <w:b/>
          <w:bCs/>
        </w:rPr>
      </w:pPr>
      <w:r w:rsidRPr="00CF3A76">
        <w:rPr>
          <w:rFonts w:ascii="Times New Roman" w:hAnsi="Times New Roman" w:cs="Times New Roman"/>
          <w:b/>
          <w:bCs/>
        </w:rPr>
        <w:t>Privilegios:</w:t>
      </w:r>
    </w:p>
    <w:p w14:paraId="0AB3CC61" w14:textId="77777777" w:rsidR="003B09C6" w:rsidRPr="00CF3A76" w:rsidRDefault="003B09C6" w:rsidP="00C074AC">
      <w:pPr>
        <w:spacing w:after="0" w:line="480" w:lineRule="auto"/>
        <w:rPr>
          <w:rFonts w:ascii="Times New Roman" w:hAnsi="Times New Roman" w:cs="Times New Roman"/>
        </w:rPr>
      </w:pPr>
      <w:r w:rsidRPr="00CF3A76">
        <w:rPr>
          <w:rFonts w:ascii="Times New Roman" w:hAnsi="Times New Roman" w:cs="Times New Roman"/>
        </w:rPr>
        <w:t>Niveles de acceso y control que un usuario tiene sobre el sistema y la información que contiene.</w:t>
      </w:r>
    </w:p>
    <w:p w14:paraId="58FE27AB" w14:textId="77777777" w:rsidR="003B09C6" w:rsidRPr="00CF3A76" w:rsidRDefault="003B09C6" w:rsidP="00C074AC">
      <w:pPr>
        <w:spacing w:after="0" w:line="480" w:lineRule="auto"/>
        <w:rPr>
          <w:rFonts w:ascii="Times New Roman" w:hAnsi="Times New Roman" w:cs="Times New Roman"/>
          <w:b/>
          <w:bCs/>
        </w:rPr>
      </w:pPr>
      <w:r w:rsidRPr="00CF3A76">
        <w:rPr>
          <w:rFonts w:ascii="Times New Roman" w:hAnsi="Times New Roman" w:cs="Times New Roman"/>
          <w:b/>
          <w:bCs/>
        </w:rPr>
        <w:t>Revisión y Auditoría de Privilegios:</w:t>
      </w:r>
    </w:p>
    <w:p w14:paraId="2944A350" w14:textId="77777777" w:rsidR="003B09C6" w:rsidRPr="00CF3A76" w:rsidRDefault="003B09C6" w:rsidP="00C074AC">
      <w:pPr>
        <w:spacing w:after="0" w:line="480" w:lineRule="auto"/>
        <w:rPr>
          <w:rFonts w:ascii="Times New Roman" w:hAnsi="Times New Roman" w:cs="Times New Roman"/>
        </w:rPr>
      </w:pPr>
      <w:r w:rsidRPr="00CF3A76">
        <w:rPr>
          <w:rFonts w:ascii="Times New Roman" w:hAnsi="Times New Roman" w:cs="Times New Roman"/>
        </w:rPr>
        <w:lastRenderedPageBreak/>
        <w:t>Proceso periódico para revisar y auditar los permisos asignados a cada usuario y rol, asegurando que estén actualizados según las necesidades del sistema.</w:t>
      </w:r>
    </w:p>
    <w:p w14:paraId="5200966D" w14:textId="77777777" w:rsidR="003B09C6" w:rsidRPr="00CF3A76" w:rsidRDefault="003B09C6" w:rsidP="00C074AC">
      <w:pPr>
        <w:spacing w:after="0" w:line="480" w:lineRule="auto"/>
        <w:rPr>
          <w:rFonts w:ascii="Times New Roman" w:hAnsi="Times New Roman" w:cs="Times New Roman"/>
          <w:b/>
          <w:bCs/>
        </w:rPr>
      </w:pPr>
      <w:r w:rsidRPr="00CF3A76">
        <w:rPr>
          <w:rFonts w:ascii="Times New Roman" w:hAnsi="Times New Roman" w:cs="Times New Roman"/>
          <w:b/>
          <w:bCs/>
        </w:rPr>
        <w:t>Tipos de Datos:</w:t>
      </w:r>
    </w:p>
    <w:p w14:paraId="7B97BFF1" w14:textId="77777777" w:rsidR="003B09C6" w:rsidRPr="00CF3A76" w:rsidRDefault="003B09C6" w:rsidP="00C074AC">
      <w:pPr>
        <w:spacing w:after="0" w:line="480" w:lineRule="auto"/>
        <w:rPr>
          <w:rFonts w:ascii="Times New Roman" w:hAnsi="Times New Roman" w:cs="Times New Roman"/>
        </w:rPr>
      </w:pPr>
      <w:r w:rsidRPr="00CF3A76">
        <w:rPr>
          <w:rFonts w:ascii="Times New Roman" w:hAnsi="Times New Roman" w:cs="Times New Roman"/>
        </w:rPr>
        <w:t>Definiciones para cada columna en una tabla y cada variable o parámetro, especificando el tipo de datos que se almacenarán, como números, textos y fechas.</w:t>
      </w:r>
    </w:p>
    <w:p w14:paraId="74D65393" w14:textId="77777777" w:rsidR="00D3215B" w:rsidRPr="00CF3A76" w:rsidRDefault="00D3215B" w:rsidP="00C074AC">
      <w:pPr>
        <w:spacing w:after="0" w:line="480" w:lineRule="auto"/>
        <w:rPr>
          <w:rFonts w:ascii="Times New Roman" w:hAnsi="Times New Roman" w:cs="Times New Roman"/>
        </w:rPr>
      </w:pPr>
    </w:p>
    <w:sectPr w:rsidR="00D3215B" w:rsidRPr="00CF3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D4882"/>
    <w:multiLevelType w:val="multilevel"/>
    <w:tmpl w:val="D0307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A5113"/>
    <w:multiLevelType w:val="hybridMultilevel"/>
    <w:tmpl w:val="11D67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00AE6"/>
    <w:multiLevelType w:val="multilevel"/>
    <w:tmpl w:val="717ABCE0"/>
    <w:lvl w:ilvl="0">
      <w:start w:val="1"/>
      <w:numFmt w:val="decimal"/>
      <w:lvlText w:val="%1"/>
      <w:lvlJc w:val="left"/>
      <w:pPr>
        <w:ind w:left="405" w:hanging="405"/>
      </w:pPr>
      <w:rPr>
        <w:rFonts w:hint="default"/>
      </w:rPr>
    </w:lvl>
    <w:lvl w:ilvl="1">
      <w:start w:val="3"/>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 w15:restartNumberingAfterBreak="0">
    <w:nsid w:val="0CBB17FB"/>
    <w:multiLevelType w:val="hybridMultilevel"/>
    <w:tmpl w:val="7062D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C6A65"/>
    <w:multiLevelType w:val="multilevel"/>
    <w:tmpl w:val="DF94D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381896"/>
    <w:multiLevelType w:val="hybridMultilevel"/>
    <w:tmpl w:val="F182B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E507B6"/>
    <w:multiLevelType w:val="hybridMultilevel"/>
    <w:tmpl w:val="165A0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3C289D"/>
    <w:multiLevelType w:val="multilevel"/>
    <w:tmpl w:val="7584E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48490F"/>
    <w:multiLevelType w:val="multilevel"/>
    <w:tmpl w:val="0A5E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434410"/>
    <w:multiLevelType w:val="multilevel"/>
    <w:tmpl w:val="88B86970"/>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asciiTheme="majorHAnsi" w:hAnsiTheme="majorHAnsi" w:cstheme="majorBidi" w:hint="default"/>
        <w:color w:val="2F5496" w:themeColor="accent1" w:themeShade="BF"/>
        <w:sz w:val="26"/>
      </w:rPr>
    </w:lvl>
    <w:lvl w:ilvl="2">
      <w:start w:val="1"/>
      <w:numFmt w:val="decimal"/>
      <w:isLgl/>
      <w:lvlText w:val="%1.%2.%3"/>
      <w:lvlJc w:val="left"/>
      <w:pPr>
        <w:ind w:left="2520" w:hanging="720"/>
      </w:pPr>
      <w:rPr>
        <w:rFonts w:asciiTheme="majorHAnsi" w:hAnsiTheme="majorHAnsi" w:cstheme="majorBidi" w:hint="default"/>
        <w:color w:val="2F5496" w:themeColor="accent1" w:themeShade="BF"/>
        <w:sz w:val="26"/>
      </w:rPr>
    </w:lvl>
    <w:lvl w:ilvl="3">
      <w:start w:val="1"/>
      <w:numFmt w:val="decimal"/>
      <w:isLgl/>
      <w:lvlText w:val="%1.%2.%3.%4"/>
      <w:lvlJc w:val="left"/>
      <w:pPr>
        <w:ind w:left="3240" w:hanging="720"/>
      </w:pPr>
      <w:rPr>
        <w:rFonts w:asciiTheme="majorHAnsi" w:hAnsiTheme="majorHAnsi" w:cstheme="majorBidi" w:hint="default"/>
        <w:color w:val="2F5496" w:themeColor="accent1" w:themeShade="BF"/>
        <w:sz w:val="26"/>
      </w:rPr>
    </w:lvl>
    <w:lvl w:ilvl="4">
      <w:start w:val="1"/>
      <w:numFmt w:val="decimal"/>
      <w:isLgl/>
      <w:lvlText w:val="%1.%2.%3.%4.%5"/>
      <w:lvlJc w:val="left"/>
      <w:pPr>
        <w:ind w:left="4320" w:hanging="1080"/>
      </w:pPr>
      <w:rPr>
        <w:rFonts w:asciiTheme="majorHAnsi" w:hAnsiTheme="majorHAnsi" w:cstheme="majorBidi" w:hint="default"/>
        <w:color w:val="2F5496" w:themeColor="accent1" w:themeShade="BF"/>
        <w:sz w:val="26"/>
      </w:rPr>
    </w:lvl>
    <w:lvl w:ilvl="5">
      <w:start w:val="1"/>
      <w:numFmt w:val="decimal"/>
      <w:isLgl/>
      <w:lvlText w:val="%1.%2.%3.%4.%5.%6"/>
      <w:lvlJc w:val="left"/>
      <w:pPr>
        <w:ind w:left="5040" w:hanging="1080"/>
      </w:pPr>
      <w:rPr>
        <w:rFonts w:asciiTheme="majorHAnsi" w:hAnsiTheme="majorHAnsi" w:cstheme="majorBidi" w:hint="default"/>
        <w:color w:val="2F5496" w:themeColor="accent1" w:themeShade="BF"/>
        <w:sz w:val="26"/>
      </w:rPr>
    </w:lvl>
    <w:lvl w:ilvl="6">
      <w:start w:val="1"/>
      <w:numFmt w:val="decimal"/>
      <w:isLgl/>
      <w:lvlText w:val="%1.%2.%3.%4.%5.%6.%7"/>
      <w:lvlJc w:val="left"/>
      <w:pPr>
        <w:ind w:left="6120" w:hanging="1440"/>
      </w:pPr>
      <w:rPr>
        <w:rFonts w:asciiTheme="majorHAnsi" w:hAnsiTheme="majorHAnsi" w:cstheme="majorBidi" w:hint="default"/>
        <w:color w:val="2F5496" w:themeColor="accent1" w:themeShade="BF"/>
        <w:sz w:val="26"/>
      </w:rPr>
    </w:lvl>
    <w:lvl w:ilvl="7">
      <w:start w:val="1"/>
      <w:numFmt w:val="decimal"/>
      <w:isLgl/>
      <w:lvlText w:val="%1.%2.%3.%4.%5.%6.%7.%8"/>
      <w:lvlJc w:val="left"/>
      <w:pPr>
        <w:ind w:left="6840" w:hanging="1440"/>
      </w:pPr>
      <w:rPr>
        <w:rFonts w:asciiTheme="majorHAnsi" w:hAnsiTheme="majorHAnsi" w:cstheme="majorBidi" w:hint="default"/>
        <w:color w:val="2F5496" w:themeColor="accent1" w:themeShade="BF"/>
        <w:sz w:val="26"/>
      </w:rPr>
    </w:lvl>
    <w:lvl w:ilvl="8">
      <w:start w:val="1"/>
      <w:numFmt w:val="decimal"/>
      <w:isLgl/>
      <w:lvlText w:val="%1.%2.%3.%4.%5.%6.%7.%8.%9"/>
      <w:lvlJc w:val="left"/>
      <w:pPr>
        <w:ind w:left="7920" w:hanging="1800"/>
      </w:pPr>
      <w:rPr>
        <w:rFonts w:asciiTheme="majorHAnsi" w:hAnsiTheme="majorHAnsi" w:cstheme="majorBidi" w:hint="default"/>
        <w:color w:val="2F5496" w:themeColor="accent1" w:themeShade="BF"/>
        <w:sz w:val="26"/>
      </w:rPr>
    </w:lvl>
  </w:abstractNum>
  <w:abstractNum w:abstractNumId="10" w15:restartNumberingAfterBreak="0">
    <w:nsid w:val="1A2063B5"/>
    <w:multiLevelType w:val="hybridMultilevel"/>
    <w:tmpl w:val="4984B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58437D"/>
    <w:multiLevelType w:val="multilevel"/>
    <w:tmpl w:val="B824C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9238D2"/>
    <w:multiLevelType w:val="multilevel"/>
    <w:tmpl w:val="2B8C0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1D7186"/>
    <w:multiLevelType w:val="multilevel"/>
    <w:tmpl w:val="F426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4601CC"/>
    <w:multiLevelType w:val="multilevel"/>
    <w:tmpl w:val="4CBEA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A57821"/>
    <w:multiLevelType w:val="hybridMultilevel"/>
    <w:tmpl w:val="CB7E5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B162AC"/>
    <w:multiLevelType w:val="multilevel"/>
    <w:tmpl w:val="7EC25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2F1F48"/>
    <w:multiLevelType w:val="multilevel"/>
    <w:tmpl w:val="8196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D63C12"/>
    <w:multiLevelType w:val="multilevel"/>
    <w:tmpl w:val="88B86970"/>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asciiTheme="majorHAnsi" w:hAnsiTheme="majorHAnsi" w:cstheme="majorBidi" w:hint="default"/>
        <w:color w:val="2F5496" w:themeColor="accent1" w:themeShade="BF"/>
        <w:sz w:val="26"/>
      </w:rPr>
    </w:lvl>
    <w:lvl w:ilvl="2">
      <w:start w:val="1"/>
      <w:numFmt w:val="decimal"/>
      <w:isLgl/>
      <w:lvlText w:val="%1.%2.%3"/>
      <w:lvlJc w:val="left"/>
      <w:pPr>
        <w:ind w:left="2520" w:hanging="720"/>
      </w:pPr>
      <w:rPr>
        <w:rFonts w:asciiTheme="majorHAnsi" w:hAnsiTheme="majorHAnsi" w:cstheme="majorBidi" w:hint="default"/>
        <w:color w:val="2F5496" w:themeColor="accent1" w:themeShade="BF"/>
        <w:sz w:val="26"/>
      </w:rPr>
    </w:lvl>
    <w:lvl w:ilvl="3">
      <w:start w:val="1"/>
      <w:numFmt w:val="decimal"/>
      <w:isLgl/>
      <w:lvlText w:val="%1.%2.%3.%4"/>
      <w:lvlJc w:val="left"/>
      <w:pPr>
        <w:ind w:left="3240" w:hanging="720"/>
      </w:pPr>
      <w:rPr>
        <w:rFonts w:asciiTheme="majorHAnsi" w:hAnsiTheme="majorHAnsi" w:cstheme="majorBidi" w:hint="default"/>
        <w:color w:val="2F5496" w:themeColor="accent1" w:themeShade="BF"/>
        <w:sz w:val="26"/>
      </w:rPr>
    </w:lvl>
    <w:lvl w:ilvl="4">
      <w:start w:val="1"/>
      <w:numFmt w:val="decimal"/>
      <w:isLgl/>
      <w:lvlText w:val="%1.%2.%3.%4.%5"/>
      <w:lvlJc w:val="left"/>
      <w:pPr>
        <w:ind w:left="4320" w:hanging="1080"/>
      </w:pPr>
      <w:rPr>
        <w:rFonts w:asciiTheme="majorHAnsi" w:hAnsiTheme="majorHAnsi" w:cstheme="majorBidi" w:hint="default"/>
        <w:color w:val="2F5496" w:themeColor="accent1" w:themeShade="BF"/>
        <w:sz w:val="26"/>
      </w:rPr>
    </w:lvl>
    <w:lvl w:ilvl="5">
      <w:start w:val="1"/>
      <w:numFmt w:val="decimal"/>
      <w:isLgl/>
      <w:lvlText w:val="%1.%2.%3.%4.%5.%6"/>
      <w:lvlJc w:val="left"/>
      <w:pPr>
        <w:ind w:left="5040" w:hanging="1080"/>
      </w:pPr>
      <w:rPr>
        <w:rFonts w:asciiTheme="majorHAnsi" w:hAnsiTheme="majorHAnsi" w:cstheme="majorBidi" w:hint="default"/>
        <w:color w:val="2F5496" w:themeColor="accent1" w:themeShade="BF"/>
        <w:sz w:val="26"/>
      </w:rPr>
    </w:lvl>
    <w:lvl w:ilvl="6">
      <w:start w:val="1"/>
      <w:numFmt w:val="decimal"/>
      <w:isLgl/>
      <w:lvlText w:val="%1.%2.%3.%4.%5.%6.%7"/>
      <w:lvlJc w:val="left"/>
      <w:pPr>
        <w:ind w:left="6120" w:hanging="1440"/>
      </w:pPr>
      <w:rPr>
        <w:rFonts w:asciiTheme="majorHAnsi" w:hAnsiTheme="majorHAnsi" w:cstheme="majorBidi" w:hint="default"/>
        <w:color w:val="2F5496" w:themeColor="accent1" w:themeShade="BF"/>
        <w:sz w:val="26"/>
      </w:rPr>
    </w:lvl>
    <w:lvl w:ilvl="7">
      <w:start w:val="1"/>
      <w:numFmt w:val="decimal"/>
      <w:isLgl/>
      <w:lvlText w:val="%1.%2.%3.%4.%5.%6.%7.%8"/>
      <w:lvlJc w:val="left"/>
      <w:pPr>
        <w:ind w:left="6840" w:hanging="1440"/>
      </w:pPr>
      <w:rPr>
        <w:rFonts w:asciiTheme="majorHAnsi" w:hAnsiTheme="majorHAnsi" w:cstheme="majorBidi" w:hint="default"/>
        <w:color w:val="2F5496" w:themeColor="accent1" w:themeShade="BF"/>
        <w:sz w:val="26"/>
      </w:rPr>
    </w:lvl>
    <w:lvl w:ilvl="8">
      <w:start w:val="1"/>
      <w:numFmt w:val="decimal"/>
      <w:isLgl/>
      <w:lvlText w:val="%1.%2.%3.%4.%5.%6.%7.%8.%9"/>
      <w:lvlJc w:val="left"/>
      <w:pPr>
        <w:ind w:left="7920" w:hanging="1800"/>
      </w:pPr>
      <w:rPr>
        <w:rFonts w:asciiTheme="majorHAnsi" w:hAnsiTheme="majorHAnsi" w:cstheme="majorBidi" w:hint="default"/>
        <w:color w:val="2F5496" w:themeColor="accent1" w:themeShade="BF"/>
        <w:sz w:val="26"/>
      </w:rPr>
    </w:lvl>
  </w:abstractNum>
  <w:abstractNum w:abstractNumId="19" w15:restartNumberingAfterBreak="0">
    <w:nsid w:val="2AAF267D"/>
    <w:multiLevelType w:val="multilevel"/>
    <w:tmpl w:val="8B443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FA60EA"/>
    <w:multiLevelType w:val="multilevel"/>
    <w:tmpl w:val="55425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5877C5"/>
    <w:multiLevelType w:val="hybridMultilevel"/>
    <w:tmpl w:val="5ED8DFC0"/>
    <w:lvl w:ilvl="0" w:tplc="7C960C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603B3"/>
    <w:multiLevelType w:val="multilevel"/>
    <w:tmpl w:val="15DC0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057113"/>
    <w:multiLevelType w:val="multilevel"/>
    <w:tmpl w:val="47C2402C"/>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34D34BDE"/>
    <w:multiLevelType w:val="multilevel"/>
    <w:tmpl w:val="89003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9513D0"/>
    <w:multiLevelType w:val="multilevel"/>
    <w:tmpl w:val="A46EA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321CD8"/>
    <w:multiLevelType w:val="multilevel"/>
    <w:tmpl w:val="773A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6C4783"/>
    <w:multiLevelType w:val="multilevel"/>
    <w:tmpl w:val="54A4A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7F26A5"/>
    <w:multiLevelType w:val="multilevel"/>
    <w:tmpl w:val="82CC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7F16B0"/>
    <w:multiLevelType w:val="hybridMultilevel"/>
    <w:tmpl w:val="290C2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4117BB3"/>
    <w:multiLevelType w:val="multilevel"/>
    <w:tmpl w:val="86EE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2D754A"/>
    <w:multiLevelType w:val="multilevel"/>
    <w:tmpl w:val="DF7AF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C4009C"/>
    <w:multiLevelType w:val="multilevel"/>
    <w:tmpl w:val="25B61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271DE4"/>
    <w:multiLevelType w:val="hybridMultilevel"/>
    <w:tmpl w:val="3CB6A362"/>
    <w:lvl w:ilvl="0" w:tplc="18C245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97E3CFE"/>
    <w:multiLevelType w:val="hybridMultilevel"/>
    <w:tmpl w:val="146015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4B9A0701"/>
    <w:multiLevelType w:val="hybridMultilevel"/>
    <w:tmpl w:val="B6E4FAC8"/>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start w:val="1"/>
      <w:numFmt w:val="bullet"/>
      <w:lvlText w:val=""/>
      <w:lvlJc w:val="left"/>
      <w:pPr>
        <w:ind w:left="4320" w:hanging="360"/>
      </w:pPr>
      <w:rPr>
        <w:rFonts w:ascii="Wingdings" w:hAnsi="Wingdings" w:hint="default"/>
      </w:rPr>
    </w:lvl>
    <w:lvl w:ilvl="6" w:tplc="440A0001">
      <w:start w:val="1"/>
      <w:numFmt w:val="bullet"/>
      <w:lvlText w:val=""/>
      <w:lvlJc w:val="left"/>
      <w:pPr>
        <w:ind w:left="5040" w:hanging="360"/>
      </w:pPr>
      <w:rPr>
        <w:rFonts w:ascii="Symbol" w:hAnsi="Symbol" w:hint="default"/>
      </w:rPr>
    </w:lvl>
    <w:lvl w:ilvl="7" w:tplc="440A0003">
      <w:start w:val="1"/>
      <w:numFmt w:val="bullet"/>
      <w:lvlText w:val="o"/>
      <w:lvlJc w:val="left"/>
      <w:pPr>
        <w:ind w:left="5760" w:hanging="360"/>
      </w:pPr>
      <w:rPr>
        <w:rFonts w:ascii="Courier New" w:hAnsi="Courier New" w:cs="Courier New" w:hint="default"/>
      </w:rPr>
    </w:lvl>
    <w:lvl w:ilvl="8" w:tplc="440A0005">
      <w:start w:val="1"/>
      <w:numFmt w:val="bullet"/>
      <w:lvlText w:val=""/>
      <w:lvlJc w:val="left"/>
      <w:pPr>
        <w:ind w:left="6480" w:hanging="360"/>
      </w:pPr>
      <w:rPr>
        <w:rFonts w:ascii="Wingdings" w:hAnsi="Wingdings" w:hint="default"/>
      </w:rPr>
    </w:lvl>
  </w:abstractNum>
  <w:abstractNum w:abstractNumId="36" w15:restartNumberingAfterBreak="0">
    <w:nsid w:val="4C4B3156"/>
    <w:multiLevelType w:val="hybridMultilevel"/>
    <w:tmpl w:val="B45E1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E123FA0"/>
    <w:multiLevelType w:val="hybridMultilevel"/>
    <w:tmpl w:val="3BCC9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5F57123"/>
    <w:multiLevelType w:val="hybridMultilevel"/>
    <w:tmpl w:val="30DCE1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08400BB"/>
    <w:multiLevelType w:val="multilevel"/>
    <w:tmpl w:val="66182952"/>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0" w15:restartNumberingAfterBreak="0">
    <w:nsid w:val="60AA35C7"/>
    <w:multiLevelType w:val="multilevel"/>
    <w:tmpl w:val="B26A0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9D1C93"/>
    <w:multiLevelType w:val="hybridMultilevel"/>
    <w:tmpl w:val="C0A4D9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266348C"/>
    <w:multiLevelType w:val="hybridMultilevel"/>
    <w:tmpl w:val="2ED2BB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62A63530"/>
    <w:multiLevelType w:val="multilevel"/>
    <w:tmpl w:val="8150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3852BC"/>
    <w:multiLevelType w:val="multilevel"/>
    <w:tmpl w:val="917E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3C2F34"/>
    <w:multiLevelType w:val="multilevel"/>
    <w:tmpl w:val="88B86970"/>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asciiTheme="majorHAnsi" w:hAnsiTheme="majorHAnsi" w:cstheme="majorBidi" w:hint="default"/>
        <w:color w:val="2F5496" w:themeColor="accent1" w:themeShade="BF"/>
        <w:sz w:val="26"/>
      </w:rPr>
    </w:lvl>
    <w:lvl w:ilvl="2">
      <w:start w:val="1"/>
      <w:numFmt w:val="decimal"/>
      <w:isLgl/>
      <w:lvlText w:val="%1.%2.%3"/>
      <w:lvlJc w:val="left"/>
      <w:pPr>
        <w:ind w:left="2520" w:hanging="720"/>
      </w:pPr>
      <w:rPr>
        <w:rFonts w:asciiTheme="majorHAnsi" w:hAnsiTheme="majorHAnsi" w:cstheme="majorBidi" w:hint="default"/>
        <w:color w:val="2F5496" w:themeColor="accent1" w:themeShade="BF"/>
        <w:sz w:val="26"/>
      </w:rPr>
    </w:lvl>
    <w:lvl w:ilvl="3">
      <w:start w:val="1"/>
      <w:numFmt w:val="decimal"/>
      <w:isLgl/>
      <w:lvlText w:val="%1.%2.%3.%4"/>
      <w:lvlJc w:val="left"/>
      <w:pPr>
        <w:ind w:left="3240" w:hanging="720"/>
      </w:pPr>
      <w:rPr>
        <w:rFonts w:asciiTheme="majorHAnsi" w:hAnsiTheme="majorHAnsi" w:cstheme="majorBidi" w:hint="default"/>
        <w:color w:val="2F5496" w:themeColor="accent1" w:themeShade="BF"/>
        <w:sz w:val="26"/>
      </w:rPr>
    </w:lvl>
    <w:lvl w:ilvl="4">
      <w:start w:val="1"/>
      <w:numFmt w:val="decimal"/>
      <w:isLgl/>
      <w:lvlText w:val="%1.%2.%3.%4.%5"/>
      <w:lvlJc w:val="left"/>
      <w:pPr>
        <w:ind w:left="4320" w:hanging="1080"/>
      </w:pPr>
      <w:rPr>
        <w:rFonts w:asciiTheme="majorHAnsi" w:hAnsiTheme="majorHAnsi" w:cstheme="majorBidi" w:hint="default"/>
        <w:color w:val="2F5496" w:themeColor="accent1" w:themeShade="BF"/>
        <w:sz w:val="26"/>
      </w:rPr>
    </w:lvl>
    <w:lvl w:ilvl="5">
      <w:start w:val="1"/>
      <w:numFmt w:val="decimal"/>
      <w:isLgl/>
      <w:lvlText w:val="%1.%2.%3.%4.%5.%6"/>
      <w:lvlJc w:val="left"/>
      <w:pPr>
        <w:ind w:left="5040" w:hanging="1080"/>
      </w:pPr>
      <w:rPr>
        <w:rFonts w:asciiTheme="majorHAnsi" w:hAnsiTheme="majorHAnsi" w:cstheme="majorBidi" w:hint="default"/>
        <w:color w:val="2F5496" w:themeColor="accent1" w:themeShade="BF"/>
        <w:sz w:val="26"/>
      </w:rPr>
    </w:lvl>
    <w:lvl w:ilvl="6">
      <w:start w:val="1"/>
      <w:numFmt w:val="decimal"/>
      <w:isLgl/>
      <w:lvlText w:val="%1.%2.%3.%4.%5.%6.%7"/>
      <w:lvlJc w:val="left"/>
      <w:pPr>
        <w:ind w:left="6120" w:hanging="1440"/>
      </w:pPr>
      <w:rPr>
        <w:rFonts w:asciiTheme="majorHAnsi" w:hAnsiTheme="majorHAnsi" w:cstheme="majorBidi" w:hint="default"/>
        <w:color w:val="2F5496" w:themeColor="accent1" w:themeShade="BF"/>
        <w:sz w:val="26"/>
      </w:rPr>
    </w:lvl>
    <w:lvl w:ilvl="7">
      <w:start w:val="1"/>
      <w:numFmt w:val="decimal"/>
      <w:isLgl/>
      <w:lvlText w:val="%1.%2.%3.%4.%5.%6.%7.%8"/>
      <w:lvlJc w:val="left"/>
      <w:pPr>
        <w:ind w:left="6840" w:hanging="1440"/>
      </w:pPr>
      <w:rPr>
        <w:rFonts w:asciiTheme="majorHAnsi" w:hAnsiTheme="majorHAnsi" w:cstheme="majorBidi" w:hint="default"/>
        <w:color w:val="2F5496" w:themeColor="accent1" w:themeShade="BF"/>
        <w:sz w:val="26"/>
      </w:rPr>
    </w:lvl>
    <w:lvl w:ilvl="8">
      <w:start w:val="1"/>
      <w:numFmt w:val="decimal"/>
      <w:isLgl/>
      <w:lvlText w:val="%1.%2.%3.%4.%5.%6.%7.%8.%9"/>
      <w:lvlJc w:val="left"/>
      <w:pPr>
        <w:ind w:left="7920" w:hanging="1800"/>
      </w:pPr>
      <w:rPr>
        <w:rFonts w:asciiTheme="majorHAnsi" w:hAnsiTheme="majorHAnsi" w:cstheme="majorBidi" w:hint="default"/>
        <w:color w:val="2F5496" w:themeColor="accent1" w:themeShade="BF"/>
        <w:sz w:val="26"/>
      </w:rPr>
    </w:lvl>
  </w:abstractNum>
  <w:abstractNum w:abstractNumId="46" w15:restartNumberingAfterBreak="0">
    <w:nsid w:val="6EC013CD"/>
    <w:multiLevelType w:val="hybridMultilevel"/>
    <w:tmpl w:val="8B163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A06845"/>
    <w:multiLevelType w:val="multilevel"/>
    <w:tmpl w:val="D326E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7201BD"/>
    <w:multiLevelType w:val="multilevel"/>
    <w:tmpl w:val="99164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881E94"/>
    <w:multiLevelType w:val="multilevel"/>
    <w:tmpl w:val="B95CA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EF5536"/>
    <w:multiLevelType w:val="hybridMultilevel"/>
    <w:tmpl w:val="A4E21D2E"/>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start w:val="1"/>
      <w:numFmt w:val="bullet"/>
      <w:lvlText w:val=""/>
      <w:lvlJc w:val="left"/>
      <w:pPr>
        <w:ind w:left="4320" w:hanging="360"/>
      </w:pPr>
      <w:rPr>
        <w:rFonts w:ascii="Wingdings" w:hAnsi="Wingdings" w:hint="default"/>
      </w:rPr>
    </w:lvl>
    <w:lvl w:ilvl="6" w:tplc="440A0001">
      <w:start w:val="1"/>
      <w:numFmt w:val="bullet"/>
      <w:lvlText w:val=""/>
      <w:lvlJc w:val="left"/>
      <w:pPr>
        <w:ind w:left="5040" w:hanging="360"/>
      </w:pPr>
      <w:rPr>
        <w:rFonts w:ascii="Symbol" w:hAnsi="Symbol" w:hint="default"/>
      </w:rPr>
    </w:lvl>
    <w:lvl w:ilvl="7" w:tplc="440A0003">
      <w:start w:val="1"/>
      <w:numFmt w:val="bullet"/>
      <w:lvlText w:val="o"/>
      <w:lvlJc w:val="left"/>
      <w:pPr>
        <w:ind w:left="5760" w:hanging="360"/>
      </w:pPr>
      <w:rPr>
        <w:rFonts w:ascii="Courier New" w:hAnsi="Courier New" w:cs="Courier New" w:hint="default"/>
      </w:rPr>
    </w:lvl>
    <w:lvl w:ilvl="8" w:tplc="440A0005">
      <w:start w:val="1"/>
      <w:numFmt w:val="bullet"/>
      <w:lvlText w:val=""/>
      <w:lvlJc w:val="left"/>
      <w:pPr>
        <w:ind w:left="6480" w:hanging="360"/>
      </w:pPr>
      <w:rPr>
        <w:rFonts w:ascii="Wingdings" w:hAnsi="Wingdings" w:hint="default"/>
      </w:rPr>
    </w:lvl>
  </w:abstractNum>
  <w:abstractNum w:abstractNumId="51" w15:restartNumberingAfterBreak="0">
    <w:nsid w:val="7C9A71C1"/>
    <w:multiLevelType w:val="hybridMultilevel"/>
    <w:tmpl w:val="7BF26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D556952"/>
    <w:multiLevelType w:val="multilevel"/>
    <w:tmpl w:val="5A9EC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E5E246F"/>
    <w:multiLevelType w:val="hybridMultilevel"/>
    <w:tmpl w:val="00AC47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ED0BC1D"/>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1.%2.%3"/>
      <w:lvlJc w:val="left"/>
      <w:pPr>
        <w:ind w:left="720" w:hanging="720"/>
      </w:pPr>
      <w:rPr>
        <w:rFonts w:ascii="Times New Roman" w:hAnsi="Times New Roman" w:hint="default"/>
      </w:rPr>
    </w:lvl>
    <w:lvl w:ilvl="3">
      <w:start w:val="1"/>
      <w:numFmt w:val="decimal"/>
      <w:lvlText w:val="%1.%2.%3.%4"/>
      <w:lvlJc w:val="left"/>
      <w:pPr>
        <w:ind w:left="1080" w:hanging="108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7F787AFC"/>
    <w:multiLevelType w:val="multilevel"/>
    <w:tmpl w:val="E448392A"/>
    <w:lvl w:ilvl="0">
      <w:start w:val="1"/>
      <w:numFmt w:val="decimal"/>
      <w:lvlText w:val="%1"/>
      <w:lvlJc w:val="left"/>
      <w:pPr>
        <w:ind w:left="360" w:hanging="360"/>
      </w:pPr>
      <w:rPr>
        <w:rFonts w:asciiTheme="majorHAnsi" w:hAnsiTheme="majorHAnsi" w:cstheme="majorBidi" w:hint="default"/>
        <w:color w:val="2F5496" w:themeColor="accent1" w:themeShade="BF"/>
        <w:sz w:val="26"/>
      </w:rPr>
    </w:lvl>
    <w:lvl w:ilvl="1">
      <w:start w:val="1"/>
      <w:numFmt w:val="decimal"/>
      <w:lvlText w:val="%1.%2"/>
      <w:lvlJc w:val="left"/>
      <w:pPr>
        <w:ind w:left="720" w:hanging="360"/>
      </w:pPr>
      <w:rPr>
        <w:rFonts w:asciiTheme="majorHAnsi" w:hAnsiTheme="majorHAnsi" w:cstheme="majorBidi" w:hint="default"/>
        <w:color w:val="2F5496" w:themeColor="accent1" w:themeShade="BF"/>
        <w:sz w:val="26"/>
      </w:rPr>
    </w:lvl>
    <w:lvl w:ilvl="2">
      <w:start w:val="1"/>
      <w:numFmt w:val="decimal"/>
      <w:lvlText w:val="%1.%2.%3"/>
      <w:lvlJc w:val="left"/>
      <w:pPr>
        <w:ind w:left="1440" w:hanging="720"/>
      </w:pPr>
      <w:rPr>
        <w:rFonts w:asciiTheme="majorHAnsi" w:hAnsiTheme="majorHAnsi" w:cstheme="majorBidi" w:hint="default"/>
        <w:color w:val="2F5496" w:themeColor="accent1" w:themeShade="BF"/>
        <w:sz w:val="26"/>
      </w:rPr>
    </w:lvl>
    <w:lvl w:ilvl="3">
      <w:start w:val="1"/>
      <w:numFmt w:val="decimal"/>
      <w:lvlText w:val="%1.%2.%3.%4"/>
      <w:lvlJc w:val="left"/>
      <w:pPr>
        <w:ind w:left="1800" w:hanging="720"/>
      </w:pPr>
      <w:rPr>
        <w:rFonts w:asciiTheme="majorHAnsi" w:hAnsiTheme="majorHAnsi" w:cstheme="majorBidi" w:hint="default"/>
        <w:color w:val="2F5496" w:themeColor="accent1" w:themeShade="BF"/>
        <w:sz w:val="26"/>
      </w:rPr>
    </w:lvl>
    <w:lvl w:ilvl="4">
      <w:start w:val="1"/>
      <w:numFmt w:val="decimal"/>
      <w:lvlText w:val="%1.%2.%3.%4.%5"/>
      <w:lvlJc w:val="left"/>
      <w:pPr>
        <w:ind w:left="2520" w:hanging="1080"/>
      </w:pPr>
      <w:rPr>
        <w:rFonts w:asciiTheme="majorHAnsi" w:hAnsiTheme="majorHAnsi" w:cstheme="majorBidi" w:hint="default"/>
        <w:color w:val="2F5496" w:themeColor="accent1" w:themeShade="BF"/>
        <w:sz w:val="26"/>
      </w:rPr>
    </w:lvl>
    <w:lvl w:ilvl="5">
      <w:start w:val="1"/>
      <w:numFmt w:val="decimal"/>
      <w:lvlText w:val="%1.%2.%3.%4.%5.%6"/>
      <w:lvlJc w:val="left"/>
      <w:pPr>
        <w:ind w:left="2880" w:hanging="1080"/>
      </w:pPr>
      <w:rPr>
        <w:rFonts w:asciiTheme="majorHAnsi" w:hAnsiTheme="majorHAnsi" w:cstheme="majorBidi" w:hint="default"/>
        <w:color w:val="2F5496" w:themeColor="accent1" w:themeShade="BF"/>
        <w:sz w:val="26"/>
      </w:rPr>
    </w:lvl>
    <w:lvl w:ilvl="6">
      <w:start w:val="1"/>
      <w:numFmt w:val="decimal"/>
      <w:lvlText w:val="%1.%2.%3.%4.%5.%6.%7"/>
      <w:lvlJc w:val="left"/>
      <w:pPr>
        <w:ind w:left="3600" w:hanging="1440"/>
      </w:pPr>
      <w:rPr>
        <w:rFonts w:asciiTheme="majorHAnsi" w:hAnsiTheme="majorHAnsi" w:cstheme="majorBidi" w:hint="default"/>
        <w:color w:val="2F5496" w:themeColor="accent1" w:themeShade="BF"/>
        <w:sz w:val="26"/>
      </w:rPr>
    </w:lvl>
    <w:lvl w:ilvl="7">
      <w:start w:val="1"/>
      <w:numFmt w:val="decimal"/>
      <w:lvlText w:val="%1.%2.%3.%4.%5.%6.%7.%8"/>
      <w:lvlJc w:val="left"/>
      <w:pPr>
        <w:ind w:left="3960" w:hanging="1440"/>
      </w:pPr>
      <w:rPr>
        <w:rFonts w:asciiTheme="majorHAnsi" w:hAnsiTheme="majorHAnsi" w:cstheme="majorBidi" w:hint="default"/>
        <w:color w:val="2F5496" w:themeColor="accent1" w:themeShade="BF"/>
        <w:sz w:val="26"/>
      </w:rPr>
    </w:lvl>
    <w:lvl w:ilvl="8">
      <w:start w:val="1"/>
      <w:numFmt w:val="decimal"/>
      <w:lvlText w:val="%1.%2.%3.%4.%5.%6.%7.%8.%9"/>
      <w:lvlJc w:val="left"/>
      <w:pPr>
        <w:ind w:left="4680" w:hanging="1800"/>
      </w:pPr>
      <w:rPr>
        <w:rFonts w:asciiTheme="majorHAnsi" w:hAnsiTheme="majorHAnsi" w:cstheme="majorBidi" w:hint="default"/>
        <w:color w:val="2F5496" w:themeColor="accent1" w:themeShade="BF"/>
        <w:sz w:val="26"/>
      </w:rPr>
    </w:lvl>
  </w:abstractNum>
  <w:num w:numId="1" w16cid:durableId="1757896554">
    <w:abstractNumId w:val="15"/>
  </w:num>
  <w:num w:numId="2" w16cid:durableId="1097022125">
    <w:abstractNumId w:val="39"/>
  </w:num>
  <w:num w:numId="3" w16cid:durableId="1625114408">
    <w:abstractNumId w:val="33"/>
  </w:num>
  <w:num w:numId="4" w16cid:durableId="1505510312">
    <w:abstractNumId w:val="51"/>
  </w:num>
  <w:num w:numId="5" w16cid:durableId="511454266">
    <w:abstractNumId w:val="23"/>
  </w:num>
  <w:num w:numId="6" w16cid:durableId="1003126663">
    <w:abstractNumId w:val="21"/>
  </w:num>
  <w:num w:numId="7" w16cid:durableId="295911799">
    <w:abstractNumId w:val="9"/>
  </w:num>
  <w:num w:numId="8" w16cid:durableId="501316114">
    <w:abstractNumId w:val="37"/>
  </w:num>
  <w:num w:numId="9" w16cid:durableId="1340473659">
    <w:abstractNumId w:val="42"/>
  </w:num>
  <w:num w:numId="10" w16cid:durableId="821239178">
    <w:abstractNumId w:val="2"/>
  </w:num>
  <w:num w:numId="11" w16cid:durableId="1711221007">
    <w:abstractNumId w:val="45"/>
  </w:num>
  <w:num w:numId="12" w16cid:durableId="1695955248">
    <w:abstractNumId w:val="18"/>
  </w:num>
  <w:num w:numId="13" w16cid:durableId="692656079">
    <w:abstractNumId w:val="55"/>
  </w:num>
  <w:num w:numId="14" w16cid:durableId="1034188277">
    <w:abstractNumId w:val="10"/>
  </w:num>
  <w:num w:numId="15" w16cid:durableId="1372878670">
    <w:abstractNumId w:val="54"/>
  </w:num>
  <w:num w:numId="16" w16cid:durableId="207881874">
    <w:abstractNumId w:val="12"/>
  </w:num>
  <w:num w:numId="17" w16cid:durableId="1450467538">
    <w:abstractNumId w:val="25"/>
  </w:num>
  <w:num w:numId="18" w16cid:durableId="891383403">
    <w:abstractNumId w:val="50"/>
  </w:num>
  <w:num w:numId="19" w16cid:durableId="1361710040">
    <w:abstractNumId w:val="35"/>
  </w:num>
  <w:num w:numId="20" w16cid:durableId="466507044">
    <w:abstractNumId w:val="3"/>
  </w:num>
  <w:num w:numId="21" w16cid:durableId="1027754724">
    <w:abstractNumId w:val="36"/>
  </w:num>
  <w:num w:numId="22" w16cid:durableId="1203396854">
    <w:abstractNumId w:val="5"/>
  </w:num>
  <w:num w:numId="23" w16cid:durableId="1699354281">
    <w:abstractNumId w:val="1"/>
  </w:num>
  <w:num w:numId="24" w16cid:durableId="235168470">
    <w:abstractNumId w:val="46"/>
  </w:num>
  <w:num w:numId="25" w16cid:durableId="1671785985">
    <w:abstractNumId w:val="53"/>
  </w:num>
  <w:num w:numId="26" w16cid:durableId="1525047552">
    <w:abstractNumId w:val="6"/>
  </w:num>
  <w:num w:numId="27" w16cid:durableId="897089032">
    <w:abstractNumId w:val="29"/>
  </w:num>
  <w:num w:numId="28" w16cid:durableId="1713312543">
    <w:abstractNumId w:val="34"/>
  </w:num>
  <w:num w:numId="29" w16cid:durableId="222640210">
    <w:abstractNumId w:val="38"/>
  </w:num>
  <w:num w:numId="30" w16cid:durableId="1931500822">
    <w:abstractNumId w:val="41"/>
  </w:num>
  <w:num w:numId="31" w16cid:durableId="991173927">
    <w:abstractNumId w:val="22"/>
  </w:num>
  <w:num w:numId="32" w16cid:durableId="665941868">
    <w:abstractNumId w:val="7"/>
  </w:num>
  <w:num w:numId="33" w16cid:durableId="1948465784">
    <w:abstractNumId w:val="32"/>
  </w:num>
  <w:num w:numId="34" w16cid:durableId="54623923">
    <w:abstractNumId w:val="27"/>
  </w:num>
  <w:num w:numId="35" w16cid:durableId="1663436236">
    <w:abstractNumId w:val="47"/>
  </w:num>
  <w:num w:numId="36" w16cid:durableId="1324160762">
    <w:abstractNumId w:val="4"/>
  </w:num>
  <w:num w:numId="37" w16cid:durableId="1409769247">
    <w:abstractNumId w:val="16"/>
  </w:num>
  <w:num w:numId="38" w16cid:durableId="872964751">
    <w:abstractNumId w:val="48"/>
  </w:num>
  <w:num w:numId="39" w16cid:durableId="1831870276">
    <w:abstractNumId w:val="31"/>
  </w:num>
  <w:num w:numId="40" w16cid:durableId="1389378503">
    <w:abstractNumId w:val="24"/>
  </w:num>
  <w:num w:numId="41" w16cid:durableId="106632093">
    <w:abstractNumId w:val="49"/>
  </w:num>
  <w:num w:numId="42" w16cid:durableId="1575092631">
    <w:abstractNumId w:val="14"/>
  </w:num>
  <w:num w:numId="43" w16cid:durableId="83500789">
    <w:abstractNumId w:val="11"/>
  </w:num>
  <w:num w:numId="44" w16cid:durableId="65811046">
    <w:abstractNumId w:val="40"/>
  </w:num>
  <w:num w:numId="45" w16cid:durableId="67576607">
    <w:abstractNumId w:val="28"/>
  </w:num>
  <w:num w:numId="46" w16cid:durableId="1372613062">
    <w:abstractNumId w:val="13"/>
  </w:num>
  <w:num w:numId="47" w16cid:durableId="2097551978">
    <w:abstractNumId w:val="44"/>
  </w:num>
  <w:num w:numId="48" w16cid:durableId="207690601">
    <w:abstractNumId w:val="8"/>
  </w:num>
  <w:num w:numId="49" w16cid:durableId="1918007751">
    <w:abstractNumId w:val="26"/>
  </w:num>
  <w:num w:numId="50" w16cid:durableId="214244480">
    <w:abstractNumId w:val="20"/>
  </w:num>
  <w:num w:numId="51" w16cid:durableId="1943104140">
    <w:abstractNumId w:val="0"/>
  </w:num>
  <w:num w:numId="52" w16cid:durableId="905921391">
    <w:abstractNumId w:val="30"/>
  </w:num>
  <w:num w:numId="53" w16cid:durableId="1705641823">
    <w:abstractNumId w:val="19"/>
  </w:num>
  <w:num w:numId="54" w16cid:durableId="1447625620">
    <w:abstractNumId w:val="52"/>
  </w:num>
  <w:num w:numId="55" w16cid:durableId="210653560">
    <w:abstractNumId w:val="43"/>
  </w:num>
  <w:num w:numId="56" w16cid:durableId="932858409">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ADE GARCIA ROLANDO ANTONIO">
    <w15:presenceInfo w15:providerId="AD" w15:userId="S::2712072023@mail.utec.edu.sv::8e059385-cfca-47f2-aae3-f6742b2a42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4BE"/>
    <w:rsid w:val="00003B01"/>
    <w:rsid w:val="0000649A"/>
    <w:rsid w:val="00023EA3"/>
    <w:rsid w:val="000342C2"/>
    <w:rsid w:val="000543A1"/>
    <w:rsid w:val="000605A9"/>
    <w:rsid w:val="00064578"/>
    <w:rsid w:val="00086E8F"/>
    <w:rsid w:val="00090530"/>
    <w:rsid w:val="000B2070"/>
    <w:rsid w:val="000E5FA2"/>
    <w:rsid w:val="000F1360"/>
    <w:rsid w:val="000F6F46"/>
    <w:rsid w:val="001023B6"/>
    <w:rsid w:val="00117BD2"/>
    <w:rsid w:val="001202F0"/>
    <w:rsid w:val="00146269"/>
    <w:rsid w:val="001466B9"/>
    <w:rsid w:val="00147BF4"/>
    <w:rsid w:val="0015540A"/>
    <w:rsid w:val="00160598"/>
    <w:rsid w:val="0019053F"/>
    <w:rsid w:val="00195012"/>
    <w:rsid w:val="001F2F3F"/>
    <w:rsid w:val="001F563E"/>
    <w:rsid w:val="00237720"/>
    <w:rsid w:val="00250E55"/>
    <w:rsid w:val="00267A3E"/>
    <w:rsid w:val="002A3748"/>
    <w:rsid w:val="00314C13"/>
    <w:rsid w:val="0034688E"/>
    <w:rsid w:val="00366990"/>
    <w:rsid w:val="00371B32"/>
    <w:rsid w:val="00375348"/>
    <w:rsid w:val="003B09C6"/>
    <w:rsid w:val="003D1F5D"/>
    <w:rsid w:val="00405E1A"/>
    <w:rsid w:val="00413078"/>
    <w:rsid w:val="00413460"/>
    <w:rsid w:val="00417B93"/>
    <w:rsid w:val="0043583B"/>
    <w:rsid w:val="004718C1"/>
    <w:rsid w:val="00486B00"/>
    <w:rsid w:val="004B36D6"/>
    <w:rsid w:val="004F1E62"/>
    <w:rsid w:val="005057CF"/>
    <w:rsid w:val="00512DD8"/>
    <w:rsid w:val="0052293F"/>
    <w:rsid w:val="00535F4B"/>
    <w:rsid w:val="00566A30"/>
    <w:rsid w:val="005A7146"/>
    <w:rsid w:val="005B4121"/>
    <w:rsid w:val="005B6AE1"/>
    <w:rsid w:val="005C19DD"/>
    <w:rsid w:val="005D476A"/>
    <w:rsid w:val="005E29E9"/>
    <w:rsid w:val="00601B26"/>
    <w:rsid w:val="00641AB6"/>
    <w:rsid w:val="006434F0"/>
    <w:rsid w:val="006520FE"/>
    <w:rsid w:val="00690701"/>
    <w:rsid w:val="00693564"/>
    <w:rsid w:val="00694C87"/>
    <w:rsid w:val="006A2EC5"/>
    <w:rsid w:val="006B33C1"/>
    <w:rsid w:val="006C24BE"/>
    <w:rsid w:val="006D5980"/>
    <w:rsid w:val="0071068F"/>
    <w:rsid w:val="007250BF"/>
    <w:rsid w:val="007400E6"/>
    <w:rsid w:val="00752AE7"/>
    <w:rsid w:val="007A2B50"/>
    <w:rsid w:val="007C20CD"/>
    <w:rsid w:val="007D7676"/>
    <w:rsid w:val="0081522D"/>
    <w:rsid w:val="008363C6"/>
    <w:rsid w:val="00852348"/>
    <w:rsid w:val="00881608"/>
    <w:rsid w:val="00886CC5"/>
    <w:rsid w:val="008A35AF"/>
    <w:rsid w:val="00900C84"/>
    <w:rsid w:val="009111EF"/>
    <w:rsid w:val="009510BF"/>
    <w:rsid w:val="00953ED5"/>
    <w:rsid w:val="00955389"/>
    <w:rsid w:val="00964666"/>
    <w:rsid w:val="009776CB"/>
    <w:rsid w:val="00993928"/>
    <w:rsid w:val="009B08D9"/>
    <w:rsid w:val="009E1C69"/>
    <w:rsid w:val="009E3AD3"/>
    <w:rsid w:val="00A03DC6"/>
    <w:rsid w:val="00A0523B"/>
    <w:rsid w:val="00A06470"/>
    <w:rsid w:val="00A409F5"/>
    <w:rsid w:val="00A413FC"/>
    <w:rsid w:val="00A43360"/>
    <w:rsid w:val="00A54090"/>
    <w:rsid w:val="00A55A71"/>
    <w:rsid w:val="00A5711B"/>
    <w:rsid w:val="00A5743D"/>
    <w:rsid w:val="00A61844"/>
    <w:rsid w:val="00A764E5"/>
    <w:rsid w:val="00A84C19"/>
    <w:rsid w:val="00A85743"/>
    <w:rsid w:val="00AA0209"/>
    <w:rsid w:val="00AB6E47"/>
    <w:rsid w:val="00AB7682"/>
    <w:rsid w:val="00AC0607"/>
    <w:rsid w:val="00AD592B"/>
    <w:rsid w:val="00AF2A97"/>
    <w:rsid w:val="00B003A5"/>
    <w:rsid w:val="00B0074D"/>
    <w:rsid w:val="00B07BC8"/>
    <w:rsid w:val="00B322AD"/>
    <w:rsid w:val="00B50B0A"/>
    <w:rsid w:val="00B57B97"/>
    <w:rsid w:val="00B729DE"/>
    <w:rsid w:val="00B73F88"/>
    <w:rsid w:val="00B817D4"/>
    <w:rsid w:val="00B90C45"/>
    <w:rsid w:val="00BB1598"/>
    <w:rsid w:val="00BC3C9E"/>
    <w:rsid w:val="00BC7CD0"/>
    <w:rsid w:val="00BD35A2"/>
    <w:rsid w:val="00BE0DF2"/>
    <w:rsid w:val="00C04F97"/>
    <w:rsid w:val="00C074AC"/>
    <w:rsid w:val="00C260AA"/>
    <w:rsid w:val="00C37AA4"/>
    <w:rsid w:val="00C519EE"/>
    <w:rsid w:val="00C63156"/>
    <w:rsid w:val="00CA6829"/>
    <w:rsid w:val="00CC12FF"/>
    <w:rsid w:val="00CC7E44"/>
    <w:rsid w:val="00CF3A76"/>
    <w:rsid w:val="00CF742B"/>
    <w:rsid w:val="00D07D32"/>
    <w:rsid w:val="00D11C23"/>
    <w:rsid w:val="00D11EDD"/>
    <w:rsid w:val="00D3215B"/>
    <w:rsid w:val="00D400CA"/>
    <w:rsid w:val="00D51DF3"/>
    <w:rsid w:val="00D57E5F"/>
    <w:rsid w:val="00D665F3"/>
    <w:rsid w:val="00D807A0"/>
    <w:rsid w:val="00D81C5B"/>
    <w:rsid w:val="00D844DD"/>
    <w:rsid w:val="00DF5D0A"/>
    <w:rsid w:val="00E44EBE"/>
    <w:rsid w:val="00E84400"/>
    <w:rsid w:val="00EA3C4A"/>
    <w:rsid w:val="00EA3D68"/>
    <w:rsid w:val="00EA6340"/>
    <w:rsid w:val="00EF1CFB"/>
    <w:rsid w:val="00EF3695"/>
    <w:rsid w:val="00EF5E45"/>
    <w:rsid w:val="00F012CA"/>
    <w:rsid w:val="00F013A5"/>
    <w:rsid w:val="00F12745"/>
    <w:rsid w:val="00F221CC"/>
    <w:rsid w:val="00F40C17"/>
    <w:rsid w:val="00F5704B"/>
    <w:rsid w:val="00F6598D"/>
    <w:rsid w:val="00F6635D"/>
    <w:rsid w:val="00F742F1"/>
    <w:rsid w:val="00F93CE8"/>
    <w:rsid w:val="00F9419F"/>
    <w:rsid w:val="00FA07B8"/>
    <w:rsid w:val="00FA1EB8"/>
    <w:rsid w:val="00FA7ABC"/>
    <w:rsid w:val="0595BC9B"/>
    <w:rsid w:val="1503D2F7"/>
    <w:rsid w:val="1632F065"/>
    <w:rsid w:val="2D450C13"/>
    <w:rsid w:val="2F580DF5"/>
    <w:rsid w:val="352EDAF5"/>
    <w:rsid w:val="3D6C7A8F"/>
    <w:rsid w:val="4626C6D6"/>
    <w:rsid w:val="4628C671"/>
    <w:rsid w:val="4FB6805A"/>
    <w:rsid w:val="52821EA8"/>
    <w:rsid w:val="550786A0"/>
    <w:rsid w:val="6773709A"/>
    <w:rsid w:val="73FA5DCB"/>
    <w:rsid w:val="78A1B494"/>
    <w:rsid w:val="7C874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3FFCA"/>
  <w15:chartTrackingRefBased/>
  <w15:docId w15:val="{9C12DB63-23FC-4883-9349-65040B2B8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SV"/>
    </w:rPr>
  </w:style>
  <w:style w:type="paragraph" w:styleId="Heading1">
    <w:name w:val="heading 1"/>
    <w:basedOn w:val="Normal"/>
    <w:next w:val="Normal"/>
    <w:link w:val="Heading1Char"/>
    <w:uiPriority w:val="9"/>
    <w:qFormat/>
    <w:rsid w:val="00566A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19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7E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729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acimagecontainer">
    <w:name w:val="wacimagecontainer"/>
    <w:basedOn w:val="DefaultParagraphFont"/>
    <w:rsid w:val="00B817D4"/>
  </w:style>
  <w:style w:type="paragraph" w:customStyle="1" w:styleId="paragraph">
    <w:name w:val="paragraph"/>
    <w:basedOn w:val="Normal"/>
    <w:rsid w:val="000F1360"/>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normaltextrun">
    <w:name w:val="normaltextrun"/>
    <w:basedOn w:val="DefaultParagraphFont"/>
    <w:rsid w:val="000F1360"/>
  </w:style>
  <w:style w:type="character" w:customStyle="1" w:styleId="eop">
    <w:name w:val="eop"/>
    <w:basedOn w:val="DefaultParagraphFont"/>
    <w:rsid w:val="000F1360"/>
  </w:style>
  <w:style w:type="character" w:customStyle="1" w:styleId="Heading1Char">
    <w:name w:val="Heading 1 Char"/>
    <w:basedOn w:val="DefaultParagraphFont"/>
    <w:link w:val="Heading1"/>
    <w:uiPriority w:val="9"/>
    <w:rsid w:val="00566A30"/>
    <w:rPr>
      <w:rFonts w:asciiTheme="majorHAnsi" w:eastAsiaTheme="majorEastAsia" w:hAnsiTheme="majorHAnsi" w:cstheme="majorBidi"/>
      <w:color w:val="2F5496" w:themeColor="accent1" w:themeShade="BF"/>
      <w:sz w:val="32"/>
      <w:szCs w:val="32"/>
      <w:lang w:val="es-SV"/>
    </w:rPr>
  </w:style>
  <w:style w:type="paragraph" w:styleId="TOCHeading">
    <w:name w:val="TOC Heading"/>
    <w:basedOn w:val="Heading1"/>
    <w:next w:val="Normal"/>
    <w:uiPriority w:val="39"/>
    <w:unhideWhenUsed/>
    <w:qFormat/>
    <w:rsid w:val="00566A30"/>
    <w:pPr>
      <w:outlineLvl w:val="9"/>
    </w:pPr>
    <w:rPr>
      <w:kern w:val="0"/>
      <w:lang w:val="en-US"/>
      <w14:ligatures w14:val="none"/>
    </w:rPr>
  </w:style>
  <w:style w:type="paragraph" w:styleId="ListParagraph">
    <w:name w:val="List Paragraph"/>
    <w:basedOn w:val="Normal"/>
    <w:uiPriority w:val="34"/>
    <w:qFormat/>
    <w:rsid w:val="00D07D32"/>
    <w:pPr>
      <w:ind w:left="720"/>
      <w:contextualSpacing/>
    </w:pPr>
  </w:style>
  <w:style w:type="character" w:customStyle="1" w:styleId="Heading2Char">
    <w:name w:val="Heading 2 Char"/>
    <w:basedOn w:val="DefaultParagraphFont"/>
    <w:link w:val="Heading2"/>
    <w:uiPriority w:val="9"/>
    <w:rsid w:val="00C519EE"/>
    <w:rPr>
      <w:rFonts w:asciiTheme="majorHAnsi" w:eastAsiaTheme="majorEastAsia" w:hAnsiTheme="majorHAnsi" w:cstheme="majorBidi"/>
      <w:color w:val="2F5496" w:themeColor="accent1" w:themeShade="BF"/>
      <w:sz w:val="26"/>
      <w:szCs w:val="26"/>
      <w:lang w:val="es-SV"/>
    </w:rPr>
  </w:style>
  <w:style w:type="paragraph" w:styleId="TOC1">
    <w:name w:val="toc 1"/>
    <w:basedOn w:val="Normal"/>
    <w:next w:val="Normal"/>
    <w:autoRedefine/>
    <w:uiPriority w:val="39"/>
    <w:unhideWhenUsed/>
    <w:rsid w:val="00D51DF3"/>
    <w:pPr>
      <w:spacing w:after="100"/>
    </w:pPr>
  </w:style>
  <w:style w:type="paragraph" w:styleId="TOC2">
    <w:name w:val="toc 2"/>
    <w:basedOn w:val="Normal"/>
    <w:next w:val="Normal"/>
    <w:autoRedefine/>
    <w:uiPriority w:val="39"/>
    <w:unhideWhenUsed/>
    <w:rsid w:val="00D51DF3"/>
    <w:pPr>
      <w:spacing w:after="100"/>
      <w:ind w:left="220"/>
    </w:pPr>
  </w:style>
  <w:style w:type="character" w:styleId="Hyperlink">
    <w:name w:val="Hyperlink"/>
    <w:basedOn w:val="DefaultParagraphFont"/>
    <w:uiPriority w:val="99"/>
    <w:unhideWhenUsed/>
    <w:rsid w:val="00D51DF3"/>
    <w:rPr>
      <w:color w:val="0563C1" w:themeColor="hyperlink"/>
      <w:u w:val="single"/>
    </w:rPr>
  </w:style>
  <w:style w:type="character" w:customStyle="1" w:styleId="Heading3Char">
    <w:name w:val="Heading 3 Char"/>
    <w:basedOn w:val="DefaultParagraphFont"/>
    <w:link w:val="Heading3"/>
    <w:uiPriority w:val="9"/>
    <w:rsid w:val="00CC7E44"/>
    <w:rPr>
      <w:rFonts w:asciiTheme="majorHAnsi" w:eastAsiaTheme="majorEastAsia" w:hAnsiTheme="majorHAnsi" w:cstheme="majorBidi"/>
      <w:color w:val="1F3763" w:themeColor="accent1" w:themeShade="7F"/>
      <w:sz w:val="24"/>
      <w:szCs w:val="24"/>
      <w:lang w:val="es-SV"/>
    </w:rPr>
  </w:style>
  <w:style w:type="paragraph" w:styleId="TOC3">
    <w:name w:val="toc 3"/>
    <w:basedOn w:val="Normal"/>
    <w:next w:val="Normal"/>
    <w:autoRedefine/>
    <w:uiPriority w:val="39"/>
    <w:unhideWhenUsed/>
    <w:rsid w:val="00D11C23"/>
    <w:pPr>
      <w:spacing w:after="100"/>
      <w:ind w:left="440"/>
    </w:pPr>
  </w:style>
  <w:style w:type="character" w:customStyle="1" w:styleId="Heading4Char">
    <w:name w:val="Heading 4 Char"/>
    <w:basedOn w:val="DefaultParagraphFont"/>
    <w:link w:val="Heading4"/>
    <w:uiPriority w:val="9"/>
    <w:rsid w:val="00B729DE"/>
    <w:rPr>
      <w:rFonts w:asciiTheme="majorHAnsi" w:eastAsiaTheme="majorEastAsia" w:hAnsiTheme="majorHAnsi" w:cstheme="majorBidi"/>
      <w:i/>
      <w:iCs/>
      <w:color w:val="2F5496" w:themeColor="accent1" w:themeShade="BF"/>
      <w:lang w:val="es-SV"/>
    </w:rPr>
  </w:style>
  <w:style w:type="paragraph" w:styleId="Revision">
    <w:name w:val="Revision"/>
    <w:hidden/>
    <w:uiPriority w:val="99"/>
    <w:semiHidden/>
    <w:rsid w:val="001202F0"/>
    <w:pPr>
      <w:spacing w:after="0" w:line="240" w:lineRule="auto"/>
    </w:pPr>
    <w:rPr>
      <w:lang w:val="es-SV"/>
    </w:rPr>
  </w:style>
  <w:style w:type="table" w:styleId="TableGrid">
    <w:name w:val="Table Grid"/>
    <w:basedOn w:val="TableNormal"/>
    <w:uiPriority w:val="39"/>
    <w:rsid w:val="00B73F88"/>
    <w:pPr>
      <w:spacing w:after="0" w:line="240" w:lineRule="auto"/>
    </w:pPr>
    <w:rPr>
      <w:kern w:val="0"/>
      <w:lang w:val="es-MX"/>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C3C9E"/>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BC3C9E"/>
    <w:rPr>
      <w:b/>
      <w:bCs/>
    </w:rPr>
  </w:style>
  <w:style w:type="character" w:styleId="HTMLCode">
    <w:name w:val="HTML Code"/>
    <w:basedOn w:val="DefaultParagraphFont"/>
    <w:uiPriority w:val="99"/>
    <w:semiHidden/>
    <w:unhideWhenUsed/>
    <w:rsid w:val="00BC3C9E"/>
    <w:rPr>
      <w:rFonts w:ascii="Courier New" w:eastAsia="Times New Roman" w:hAnsi="Courier New" w:cs="Courier New"/>
      <w:sz w:val="20"/>
      <w:szCs w:val="20"/>
    </w:rPr>
  </w:style>
  <w:style w:type="character" w:styleId="Emphasis">
    <w:name w:val="Emphasis"/>
    <w:basedOn w:val="DefaultParagraphFont"/>
    <w:uiPriority w:val="20"/>
    <w:qFormat/>
    <w:rsid w:val="00F40C17"/>
    <w:rPr>
      <w:i/>
      <w:iCs/>
    </w:rPr>
  </w:style>
  <w:style w:type="character" w:styleId="UnresolvedMention">
    <w:name w:val="Unresolved Mention"/>
    <w:basedOn w:val="DefaultParagraphFont"/>
    <w:uiPriority w:val="99"/>
    <w:semiHidden/>
    <w:unhideWhenUsed/>
    <w:rsid w:val="009B08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647758">
      <w:bodyDiv w:val="1"/>
      <w:marLeft w:val="0"/>
      <w:marRight w:val="0"/>
      <w:marTop w:val="0"/>
      <w:marBottom w:val="0"/>
      <w:divBdr>
        <w:top w:val="none" w:sz="0" w:space="0" w:color="auto"/>
        <w:left w:val="none" w:sz="0" w:space="0" w:color="auto"/>
        <w:bottom w:val="none" w:sz="0" w:space="0" w:color="auto"/>
        <w:right w:val="none" w:sz="0" w:space="0" w:color="auto"/>
      </w:divBdr>
    </w:div>
    <w:div w:id="317006143">
      <w:bodyDiv w:val="1"/>
      <w:marLeft w:val="0"/>
      <w:marRight w:val="0"/>
      <w:marTop w:val="0"/>
      <w:marBottom w:val="0"/>
      <w:divBdr>
        <w:top w:val="none" w:sz="0" w:space="0" w:color="auto"/>
        <w:left w:val="none" w:sz="0" w:space="0" w:color="auto"/>
        <w:bottom w:val="none" w:sz="0" w:space="0" w:color="auto"/>
        <w:right w:val="none" w:sz="0" w:space="0" w:color="auto"/>
      </w:divBdr>
    </w:div>
    <w:div w:id="321466764">
      <w:bodyDiv w:val="1"/>
      <w:marLeft w:val="0"/>
      <w:marRight w:val="0"/>
      <w:marTop w:val="0"/>
      <w:marBottom w:val="0"/>
      <w:divBdr>
        <w:top w:val="none" w:sz="0" w:space="0" w:color="auto"/>
        <w:left w:val="none" w:sz="0" w:space="0" w:color="auto"/>
        <w:bottom w:val="none" w:sz="0" w:space="0" w:color="auto"/>
        <w:right w:val="none" w:sz="0" w:space="0" w:color="auto"/>
      </w:divBdr>
    </w:div>
    <w:div w:id="341972567">
      <w:bodyDiv w:val="1"/>
      <w:marLeft w:val="0"/>
      <w:marRight w:val="0"/>
      <w:marTop w:val="0"/>
      <w:marBottom w:val="0"/>
      <w:divBdr>
        <w:top w:val="none" w:sz="0" w:space="0" w:color="auto"/>
        <w:left w:val="none" w:sz="0" w:space="0" w:color="auto"/>
        <w:bottom w:val="none" w:sz="0" w:space="0" w:color="auto"/>
        <w:right w:val="none" w:sz="0" w:space="0" w:color="auto"/>
      </w:divBdr>
    </w:div>
    <w:div w:id="362555931">
      <w:bodyDiv w:val="1"/>
      <w:marLeft w:val="0"/>
      <w:marRight w:val="0"/>
      <w:marTop w:val="0"/>
      <w:marBottom w:val="0"/>
      <w:divBdr>
        <w:top w:val="none" w:sz="0" w:space="0" w:color="auto"/>
        <w:left w:val="none" w:sz="0" w:space="0" w:color="auto"/>
        <w:bottom w:val="none" w:sz="0" w:space="0" w:color="auto"/>
        <w:right w:val="none" w:sz="0" w:space="0" w:color="auto"/>
      </w:divBdr>
    </w:div>
    <w:div w:id="381027301">
      <w:bodyDiv w:val="1"/>
      <w:marLeft w:val="0"/>
      <w:marRight w:val="0"/>
      <w:marTop w:val="0"/>
      <w:marBottom w:val="0"/>
      <w:divBdr>
        <w:top w:val="none" w:sz="0" w:space="0" w:color="auto"/>
        <w:left w:val="none" w:sz="0" w:space="0" w:color="auto"/>
        <w:bottom w:val="none" w:sz="0" w:space="0" w:color="auto"/>
        <w:right w:val="none" w:sz="0" w:space="0" w:color="auto"/>
      </w:divBdr>
    </w:div>
    <w:div w:id="419058339">
      <w:bodyDiv w:val="1"/>
      <w:marLeft w:val="0"/>
      <w:marRight w:val="0"/>
      <w:marTop w:val="0"/>
      <w:marBottom w:val="0"/>
      <w:divBdr>
        <w:top w:val="none" w:sz="0" w:space="0" w:color="auto"/>
        <w:left w:val="none" w:sz="0" w:space="0" w:color="auto"/>
        <w:bottom w:val="none" w:sz="0" w:space="0" w:color="auto"/>
        <w:right w:val="none" w:sz="0" w:space="0" w:color="auto"/>
      </w:divBdr>
    </w:div>
    <w:div w:id="484132612">
      <w:bodyDiv w:val="1"/>
      <w:marLeft w:val="0"/>
      <w:marRight w:val="0"/>
      <w:marTop w:val="0"/>
      <w:marBottom w:val="0"/>
      <w:divBdr>
        <w:top w:val="none" w:sz="0" w:space="0" w:color="auto"/>
        <w:left w:val="none" w:sz="0" w:space="0" w:color="auto"/>
        <w:bottom w:val="none" w:sz="0" w:space="0" w:color="auto"/>
        <w:right w:val="none" w:sz="0" w:space="0" w:color="auto"/>
      </w:divBdr>
    </w:div>
    <w:div w:id="667564802">
      <w:bodyDiv w:val="1"/>
      <w:marLeft w:val="0"/>
      <w:marRight w:val="0"/>
      <w:marTop w:val="0"/>
      <w:marBottom w:val="0"/>
      <w:divBdr>
        <w:top w:val="none" w:sz="0" w:space="0" w:color="auto"/>
        <w:left w:val="none" w:sz="0" w:space="0" w:color="auto"/>
        <w:bottom w:val="none" w:sz="0" w:space="0" w:color="auto"/>
        <w:right w:val="none" w:sz="0" w:space="0" w:color="auto"/>
      </w:divBdr>
    </w:div>
    <w:div w:id="794636767">
      <w:bodyDiv w:val="1"/>
      <w:marLeft w:val="0"/>
      <w:marRight w:val="0"/>
      <w:marTop w:val="0"/>
      <w:marBottom w:val="0"/>
      <w:divBdr>
        <w:top w:val="none" w:sz="0" w:space="0" w:color="auto"/>
        <w:left w:val="none" w:sz="0" w:space="0" w:color="auto"/>
        <w:bottom w:val="none" w:sz="0" w:space="0" w:color="auto"/>
        <w:right w:val="none" w:sz="0" w:space="0" w:color="auto"/>
      </w:divBdr>
      <w:divsChild>
        <w:div w:id="1556698989">
          <w:marLeft w:val="0"/>
          <w:marRight w:val="0"/>
          <w:marTop w:val="0"/>
          <w:marBottom w:val="60"/>
          <w:divBdr>
            <w:top w:val="none" w:sz="0" w:space="0" w:color="auto"/>
            <w:left w:val="none" w:sz="0" w:space="0" w:color="auto"/>
            <w:bottom w:val="none" w:sz="0" w:space="0" w:color="auto"/>
            <w:right w:val="none" w:sz="0" w:space="0" w:color="auto"/>
          </w:divBdr>
          <w:divsChild>
            <w:div w:id="172498772">
              <w:marLeft w:val="0"/>
              <w:marRight w:val="0"/>
              <w:marTop w:val="0"/>
              <w:marBottom w:val="0"/>
              <w:divBdr>
                <w:top w:val="none" w:sz="0" w:space="0" w:color="auto"/>
                <w:left w:val="none" w:sz="0" w:space="0" w:color="auto"/>
                <w:bottom w:val="none" w:sz="0" w:space="0" w:color="auto"/>
                <w:right w:val="none" w:sz="0" w:space="0" w:color="auto"/>
              </w:divBdr>
              <w:divsChild>
                <w:div w:id="15130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78645">
          <w:marLeft w:val="0"/>
          <w:marRight w:val="0"/>
          <w:marTop w:val="0"/>
          <w:marBottom w:val="0"/>
          <w:divBdr>
            <w:top w:val="none" w:sz="0" w:space="0" w:color="auto"/>
            <w:left w:val="none" w:sz="0" w:space="0" w:color="auto"/>
            <w:bottom w:val="none" w:sz="0" w:space="0" w:color="auto"/>
            <w:right w:val="none" w:sz="0" w:space="0" w:color="auto"/>
          </w:divBdr>
          <w:divsChild>
            <w:div w:id="1925798766">
              <w:marLeft w:val="0"/>
              <w:marRight w:val="0"/>
              <w:marTop w:val="0"/>
              <w:marBottom w:val="0"/>
              <w:divBdr>
                <w:top w:val="none" w:sz="0" w:space="0" w:color="auto"/>
                <w:left w:val="none" w:sz="0" w:space="0" w:color="auto"/>
                <w:bottom w:val="none" w:sz="0" w:space="0" w:color="auto"/>
                <w:right w:val="none" w:sz="0" w:space="0" w:color="auto"/>
              </w:divBdr>
              <w:divsChild>
                <w:div w:id="1320230375">
                  <w:marLeft w:val="0"/>
                  <w:marRight w:val="0"/>
                  <w:marTop w:val="0"/>
                  <w:marBottom w:val="0"/>
                  <w:divBdr>
                    <w:top w:val="none" w:sz="0" w:space="0" w:color="auto"/>
                    <w:left w:val="none" w:sz="0" w:space="0" w:color="auto"/>
                    <w:bottom w:val="none" w:sz="0" w:space="0" w:color="auto"/>
                    <w:right w:val="none" w:sz="0" w:space="0" w:color="auto"/>
                  </w:divBdr>
                  <w:divsChild>
                    <w:div w:id="196554290">
                      <w:marLeft w:val="0"/>
                      <w:marRight w:val="0"/>
                      <w:marTop w:val="0"/>
                      <w:marBottom w:val="0"/>
                      <w:divBdr>
                        <w:top w:val="none" w:sz="0" w:space="0" w:color="auto"/>
                        <w:left w:val="none" w:sz="0" w:space="0" w:color="auto"/>
                        <w:bottom w:val="none" w:sz="0" w:space="0" w:color="auto"/>
                        <w:right w:val="none" w:sz="0" w:space="0" w:color="auto"/>
                      </w:divBdr>
                    </w:div>
                  </w:divsChild>
                </w:div>
                <w:div w:id="629822183">
                  <w:marLeft w:val="0"/>
                  <w:marRight w:val="0"/>
                  <w:marTop w:val="0"/>
                  <w:marBottom w:val="0"/>
                  <w:divBdr>
                    <w:top w:val="none" w:sz="0" w:space="0" w:color="auto"/>
                    <w:left w:val="none" w:sz="0" w:space="0" w:color="auto"/>
                    <w:bottom w:val="none" w:sz="0" w:space="0" w:color="auto"/>
                    <w:right w:val="none" w:sz="0" w:space="0" w:color="auto"/>
                  </w:divBdr>
                  <w:divsChild>
                    <w:div w:id="1615599428">
                      <w:marLeft w:val="0"/>
                      <w:marRight w:val="0"/>
                      <w:marTop w:val="0"/>
                      <w:marBottom w:val="0"/>
                      <w:divBdr>
                        <w:top w:val="none" w:sz="0" w:space="0" w:color="auto"/>
                        <w:left w:val="none" w:sz="0" w:space="0" w:color="auto"/>
                        <w:bottom w:val="none" w:sz="0" w:space="0" w:color="auto"/>
                        <w:right w:val="none" w:sz="0" w:space="0" w:color="auto"/>
                      </w:divBdr>
                      <w:divsChild>
                        <w:div w:id="7282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559285">
                  <w:marLeft w:val="0"/>
                  <w:marRight w:val="0"/>
                  <w:marTop w:val="0"/>
                  <w:marBottom w:val="0"/>
                  <w:divBdr>
                    <w:top w:val="none" w:sz="0" w:space="0" w:color="auto"/>
                    <w:left w:val="none" w:sz="0" w:space="0" w:color="auto"/>
                    <w:bottom w:val="none" w:sz="0" w:space="0" w:color="auto"/>
                    <w:right w:val="none" w:sz="0" w:space="0" w:color="auto"/>
                  </w:divBdr>
                  <w:divsChild>
                    <w:div w:id="2059082172">
                      <w:marLeft w:val="0"/>
                      <w:marRight w:val="0"/>
                      <w:marTop w:val="0"/>
                      <w:marBottom w:val="0"/>
                      <w:divBdr>
                        <w:top w:val="none" w:sz="0" w:space="0" w:color="auto"/>
                        <w:left w:val="none" w:sz="0" w:space="0" w:color="auto"/>
                        <w:bottom w:val="none" w:sz="0" w:space="0" w:color="auto"/>
                        <w:right w:val="none" w:sz="0" w:space="0" w:color="auto"/>
                      </w:divBdr>
                    </w:div>
                  </w:divsChild>
                </w:div>
                <w:div w:id="1363245839">
                  <w:marLeft w:val="0"/>
                  <w:marRight w:val="0"/>
                  <w:marTop w:val="0"/>
                  <w:marBottom w:val="0"/>
                  <w:divBdr>
                    <w:top w:val="none" w:sz="0" w:space="0" w:color="auto"/>
                    <w:left w:val="none" w:sz="0" w:space="0" w:color="auto"/>
                    <w:bottom w:val="none" w:sz="0" w:space="0" w:color="auto"/>
                    <w:right w:val="none" w:sz="0" w:space="0" w:color="auto"/>
                  </w:divBdr>
                  <w:divsChild>
                    <w:div w:id="1306550337">
                      <w:marLeft w:val="0"/>
                      <w:marRight w:val="0"/>
                      <w:marTop w:val="0"/>
                      <w:marBottom w:val="0"/>
                      <w:divBdr>
                        <w:top w:val="none" w:sz="0" w:space="0" w:color="auto"/>
                        <w:left w:val="none" w:sz="0" w:space="0" w:color="auto"/>
                        <w:bottom w:val="none" w:sz="0" w:space="0" w:color="auto"/>
                        <w:right w:val="none" w:sz="0" w:space="0" w:color="auto"/>
                      </w:divBdr>
                    </w:div>
                  </w:divsChild>
                </w:div>
                <w:div w:id="2118595205">
                  <w:marLeft w:val="0"/>
                  <w:marRight w:val="0"/>
                  <w:marTop w:val="0"/>
                  <w:marBottom w:val="0"/>
                  <w:divBdr>
                    <w:top w:val="none" w:sz="0" w:space="0" w:color="auto"/>
                    <w:left w:val="none" w:sz="0" w:space="0" w:color="auto"/>
                    <w:bottom w:val="none" w:sz="0" w:space="0" w:color="auto"/>
                    <w:right w:val="none" w:sz="0" w:space="0" w:color="auto"/>
                  </w:divBdr>
                  <w:divsChild>
                    <w:div w:id="52621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564047">
      <w:bodyDiv w:val="1"/>
      <w:marLeft w:val="0"/>
      <w:marRight w:val="0"/>
      <w:marTop w:val="0"/>
      <w:marBottom w:val="0"/>
      <w:divBdr>
        <w:top w:val="none" w:sz="0" w:space="0" w:color="auto"/>
        <w:left w:val="none" w:sz="0" w:space="0" w:color="auto"/>
        <w:bottom w:val="none" w:sz="0" w:space="0" w:color="auto"/>
        <w:right w:val="none" w:sz="0" w:space="0" w:color="auto"/>
      </w:divBdr>
    </w:div>
    <w:div w:id="1124621513">
      <w:bodyDiv w:val="1"/>
      <w:marLeft w:val="0"/>
      <w:marRight w:val="0"/>
      <w:marTop w:val="0"/>
      <w:marBottom w:val="0"/>
      <w:divBdr>
        <w:top w:val="none" w:sz="0" w:space="0" w:color="auto"/>
        <w:left w:val="none" w:sz="0" w:space="0" w:color="auto"/>
        <w:bottom w:val="none" w:sz="0" w:space="0" w:color="auto"/>
        <w:right w:val="none" w:sz="0" w:space="0" w:color="auto"/>
      </w:divBdr>
    </w:div>
    <w:div w:id="1140534786">
      <w:bodyDiv w:val="1"/>
      <w:marLeft w:val="0"/>
      <w:marRight w:val="0"/>
      <w:marTop w:val="0"/>
      <w:marBottom w:val="0"/>
      <w:divBdr>
        <w:top w:val="none" w:sz="0" w:space="0" w:color="auto"/>
        <w:left w:val="none" w:sz="0" w:space="0" w:color="auto"/>
        <w:bottom w:val="none" w:sz="0" w:space="0" w:color="auto"/>
        <w:right w:val="none" w:sz="0" w:space="0" w:color="auto"/>
      </w:divBdr>
    </w:div>
    <w:div w:id="1196117209">
      <w:bodyDiv w:val="1"/>
      <w:marLeft w:val="0"/>
      <w:marRight w:val="0"/>
      <w:marTop w:val="0"/>
      <w:marBottom w:val="0"/>
      <w:divBdr>
        <w:top w:val="none" w:sz="0" w:space="0" w:color="auto"/>
        <w:left w:val="none" w:sz="0" w:space="0" w:color="auto"/>
        <w:bottom w:val="none" w:sz="0" w:space="0" w:color="auto"/>
        <w:right w:val="none" w:sz="0" w:space="0" w:color="auto"/>
      </w:divBdr>
    </w:div>
    <w:div w:id="1296331614">
      <w:bodyDiv w:val="1"/>
      <w:marLeft w:val="0"/>
      <w:marRight w:val="0"/>
      <w:marTop w:val="0"/>
      <w:marBottom w:val="0"/>
      <w:divBdr>
        <w:top w:val="none" w:sz="0" w:space="0" w:color="auto"/>
        <w:left w:val="none" w:sz="0" w:space="0" w:color="auto"/>
        <w:bottom w:val="none" w:sz="0" w:space="0" w:color="auto"/>
        <w:right w:val="none" w:sz="0" w:space="0" w:color="auto"/>
      </w:divBdr>
    </w:div>
    <w:div w:id="1473061318">
      <w:bodyDiv w:val="1"/>
      <w:marLeft w:val="0"/>
      <w:marRight w:val="0"/>
      <w:marTop w:val="0"/>
      <w:marBottom w:val="0"/>
      <w:divBdr>
        <w:top w:val="none" w:sz="0" w:space="0" w:color="auto"/>
        <w:left w:val="none" w:sz="0" w:space="0" w:color="auto"/>
        <w:bottom w:val="none" w:sz="0" w:space="0" w:color="auto"/>
        <w:right w:val="none" w:sz="0" w:space="0" w:color="auto"/>
      </w:divBdr>
    </w:div>
    <w:div w:id="1511942665">
      <w:bodyDiv w:val="1"/>
      <w:marLeft w:val="0"/>
      <w:marRight w:val="0"/>
      <w:marTop w:val="0"/>
      <w:marBottom w:val="0"/>
      <w:divBdr>
        <w:top w:val="none" w:sz="0" w:space="0" w:color="auto"/>
        <w:left w:val="none" w:sz="0" w:space="0" w:color="auto"/>
        <w:bottom w:val="none" w:sz="0" w:space="0" w:color="auto"/>
        <w:right w:val="none" w:sz="0" w:space="0" w:color="auto"/>
      </w:divBdr>
      <w:divsChild>
        <w:div w:id="50659739">
          <w:marLeft w:val="0"/>
          <w:marRight w:val="0"/>
          <w:marTop w:val="0"/>
          <w:marBottom w:val="0"/>
          <w:divBdr>
            <w:top w:val="none" w:sz="0" w:space="0" w:color="auto"/>
            <w:left w:val="none" w:sz="0" w:space="0" w:color="auto"/>
            <w:bottom w:val="none" w:sz="0" w:space="0" w:color="auto"/>
            <w:right w:val="none" w:sz="0" w:space="0" w:color="auto"/>
          </w:divBdr>
        </w:div>
        <w:div w:id="291643140">
          <w:marLeft w:val="0"/>
          <w:marRight w:val="0"/>
          <w:marTop w:val="0"/>
          <w:marBottom w:val="0"/>
          <w:divBdr>
            <w:top w:val="none" w:sz="0" w:space="0" w:color="auto"/>
            <w:left w:val="none" w:sz="0" w:space="0" w:color="auto"/>
            <w:bottom w:val="none" w:sz="0" w:space="0" w:color="auto"/>
            <w:right w:val="none" w:sz="0" w:space="0" w:color="auto"/>
          </w:divBdr>
        </w:div>
        <w:div w:id="311717856">
          <w:marLeft w:val="0"/>
          <w:marRight w:val="0"/>
          <w:marTop w:val="0"/>
          <w:marBottom w:val="0"/>
          <w:divBdr>
            <w:top w:val="none" w:sz="0" w:space="0" w:color="auto"/>
            <w:left w:val="none" w:sz="0" w:space="0" w:color="auto"/>
            <w:bottom w:val="none" w:sz="0" w:space="0" w:color="auto"/>
            <w:right w:val="none" w:sz="0" w:space="0" w:color="auto"/>
          </w:divBdr>
        </w:div>
        <w:div w:id="730689322">
          <w:marLeft w:val="0"/>
          <w:marRight w:val="0"/>
          <w:marTop w:val="0"/>
          <w:marBottom w:val="0"/>
          <w:divBdr>
            <w:top w:val="none" w:sz="0" w:space="0" w:color="auto"/>
            <w:left w:val="none" w:sz="0" w:space="0" w:color="auto"/>
            <w:bottom w:val="none" w:sz="0" w:space="0" w:color="auto"/>
            <w:right w:val="none" w:sz="0" w:space="0" w:color="auto"/>
          </w:divBdr>
        </w:div>
        <w:div w:id="866328523">
          <w:marLeft w:val="0"/>
          <w:marRight w:val="0"/>
          <w:marTop w:val="0"/>
          <w:marBottom w:val="0"/>
          <w:divBdr>
            <w:top w:val="none" w:sz="0" w:space="0" w:color="auto"/>
            <w:left w:val="none" w:sz="0" w:space="0" w:color="auto"/>
            <w:bottom w:val="none" w:sz="0" w:space="0" w:color="auto"/>
            <w:right w:val="none" w:sz="0" w:space="0" w:color="auto"/>
          </w:divBdr>
        </w:div>
        <w:div w:id="935751887">
          <w:marLeft w:val="0"/>
          <w:marRight w:val="0"/>
          <w:marTop w:val="0"/>
          <w:marBottom w:val="0"/>
          <w:divBdr>
            <w:top w:val="none" w:sz="0" w:space="0" w:color="auto"/>
            <w:left w:val="none" w:sz="0" w:space="0" w:color="auto"/>
            <w:bottom w:val="none" w:sz="0" w:space="0" w:color="auto"/>
            <w:right w:val="none" w:sz="0" w:space="0" w:color="auto"/>
          </w:divBdr>
        </w:div>
        <w:div w:id="1028414962">
          <w:marLeft w:val="0"/>
          <w:marRight w:val="0"/>
          <w:marTop w:val="0"/>
          <w:marBottom w:val="0"/>
          <w:divBdr>
            <w:top w:val="none" w:sz="0" w:space="0" w:color="auto"/>
            <w:left w:val="none" w:sz="0" w:space="0" w:color="auto"/>
            <w:bottom w:val="none" w:sz="0" w:space="0" w:color="auto"/>
            <w:right w:val="none" w:sz="0" w:space="0" w:color="auto"/>
          </w:divBdr>
        </w:div>
        <w:div w:id="1058087814">
          <w:marLeft w:val="0"/>
          <w:marRight w:val="0"/>
          <w:marTop w:val="0"/>
          <w:marBottom w:val="0"/>
          <w:divBdr>
            <w:top w:val="none" w:sz="0" w:space="0" w:color="auto"/>
            <w:left w:val="none" w:sz="0" w:space="0" w:color="auto"/>
            <w:bottom w:val="none" w:sz="0" w:space="0" w:color="auto"/>
            <w:right w:val="none" w:sz="0" w:space="0" w:color="auto"/>
          </w:divBdr>
        </w:div>
        <w:div w:id="1084644348">
          <w:marLeft w:val="0"/>
          <w:marRight w:val="0"/>
          <w:marTop w:val="0"/>
          <w:marBottom w:val="0"/>
          <w:divBdr>
            <w:top w:val="none" w:sz="0" w:space="0" w:color="auto"/>
            <w:left w:val="none" w:sz="0" w:space="0" w:color="auto"/>
            <w:bottom w:val="none" w:sz="0" w:space="0" w:color="auto"/>
            <w:right w:val="none" w:sz="0" w:space="0" w:color="auto"/>
          </w:divBdr>
        </w:div>
        <w:div w:id="1172330574">
          <w:marLeft w:val="0"/>
          <w:marRight w:val="0"/>
          <w:marTop w:val="0"/>
          <w:marBottom w:val="0"/>
          <w:divBdr>
            <w:top w:val="none" w:sz="0" w:space="0" w:color="auto"/>
            <w:left w:val="none" w:sz="0" w:space="0" w:color="auto"/>
            <w:bottom w:val="none" w:sz="0" w:space="0" w:color="auto"/>
            <w:right w:val="none" w:sz="0" w:space="0" w:color="auto"/>
          </w:divBdr>
        </w:div>
        <w:div w:id="1448044262">
          <w:marLeft w:val="0"/>
          <w:marRight w:val="0"/>
          <w:marTop w:val="0"/>
          <w:marBottom w:val="0"/>
          <w:divBdr>
            <w:top w:val="none" w:sz="0" w:space="0" w:color="auto"/>
            <w:left w:val="none" w:sz="0" w:space="0" w:color="auto"/>
            <w:bottom w:val="none" w:sz="0" w:space="0" w:color="auto"/>
            <w:right w:val="none" w:sz="0" w:space="0" w:color="auto"/>
          </w:divBdr>
        </w:div>
        <w:div w:id="1453088493">
          <w:marLeft w:val="0"/>
          <w:marRight w:val="0"/>
          <w:marTop w:val="0"/>
          <w:marBottom w:val="0"/>
          <w:divBdr>
            <w:top w:val="none" w:sz="0" w:space="0" w:color="auto"/>
            <w:left w:val="none" w:sz="0" w:space="0" w:color="auto"/>
            <w:bottom w:val="none" w:sz="0" w:space="0" w:color="auto"/>
            <w:right w:val="none" w:sz="0" w:space="0" w:color="auto"/>
          </w:divBdr>
        </w:div>
        <w:div w:id="1907103150">
          <w:marLeft w:val="0"/>
          <w:marRight w:val="0"/>
          <w:marTop w:val="0"/>
          <w:marBottom w:val="0"/>
          <w:divBdr>
            <w:top w:val="none" w:sz="0" w:space="0" w:color="auto"/>
            <w:left w:val="none" w:sz="0" w:space="0" w:color="auto"/>
            <w:bottom w:val="none" w:sz="0" w:space="0" w:color="auto"/>
            <w:right w:val="none" w:sz="0" w:space="0" w:color="auto"/>
          </w:divBdr>
        </w:div>
        <w:div w:id="1914583300">
          <w:marLeft w:val="0"/>
          <w:marRight w:val="0"/>
          <w:marTop w:val="0"/>
          <w:marBottom w:val="0"/>
          <w:divBdr>
            <w:top w:val="none" w:sz="0" w:space="0" w:color="auto"/>
            <w:left w:val="none" w:sz="0" w:space="0" w:color="auto"/>
            <w:bottom w:val="none" w:sz="0" w:space="0" w:color="auto"/>
            <w:right w:val="none" w:sz="0" w:space="0" w:color="auto"/>
          </w:divBdr>
          <w:divsChild>
            <w:div w:id="1385642545">
              <w:marLeft w:val="0"/>
              <w:marRight w:val="0"/>
              <w:marTop w:val="30"/>
              <w:marBottom w:val="30"/>
              <w:divBdr>
                <w:top w:val="none" w:sz="0" w:space="0" w:color="auto"/>
                <w:left w:val="none" w:sz="0" w:space="0" w:color="auto"/>
                <w:bottom w:val="none" w:sz="0" w:space="0" w:color="auto"/>
                <w:right w:val="none" w:sz="0" w:space="0" w:color="auto"/>
              </w:divBdr>
              <w:divsChild>
                <w:div w:id="6636025">
                  <w:marLeft w:val="0"/>
                  <w:marRight w:val="0"/>
                  <w:marTop w:val="0"/>
                  <w:marBottom w:val="0"/>
                  <w:divBdr>
                    <w:top w:val="none" w:sz="0" w:space="0" w:color="auto"/>
                    <w:left w:val="none" w:sz="0" w:space="0" w:color="auto"/>
                    <w:bottom w:val="none" w:sz="0" w:space="0" w:color="auto"/>
                    <w:right w:val="none" w:sz="0" w:space="0" w:color="auto"/>
                  </w:divBdr>
                  <w:divsChild>
                    <w:div w:id="965429943">
                      <w:marLeft w:val="0"/>
                      <w:marRight w:val="0"/>
                      <w:marTop w:val="0"/>
                      <w:marBottom w:val="0"/>
                      <w:divBdr>
                        <w:top w:val="none" w:sz="0" w:space="0" w:color="auto"/>
                        <w:left w:val="none" w:sz="0" w:space="0" w:color="auto"/>
                        <w:bottom w:val="none" w:sz="0" w:space="0" w:color="auto"/>
                        <w:right w:val="none" w:sz="0" w:space="0" w:color="auto"/>
                      </w:divBdr>
                    </w:div>
                    <w:div w:id="1784180383">
                      <w:marLeft w:val="0"/>
                      <w:marRight w:val="0"/>
                      <w:marTop w:val="0"/>
                      <w:marBottom w:val="0"/>
                      <w:divBdr>
                        <w:top w:val="none" w:sz="0" w:space="0" w:color="auto"/>
                        <w:left w:val="none" w:sz="0" w:space="0" w:color="auto"/>
                        <w:bottom w:val="none" w:sz="0" w:space="0" w:color="auto"/>
                        <w:right w:val="none" w:sz="0" w:space="0" w:color="auto"/>
                      </w:divBdr>
                    </w:div>
                  </w:divsChild>
                </w:div>
                <w:div w:id="73816624">
                  <w:marLeft w:val="0"/>
                  <w:marRight w:val="0"/>
                  <w:marTop w:val="0"/>
                  <w:marBottom w:val="0"/>
                  <w:divBdr>
                    <w:top w:val="none" w:sz="0" w:space="0" w:color="auto"/>
                    <w:left w:val="none" w:sz="0" w:space="0" w:color="auto"/>
                    <w:bottom w:val="none" w:sz="0" w:space="0" w:color="auto"/>
                    <w:right w:val="none" w:sz="0" w:space="0" w:color="auto"/>
                  </w:divBdr>
                  <w:divsChild>
                    <w:div w:id="1816294892">
                      <w:marLeft w:val="0"/>
                      <w:marRight w:val="0"/>
                      <w:marTop w:val="0"/>
                      <w:marBottom w:val="0"/>
                      <w:divBdr>
                        <w:top w:val="none" w:sz="0" w:space="0" w:color="auto"/>
                        <w:left w:val="none" w:sz="0" w:space="0" w:color="auto"/>
                        <w:bottom w:val="none" w:sz="0" w:space="0" w:color="auto"/>
                        <w:right w:val="none" w:sz="0" w:space="0" w:color="auto"/>
                      </w:divBdr>
                    </w:div>
                  </w:divsChild>
                </w:div>
                <w:div w:id="119997736">
                  <w:marLeft w:val="0"/>
                  <w:marRight w:val="0"/>
                  <w:marTop w:val="0"/>
                  <w:marBottom w:val="0"/>
                  <w:divBdr>
                    <w:top w:val="none" w:sz="0" w:space="0" w:color="auto"/>
                    <w:left w:val="none" w:sz="0" w:space="0" w:color="auto"/>
                    <w:bottom w:val="none" w:sz="0" w:space="0" w:color="auto"/>
                    <w:right w:val="none" w:sz="0" w:space="0" w:color="auto"/>
                  </w:divBdr>
                  <w:divsChild>
                    <w:div w:id="2019386669">
                      <w:marLeft w:val="0"/>
                      <w:marRight w:val="0"/>
                      <w:marTop w:val="0"/>
                      <w:marBottom w:val="0"/>
                      <w:divBdr>
                        <w:top w:val="none" w:sz="0" w:space="0" w:color="auto"/>
                        <w:left w:val="none" w:sz="0" w:space="0" w:color="auto"/>
                        <w:bottom w:val="none" w:sz="0" w:space="0" w:color="auto"/>
                        <w:right w:val="none" w:sz="0" w:space="0" w:color="auto"/>
                      </w:divBdr>
                    </w:div>
                  </w:divsChild>
                </w:div>
                <w:div w:id="166747575">
                  <w:marLeft w:val="0"/>
                  <w:marRight w:val="0"/>
                  <w:marTop w:val="0"/>
                  <w:marBottom w:val="0"/>
                  <w:divBdr>
                    <w:top w:val="none" w:sz="0" w:space="0" w:color="auto"/>
                    <w:left w:val="none" w:sz="0" w:space="0" w:color="auto"/>
                    <w:bottom w:val="none" w:sz="0" w:space="0" w:color="auto"/>
                    <w:right w:val="none" w:sz="0" w:space="0" w:color="auto"/>
                  </w:divBdr>
                  <w:divsChild>
                    <w:div w:id="960769464">
                      <w:marLeft w:val="0"/>
                      <w:marRight w:val="0"/>
                      <w:marTop w:val="0"/>
                      <w:marBottom w:val="0"/>
                      <w:divBdr>
                        <w:top w:val="none" w:sz="0" w:space="0" w:color="auto"/>
                        <w:left w:val="none" w:sz="0" w:space="0" w:color="auto"/>
                        <w:bottom w:val="none" w:sz="0" w:space="0" w:color="auto"/>
                        <w:right w:val="none" w:sz="0" w:space="0" w:color="auto"/>
                      </w:divBdr>
                    </w:div>
                  </w:divsChild>
                </w:div>
                <w:div w:id="230694729">
                  <w:marLeft w:val="0"/>
                  <w:marRight w:val="0"/>
                  <w:marTop w:val="0"/>
                  <w:marBottom w:val="0"/>
                  <w:divBdr>
                    <w:top w:val="none" w:sz="0" w:space="0" w:color="auto"/>
                    <w:left w:val="none" w:sz="0" w:space="0" w:color="auto"/>
                    <w:bottom w:val="none" w:sz="0" w:space="0" w:color="auto"/>
                    <w:right w:val="none" w:sz="0" w:space="0" w:color="auto"/>
                  </w:divBdr>
                  <w:divsChild>
                    <w:div w:id="96558077">
                      <w:marLeft w:val="0"/>
                      <w:marRight w:val="0"/>
                      <w:marTop w:val="0"/>
                      <w:marBottom w:val="0"/>
                      <w:divBdr>
                        <w:top w:val="none" w:sz="0" w:space="0" w:color="auto"/>
                        <w:left w:val="none" w:sz="0" w:space="0" w:color="auto"/>
                        <w:bottom w:val="none" w:sz="0" w:space="0" w:color="auto"/>
                        <w:right w:val="none" w:sz="0" w:space="0" w:color="auto"/>
                      </w:divBdr>
                    </w:div>
                  </w:divsChild>
                </w:div>
                <w:div w:id="234366420">
                  <w:marLeft w:val="0"/>
                  <w:marRight w:val="0"/>
                  <w:marTop w:val="0"/>
                  <w:marBottom w:val="0"/>
                  <w:divBdr>
                    <w:top w:val="none" w:sz="0" w:space="0" w:color="auto"/>
                    <w:left w:val="none" w:sz="0" w:space="0" w:color="auto"/>
                    <w:bottom w:val="none" w:sz="0" w:space="0" w:color="auto"/>
                    <w:right w:val="none" w:sz="0" w:space="0" w:color="auto"/>
                  </w:divBdr>
                  <w:divsChild>
                    <w:div w:id="1452170690">
                      <w:marLeft w:val="0"/>
                      <w:marRight w:val="0"/>
                      <w:marTop w:val="0"/>
                      <w:marBottom w:val="0"/>
                      <w:divBdr>
                        <w:top w:val="none" w:sz="0" w:space="0" w:color="auto"/>
                        <w:left w:val="none" w:sz="0" w:space="0" w:color="auto"/>
                        <w:bottom w:val="none" w:sz="0" w:space="0" w:color="auto"/>
                        <w:right w:val="none" w:sz="0" w:space="0" w:color="auto"/>
                      </w:divBdr>
                    </w:div>
                  </w:divsChild>
                </w:div>
                <w:div w:id="240481502">
                  <w:marLeft w:val="0"/>
                  <w:marRight w:val="0"/>
                  <w:marTop w:val="0"/>
                  <w:marBottom w:val="0"/>
                  <w:divBdr>
                    <w:top w:val="none" w:sz="0" w:space="0" w:color="auto"/>
                    <w:left w:val="none" w:sz="0" w:space="0" w:color="auto"/>
                    <w:bottom w:val="none" w:sz="0" w:space="0" w:color="auto"/>
                    <w:right w:val="none" w:sz="0" w:space="0" w:color="auto"/>
                  </w:divBdr>
                  <w:divsChild>
                    <w:div w:id="189346566">
                      <w:marLeft w:val="0"/>
                      <w:marRight w:val="0"/>
                      <w:marTop w:val="0"/>
                      <w:marBottom w:val="0"/>
                      <w:divBdr>
                        <w:top w:val="none" w:sz="0" w:space="0" w:color="auto"/>
                        <w:left w:val="none" w:sz="0" w:space="0" w:color="auto"/>
                        <w:bottom w:val="none" w:sz="0" w:space="0" w:color="auto"/>
                        <w:right w:val="none" w:sz="0" w:space="0" w:color="auto"/>
                      </w:divBdr>
                    </w:div>
                  </w:divsChild>
                </w:div>
                <w:div w:id="252904734">
                  <w:marLeft w:val="0"/>
                  <w:marRight w:val="0"/>
                  <w:marTop w:val="0"/>
                  <w:marBottom w:val="0"/>
                  <w:divBdr>
                    <w:top w:val="none" w:sz="0" w:space="0" w:color="auto"/>
                    <w:left w:val="none" w:sz="0" w:space="0" w:color="auto"/>
                    <w:bottom w:val="none" w:sz="0" w:space="0" w:color="auto"/>
                    <w:right w:val="none" w:sz="0" w:space="0" w:color="auto"/>
                  </w:divBdr>
                  <w:divsChild>
                    <w:div w:id="89128964">
                      <w:marLeft w:val="0"/>
                      <w:marRight w:val="0"/>
                      <w:marTop w:val="0"/>
                      <w:marBottom w:val="0"/>
                      <w:divBdr>
                        <w:top w:val="none" w:sz="0" w:space="0" w:color="auto"/>
                        <w:left w:val="none" w:sz="0" w:space="0" w:color="auto"/>
                        <w:bottom w:val="none" w:sz="0" w:space="0" w:color="auto"/>
                        <w:right w:val="none" w:sz="0" w:space="0" w:color="auto"/>
                      </w:divBdr>
                    </w:div>
                  </w:divsChild>
                </w:div>
                <w:div w:id="275021804">
                  <w:marLeft w:val="0"/>
                  <w:marRight w:val="0"/>
                  <w:marTop w:val="0"/>
                  <w:marBottom w:val="0"/>
                  <w:divBdr>
                    <w:top w:val="none" w:sz="0" w:space="0" w:color="auto"/>
                    <w:left w:val="none" w:sz="0" w:space="0" w:color="auto"/>
                    <w:bottom w:val="none" w:sz="0" w:space="0" w:color="auto"/>
                    <w:right w:val="none" w:sz="0" w:space="0" w:color="auto"/>
                  </w:divBdr>
                  <w:divsChild>
                    <w:div w:id="1914926072">
                      <w:marLeft w:val="0"/>
                      <w:marRight w:val="0"/>
                      <w:marTop w:val="0"/>
                      <w:marBottom w:val="0"/>
                      <w:divBdr>
                        <w:top w:val="none" w:sz="0" w:space="0" w:color="auto"/>
                        <w:left w:val="none" w:sz="0" w:space="0" w:color="auto"/>
                        <w:bottom w:val="none" w:sz="0" w:space="0" w:color="auto"/>
                        <w:right w:val="none" w:sz="0" w:space="0" w:color="auto"/>
                      </w:divBdr>
                    </w:div>
                  </w:divsChild>
                </w:div>
                <w:div w:id="383793868">
                  <w:marLeft w:val="0"/>
                  <w:marRight w:val="0"/>
                  <w:marTop w:val="0"/>
                  <w:marBottom w:val="0"/>
                  <w:divBdr>
                    <w:top w:val="none" w:sz="0" w:space="0" w:color="auto"/>
                    <w:left w:val="none" w:sz="0" w:space="0" w:color="auto"/>
                    <w:bottom w:val="none" w:sz="0" w:space="0" w:color="auto"/>
                    <w:right w:val="none" w:sz="0" w:space="0" w:color="auto"/>
                  </w:divBdr>
                  <w:divsChild>
                    <w:div w:id="1485704373">
                      <w:marLeft w:val="0"/>
                      <w:marRight w:val="0"/>
                      <w:marTop w:val="0"/>
                      <w:marBottom w:val="0"/>
                      <w:divBdr>
                        <w:top w:val="none" w:sz="0" w:space="0" w:color="auto"/>
                        <w:left w:val="none" w:sz="0" w:space="0" w:color="auto"/>
                        <w:bottom w:val="none" w:sz="0" w:space="0" w:color="auto"/>
                        <w:right w:val="none" w:sz="0" w:space="0" w:color="auto"/>
                      </w:divBdr>
                    </w:div>
                  </w:divsChild>
                </w:div>
                <w:div w:id="466356283">
                  <w:marLeft w:val="0"/>
                  <w:marRight w:val="0"/>
                  <w:marTop w:val="0"/>
                  <w:marBottom w:val="0"/>
                  <w:divBdr>
                    <w:top w:val="none" w:sz="0" w:space="0" w:color="auto"/>
                    <w:left w:val="none" w:sz="0" w:space="0" w:color="auto"/>
                    <w:bottom w:val="none" w:sz="0" w:space="0" w:color="auto"/>
                    <w:right w:val="none" w:sz="0" w:space="0" w:color="auto"/>
                  </w:divBdr>
                  <w:divsChild>
                    <w:div w:id="893976647">
                      <w:marLeft w:val="0"/>
                      <w:marRight w:val="0"/>
                      <w:marTop w:val="0"/>
                      <w:marBottom w:val="0"/>
                      <w:divBdr>
                        <w:top w:val="none" w:sz="0" w:space="0" w:color="auto"/>
                        <w:left w:val="none" w:sz="0" w:space="0" w:color="auto"/>
                        <w:bottom w:val="none" w:sz="0" w:space="0" w:color="auto"/>
                        <w:right w:val="none" w:sz="0" w:space="0" w:color="auto"/>
                      </w:divBdr>
                    </w:div>
                  </w:divsChild>
                </w:div>
                <w:div w:id="507061522">
                  <w:marLeft w:val="0"/>
                  <w:marRight w:val="0"/>
                  <w:marTop w:val="0"/>
                  <w:marBottom w:val="0"/>
                  <w:divBdr>
                    <w:top w:val="none" w:sz="0" w:space="0" w:color="auto"/>
                    <w:left w:val="none" w:sz="0" w:space="0" w:color="auto"/>
                    <w:bottom w:val="none" w:sz="0" w:space="0" w:color="auto"/>
                    <w:right w:val="none" w:sz="0" w:space="0" w:color="auto"/>
                  </w:divBdr>
                  <w:divsChild>
                    <w:div w:id="775446459">
                      <w:marLeft w:val="0"/>
                      <w:marRight w:val="0"/>
                      <w:marTop w:val="0"/>
                      <w:marBottom w:val="0"/>
                      <w:divBdr>
                        <w:top w:val="none" w:sz="0" w:space="0" w:color="auto"/>
                        <w:left w:val="none" w:sz="0" w:space="0" w:color="auto"/>
                        <w:bottom w:val="none" w:sz="0" w:space="0" w:color="auto"/>
                        <w:right w:val="none" w:sz="0" w:space="0" w:color="auto"/>
                      </w:divBdr>
                    </w:div>
                  </w:divsChild>
                </w:div>
                <w:div w:id="548372392">
                  <w:marLeft w:val="0"/>
                  <w:marRight w:val="0"/>
                  <w:marTop w:val="0"/>
                  <w:marBottom w:val="0"/>
                  <w:divBdr>
                    <w:top w:val="none" w:sz="0" w:space="0" w:color="auto"/>
                    <w:left w:val="none" w:sz="0" w:space="0" w:color="auto"/>
                    <w:bottom w:val="none" w:sz="0" w:space="0" w:color="auto"/>
                    <w:right w:val="none" w:sz="0" w:space="0" w:color="auto"/>
                  </w:divBdr>
                  <w:divsChild>
                    <w:div w:id="771511736">
                      <w:marLeft w:val="0"/>
                      <w:marRight w:val="0"/>
                      <w:marTop w:val="0"/>
                      <w:marBottom w:val="0"/>
                      <w:divBdr>
                        <w:top w:val="none" w:sz="0" w:space="0" w:color="auto"/>
                        <w:left w:val="none" w:sz="0" w:space="0" w:color="auto"/>
                        <w:bottom w:val="none" w:sz="0" w:space="0" w:color="auto"/>
                        <w:right w:val="none" w:sz="0" w:space="0" w:color="auto"/>
                      </w:divBdr>
                    </w:div>
                  </w:divsChild>
                </w:div>
                <w:div w:id="553590804">
                  <w:marLeft w:val="0"/>
                  <w:marRight w:val="0"/>
                  <w:marTop w:val="0"/>
                  <w:marBottom w:val="0"/>
                  <w:divBdr>
                    <w:top w:val="none" w:sz="0" w:space="0" w:color="auto"/>
                    <w:left w:val="none" w:sz="0" w:space="0" w:color="auto"/>
                    <w:bottom w:val="none" w:sz="0" w:space="0" w:color="auto"/>
                    <w:right w:val="none" w:sz="0" w:space="0" w:color="auto"/>
                  </w:divBdr>
                  <w:divsChild>
                    <w:div w:id="869999486">
                      <w:marLeft w:val="0"/>
                      <w:marRight w:val="0"/>
                      <w:marTop w:val="0"/>
                      <w:marBottom w:val="0"/>
                      <w:divBdr>
                        <w:top w:val="none" w:sz="0" w:space="0" w:color="auto"/>
                        <w:left w:val="none" w:sz="0" w:space="0" w:color="auto"/>
                        <w:bottom w:val="none" w:sz="0" w:space="0" w:color="auto"/>
                        <w:right w:val="none" w:sz="0" w:space="0" w:color="auto"/>
                      </w:divBdr>
                    </w:div>
                  </w:divsChild>
                </w:div>
                <w:div w:id="563956244">
                  <w:marLeft w:val="0"/>
                  <w:marRight w:val="0"/>
                  <w:marTop w:val="0"/>
                  <w:marBottom w:val="0"/>
                  <w:divBdr>
                    <w:top w:val="none" w:sz="0" w:space="0" w:color="auto"/>
                    <w:left w:val="none" w:sz="0" w:space="0" w:color="auto"/>
                    <w:bottom w:val="none" w:sz="0" w:space="0" w:color="auto"/>
                    <w:right w:val="none" w:sz="0" w:space="0" w:color="auto"/>
                  </w:divBdr>
                  <w:divsChild>
                    <w:div w:id="1808081987">
                      <w:marLeft w:val="0"/>
                      <w:marRight w:val="0"/>
                      <w:marTop w:val="0"/>
                      <w:marBottom w:val="0"/>
                      <w:divBdr>
                        <w:top w:val="none" w:sz="0" w:space="0" w:color="auto"/>
                        <w:left w:val="none" w:sz="0" w:space="0" w:color="auto"/>
                        <w:bottom w:val="none" w:sz="0" w:space="0" w:color="auto"/>
                        <w:right w:val="none" w:sz="0" w:space="0" w:color="auto"/>
                      </w:divBdr>
                    </w:div>
                  </w:divsChild>
                </w:div>
                <w:div w:id="633633394">
                  <w:marLeft w:val="0"/>
                  <w:marRight w:val="0"/>
                  <w:marTop w:val="0"/>
                  <w:marBottom w:val="0"/>
                  <w:divBdr>
                    <w:top w:val="none" w:sz="0" w:space="0" w:color="auto"/>
                    <w:left w:val="none" w:sz="0" w:space="0" w:color="auto"/>
                    <w:bottom w:val="none" w:sz="0" w:space="0" w:color="auto"/>
                    <w:right w:val="none" w:sz="0" w:space="0" w:color="auto"/>
                  </w:divBdr>
                  <w:divsChild>
                    <w:div w:id="668753127">
                      <w:marLeft w:val="0"/>
                      <w:marRight w:val="0"/>
                      <w:marTop w:val="0"/>
                      <w:marBottom w:val="0"/>
                      <w:divBdr>
                        <w:top w:val="none" w:sz="0" w:space="0" w:color="auto"/>
                        <w:left w:val="none" w:sz="0" w:space="0" w:color="auto"/>
                        <w:bottom w:val="none" w:sz="0" w:space="0" w:color="auto"/>
                        <w:right w:val="none" w:sz="0" w:space="0" w:color="auto"/>
                      </w:divBdr>
                    </w:div>
                  </w:divsChild>
                </w:div>
                <w:div w:id="641427459">
                  <w:marLeft w:val="0"/>
                  <w:marRight w:val="0"/>
                  <w:marTop w:val="0"/>
                  <w:marBottom w:val="0"/>
                  <w:divBdr>
                    <w:top w:val="none" w:sz="0" w:space="0" w:color="auto"/>
                    <w:left w:val="none" w:sz="0" w:space="0" w:color="auto"/>
                    <w:bottom w:val="none" w:sz="0" w:space="0" w:color="auto"/>
                    <w:right w:val="none" w:sz="0" w:space="0" w:color="auto"/>
                  </w:divBdr>
                  <w:divsChild>
                    <w:div w:id="1997106805">
                      <w:marLeft w:val="0"/>
                      <w:marRight w:val="0"/>
                      <w:marTop w:val="0"/>
                      <w:marBottom w:val="0"/>
                      <w:divBdr>
                        <w:top w:val="none" w:sz="0" w:space="0" w:color="auto"/>
                        <w:left w:val="none" w:sz="0" w:space="0" w:color="auto"/>
                        <w:bottom w:val="none" w:sz="0" w:space="0" w:color="auto"/>
                        <w:right w:val="none" w:sz="0" w:space="0" w:color="auto"/>
                      </w:divBdr>
                    </w:div>
                  </w:divsChild>
                </w:div>
                <w:div w:id="642153944">
                  <w:marLeft w:val="0"/>
                  <w:marRight w:val="0"/>
                  <w:marTop w:val="0"/>
                  <w:marBottom w:val="0"/>
                  <w:divBdr>
                    <w:top w:val="none" w:sz="0" w:space="0" w:color="auto"/>
                    <w:left w:val="none" w:sz="0" w:space="0" w:color="auto"/>
                    <w:bottom w:val="none" w:sz="0" w:space="0" w:color="auto"/>
                    <w:right w:val="none" w:sz="0" w:space="0" w:color="auto"/>
                  </w:divBdr>
                  <w:divsChild>
                    <w:div w:id="623267072">
                      <w:marLeft w:val="0"/>
                      <w:marRight w:val="0"/>
                      <w:marTop w:val="0"/>
                      <w:marBottom w:val="0"/>
                      <w:divBdr>
                        <w:top w:val="none" w:sz="0" w:space="0" w:color="auto"/>
                        <w:left w:val="none" w:sz="0" w:space="0" w:color="auto"/>
                        <w:bottom w:val="none" w:sz="0" w:space="0" w:color="auto"/>
                        <w:right w:val="none" w:sz="0" w:space="0" w:color="auto"/>
                      </w:divBdr>
                    </w:div>
                  </w:divsChild>
                </w:div>
                <w:div w:id="781339570">
                  <w:marLeft w:val="0"/>
                  <w:marRight w:val="0"/>
                  <w:marTop w:val="0"/>
                  <w:marBottom w:val="0"/>
                  <w:divBdr>
                    <w:top w:val="none" w:sz="0" w:space="0" w:color="auto"/>
                    <w:left w:val="none" w:sz="0" w:space="0" w:color="auto"/>
                    <w:bottom w:val="none" w:sz="0" w:space="0" w:color="auto"/>
                    <w:right w:val="none" w:sz="0" w:space="0" w:color="auto"/>
                  </w:divBdr>
                  <w:divsChild>
                    <w:div w:id="139007462">
                      <w:marLeft w:val="0"/>
                      <w:marRight w:val="0"/>
                      <w:marTop w:val="0"/>
                      <w:marBottom w:val="0"/>
                      <w:divBdr>
                        <w:top w:val="none" w:sz="0" w:space="0" w:color="auto"/>
                        <w:left w:val="none" w:sz="0" w:space="0" w:color="auto"/>
                        <w:bottom w:val="none" w:sz="0" w:space="0" w:color="auto"/>
                        <w:right w:val="none" w:sz="0" w:space="0" w:color="auto"/>
                      </w:divBdr>
                    </w:div>
                  </w:divsChild>
                </w:div>
                <w:div w:id="785924422">
                  <w:marLeft w:val="0"/>
                  <w:marRight w:val="0"/>
                  <w:marTop w:val="0"/>
                  <w:marBottom w:val="0"/>
                  <w:divBdr>
                    <w:top w:val="none" w:sz="0" w:space="0" w:color="auto"/>
                    <w:left w:val="none" w:sz="0" w:space="0" w:color="auto"/>
                    <w:bottom w:val="none" w:sz="0" w:space="0" w:color="auto"/>
                    <w:right w:val="none" w:sz="0" w:space="0" w:color="auto"/>
                  </w:divBdr>
                  <w:divsChild>
                    <w:div w:id="314186008">
                      <w:marLeft w:val="0"/>
                      <w:marRight w:val="0"/>
                      <w:marTop w:val="0"/>
                      <w:marBottom w:val="0"/>
                      <w:divBdr>
                        <w:top w:val="none" w:sz="0" w:space="0" w:color="auto"/>
                        <w:left w:val="none" w:sz="0" w:space="0" w:color="auto"/>
                        <w:bottom w:val="none" w:sz="0" w:space="0" w:color="auto"/>
                        <w:right w:val="none" w:sz="0" w:space="0" w:color="auto"/>
                      </w:divBdr>
                    </w:div>
                  </w:divsChild>
                </w:div>
                <w:div w:id="789515105">
                  <w:marLeft w:val="0"/>
                  <w:marRight w:val="0"/>
                  <w:marTop w:val="0"/>
                  <w:marBottom w:val="0"/>
                  <w:divBdr>
                    <w:top w:val="none" w:sz="0" w:space="0" w:color="auto"/>
                    <w:left w:val="none" w:sz="0" w:space="0" w:color="auto"/>
                    <w:bottom w:val="none" w:sz="0" w:space="0" w:color="auto"/>
                    <w:right w:val="none" w:sz="0" w:space="0" w:color="auto"/>
                  </w:divBdr>
                  <w:divsChild>
                    <w:div w:id="478772644">
                      <w:marLeft w:val="0"/>
                      <w:marRight w:val="0"/>
                      <w:marTop w:val="0"/>
                      <w:marBottom w:val="0"/>
                      <w:divBdr>
                        <w:top w:val="none" w:sz="0" w:space="0" w:color="auto"/>
                        <w:left w:val="none" w:sz="0" w:space="0" w:color="auto"/>
                        <w:bottom w:val="none" w:sz="0" w:space="0" w:color="auto"/>
                        <w:right w:val="none" w:sz="0" w:space="0" w:color="auto"/>
                      </w:divBdr>
                    </w:div>
                  </w:divsChild>
                </w:div>
                <w:div w:id="798718948">
                  <w:marLeft w:val="0"/>
                  <w:marRight w:val="0"/>
                  <w:marTop w:val="0"/>
                  <w:marBottom w:val="0"/>
                  <w:divBdr>
                    <w:top w:val="none" w:sz="0" w:space="0" w:color="auto"/>
                    <w:left w:val="none" w:sz="0" w:space="0" w:color="auto"/>
                    <w:bottom w:val="none" w:sz="0" w:space="0" w:color="auto"/>
                    <w:right w:val="none" w:sz="0" w:space="0" w:color="auto"/>
                  </w:divBdr>
                  <w:divsChild>
                    <w:div w:id="1020010986">
                      <w:marLeft w:val="0"/>
                      <w:marRight w:val="0"/>
                      <w:marTop w:val="0"/>
                      <w:marBottom w:val="0"/>
                      <w:divBdr>
                        <w:top w:val="none" w:sz="0" w:space="0" w:color="auto"/>
                        <w:left w:val="none" w:sz="0" w:space="0" w:color="auto"/>
                        <w:bottom w:val="none" w:sz="0" w:space="0" w:color="auto"/>
                        <w:right w:val="none" w:sz="0" w:space="0" w:color="auto"/>
                      </w:divBdr>
                    </w:div>
                  </w:divsChild>
                </w:div>
                <w:div w:id="935867737">
                  <w:marLeft w:val="0"/>
                  <w:marRight w:val="0"/>
                  <w:marTop w:val="0"/>
                  <w:marBottom w:val="0"/>
                  <w:divBdr>
                    <w:top w:val="none" w:sz="0" w:space="0" w:color="auto"/>
                    <w:left w:val="none" w:sz="0" w:space="0" w:color="auto"/>
                    <w:bottom w:val="none" w:sz="0" w:space="0" w:color="auto"/>
                    <w:right w:val="none" w:sz="0" w:space="0" w:color="auto"/>
                  </w:divBdr>
                  <w:divsChild>
                    <w:div w:id="129179435">
                      <w:marLeft w:val="0"/>
                      <w:marRight w:val="0"/>
                      <w:marTop w:val="0"/>
                      <w:marBottom w:val="0"/>
                      <w:divBdr>
                        <w:top w:val="none" w:sz="0" w:space="0" w:color="auto"/>
                        <w:left w:val="none" w:sz="0" w:space="0" w:color="auto"/>
                        <w:bottom w:val="none" w:sz="0" w:space="0" w:color="auto"/>
                        <w:right w:val="none" w:sz="0" w:space="0" w:color="auto"/>
                      </w:divBdr>
                    </w:div>
                  </w:divsChild>
                </w:div>
                <w:div w:id="1085152097">
                  <w:marLeft w:val="0"/>
                  <w:marRight w:val="0"/>
                  <w:marTop w:val="0"/>
                  <w:marBottom w:val="0"/>
                  <w:divBdr>
                    <w:top w:val="none" w:sz="0" w:space="0" w:color="auto"/>
                    <w:left w:val="none" w:sz="0" w:space="0" w:color="auto"/>
                    <w:bottom w:val="none" w:sz="0" w:space="0" w:color="auto"/>
                    <w:right w:val="none" w:sz="0" w:space="0" w:color="auto"/>
                  </w:divBdr>
                  <w:divsChild>
                    <w:div w:id="172115321">
                      <w:marLeft w:val="0"/>
                      <w:marRight w:val="0"/>
                      <w:marTop w:val="0"/>
                      <w:marBottom w:val="0"/>
                      <w:divBdr>
                        <w:top w:val="none" w:sz="0" w:space="0" w:color="auto"/>
                        <w:left w:val="none" w:sz="0" w:space="0" w:color="auto"/>
                        <w:bottom w:val="none" w:sz="0" w:space="0" w:color="auto"/>
                        <w:right w:val="none" w:sz="0" w:space="0" w:color="auto"/>
                      </w:divBdr>
                    </w:div>
                  </w:divsChild>
                </w:div>
                <w:div w:id="1089691542">
                  <w:marLeft w:val="0"/>
                  <w:marRight w:val="0"/>
                  <w:marTop w:val="0"/>
                  <w:marBottom w:val="0"/>
                  <w:divBdr>
                    <w:top w:val="none" w:sz="0" w:space="0" w:color="auto"/>
                    <w:left w:val="none" w:sz="0" w:space="0" w:color="auto"/>
                    <w:bottom w:val="none" w:sz="0" w:space="0" w:color="auto"/>
                    <w:right w:val="none" w:sz="0" w:space="0" w:color="auto"/>
                  </w:divBdr>
                  <w:divsChild>
                    <w:div w:id="492649077">
                      <w:marLeft w:val="0"/>
                      <w:marRight w:val="0"/>
                      <w:marTop w:val="0"/>
                      <w:marBottom w:val="0"/>
                      <w:divBdr>
                        <w:top w:val="none" w:sz="0" w:space="0" w:color="auto"/>
                        <w:left w:val="none" w:sz="0" w:space="0" w:color="auto"/>
                        <w:bottom w:val="none" w:sz="0" w:space="0" w:color="auto"/>
                        <w:right w:val="none" w:sz="0" w:space="0" w:color="auto"/>
                      </w:divBdr>
                    </w:div>
                  </w:divsChild>
                </w:div>
                <w:div w:id="1111825089">
                  <w:marLeft w:val="0"/>
                  <w:marRight w:val="0"/>
                  <w:marTop w:val="0"/>
                  <w:marBottom w:val="0"/>
                  <w:divBdr>
                    <w:top w:val="none" w:sz="0" w:space="0" w:color="auto"/>
                    <w:left w:val="none" w:sz="0" w:space="0" w:color="auto"/>
                    <w:bottom w:val="none" w:sz="0" w:space="0" w:color="auto"/>
                    <w:right w:val="none" w:sz="0" w:space="0" w:color="auto"/>
                  </w:divBdr>
                  <w:divsChild>
                    <w:div w:id="1550871648">
                      <w:marLeft w:val="0"/>
                      <w:marRight w:val="0"/>
                      <w:marTop w:val="0"/>
                      <w:marBottom w:val="0"/>
                      <w:divBdr>
                        <w:top w:val="none" w:sz="0" w:space="0" w:color="auto"/>
                        <w:left w:val="none" w:sz="0" w:space="0" w:color="auto"/>
                        <w:bottom w:val="none" w:sz="0" w:space="0" w:color="auto"/>
                        <w:right w:val="none" w:sz="0" w:space="0" w:color="auto"/>
                      </w:divBdr>
                    </w:div>
                  </w:divsChild>
                </w:div>
                <w:div w:id="1220435425">
                  <w:marLeft w:val="0"/>
                  <w:marRight w:val="0"/>
                  <w:marTop w:val="0"/>
                  <w:marBottom w:val="0"/>
                  <w:divBdr>
                    <w:top w:val="none" w:sz="0" w:space="0" w:color="auto"/>
                    <w:left w:val="none" w:sz="0" w:space="0" w:color="auto"/>
                    <w:bottom w:val="none" w:sz="0" w:space="0" w:color="auto"/>
                    <w:right w:val="none" w:sz="0" w:space="0" w:color="auto"/>
                  </w:divBdr>
                  <w:divsChild>
                    <w:div w:id="399642387">
                      <w:marLeft w:val="0"/>
                      <w:marRight w:val="0"/>
                      <w:marTop w:val="0"/>
                      <w:marBottom w:val="0"/>
                      <w:divBdr>
                        <w:top w:val="none" w:sz="0" w:space="0" w:color="auto"/>
                        <w:left w:val="none" w:sz="0" w:space="0" w:color="auto"/>
                        <w:bottom w:val="none" w:sz="0" w:space="0" w:color="auto"/>
                        <w:right w:val="none" w:sz="0" w:space="0" w:color="auto"/>
                      </w:divBdr>
                    </w:div>
                  </w:divsChild>
                </w:div>
                <w:div w:id="1240209648">
                  <w:marLeft w:val="0"/>
                  <w:marRight w:val="0"/>
                  <w:marTop w:val="0"/>
                  <w:marBottom w:val="0"/>
                  <w:divBdr>
                    <w:top w:val="none" w:sz="0" w:space="0" w:color="auto"/>
                    <w:left w:val="none" w:sz="0" w:space="0" w:color="auto"/>
                    <w:bottom w:val="none" w:sz="0" w:space="0" w:color="auto"/>
                    <w:right w:val="none" w:sz="0" w:space="0" w:color="auto"/>
                  </w:divBdr>
                  <w:divsChild>
                    <w:div w:id="1331837754">
                      <w:marLeft w:val="0"/>
                      <w:marRight w:val="0"/>
                      <w:marTop w:val="0"/>
                      <w:marBottom w:val="0"/>
                      <w:divBdr>
                        <w:top w:val="none" w:sz="0" w:space="0" w:color="auto"/>
                        <w:left w:val="none" w:sz="0" w:space="0" w:color="auto"/>
                        <w:bottom w:val="none" w:sz="0" w:space="0" w:color="auto"/>
                        <w:right w:val="none" w:sz="0" w:space="0" w:color="auto"/>
                      </w:divBdr>
                    </w:div>
                  </w:divsChild>
                </w:div>
                <w:div w:id="1323700699">
                  <w:marLeft w:val="0"/>
                  <w:marRight w:val="0"/>
                  <w:marTop w:val="0"/>
                  <w:marBottom w:val="0"/>
                  <w:divBdr>
                    <w:top w:val="none" w:sz="0" w:space="0" w:color="auto"/>
                    <w:left w:val="none" w:sz="0" w:space="0" w:color="auto"/>
                    <w:bottom w:val="none" w:sz="0" w:space="0" w:color="auto"/>
                    <w:right w:val="none" w:sz="0" w:space="0" w:color="auto"/>
                  </w:divBdr>
                  <w:divsChild>
                    <w:div w:id="882911350">
                      <w:marLeft w:val="0"/>
                      <w:marRight w:val="0"/>
                      <w:marTop w:val="0"/>
                      <w:marBottom w:val="0"/>
                      <w:divBdr>
                        <w:top w:val="none" w:sz="0" w:space="0" w:color="auto"/>
                        <w:left w:val="none" w:sz="0" w:space="0" w:color="auto"/>
                        <w:bottom w:val="none" w:sz="0" w:space="0" w:color="auto"/>
                        <w:right w:val="none" w:sz="0" w:space="0" w:color="auto"/>
                      </w:divBdr>
                    </w:div>
                  </w:divsChild>
                </w:div>
                <w:div w:id="1349211524">
                  <w:marLeft w:val="0"/>
                  <w:marRight w:val="0"/>
                  <w:marTop w:val="0"/>
                  <w:marBottom w:val="0"/>
                  <w:divBdr>
                    <w:top w:val="none" w:sz="0" w:space="0" w:color="auto"/>
                    <w:left w:val="none" w:sz="0" w:space="0" w:color="auto"/>
                    <w:bottom w:val="none" w:sz="0" w:space="0" w:color="auto"/>
                    <w:right w:val="none" w:sz="0" w:space="0" w:color="auto"/>
                  </w:divBdr>
                  <w:divsChild>
                    <w:div w:id="1789616053">
                      <w:marLeft w:val="0"/>
                      <w:marRight w:val="0"/>
                      <w:marTop w:val="0"/>
                      <w:marBottom w:val="0"/>
                      <w:divBdr>
                        <w:top w:val="none" w:sz="0" w:space="0" w:color="auto"/>
                        <w:left w:val="none" w:sz="0" w:space="0" w:color="auto"/>
                        <w:bottom w:val="none" w:sz="0" w:space="0" w:color="auto"/>
                        <w:right w:val="none" w:sz="0" w:space="0" w:color="auto"/>
                      </w:divBdr>
                    </w:div>
                  </w:divsChild>
                </w:div>
                <w:div w:id="1367559199">
                  <w:marLeft w:val="0"/>
                  <w:marRight w:val="0"/>
                  <w:marTop w:val="0"/>
                  <w:marBottom w:val="0"/>
                  <w:divBdr>
                    <w:top w:val="none" w:sz="0" w:space="0" w:color="auto"/>
                    <w:left w:val="none" w:sz="0" w:space="0" w:color="auto"/>
                    <w:bottom w:val="none" w:sz="0" w:space="0" w:color="auto"/>
                    <w:right w:val="none" w:sz="0" w:space="0" w:color="auto"/>
                  </w:divBdr>
                  <w:divsChild>
                    <w:div w:id="1503937319">
                      <w:marLeft w:val="0"/>
                      <w:marRight w:val="0"/>
                      <w:marTop w:val="0"/>
                      <w:marBottom w:val="0"/>
                      <w:divBdr>
                        <w:top w:val="none" w:sz="0" w:space="0" w:color="auto"/>
                        <w:left w:val="none" w:sz="0" w:space="0" w:color="auto"/>
                        <w:bottom w:val="none" w:sz="0" w:space="0" w:color="auto"/>
                        <w:right w:val="none" w:sz="0" w:space="0" w:color="auto"/>
                      </w:divBdr>
                    </w:div>
                  </w:divsChild>
                </w:div>
                <w:div w:id="1383284298">
                  <w:marLeft w:val="0"/>
                  <w:marRight w:val="0"/>
                  <w:marTop w:val="0"/>
                  <w:marBottom w:val="0"/>
                  <w:divBdr>
                    <w:top w:val="none" w:sz="0" w:space="0" w:color="auto"/>
                    <w:left w:val="none" w:sz="0" w:space="0" w:color="auto"/>
                    <w:bottom w:val="none" w:sz="0" w:space="0" w:color="auto"/>
                    <w:right w:val="none" w:sz="0" w:space="0" w:color="auto"/>
                  </w:divBdr>
                  <w:divsChild>
                    <w:div w:id="1477340019">
                      <w:marLeft w:val="0"/>
                      <w:marRight w:val="0"/>
                      <w:marTop w:val="0"/>
                      <w:marBottom w:val="0"/>
                      <w:divBdr>
                        <w:top w:val="none" w:sz="0" w:space="0" w:color="auto"/>
                        <w:left w:val="none" w:sz="0" w:space="0" w:color="auto"/>
                        <w:bottom w:val="none" w:sz="0" w:space="0" w:color="auto"/>
                        <w:right w:val="none" w:sz="0" w:space="0" w:color="auto"/>
                      </w:divBdr>
                    </w:div>
                  </w:divsChild>
                </w:div>
                <w:div w:id="1519849998">
                  <w:marLeft w:val="0"/>
                  <w:marRight w:val="0"/>
                  <w:marTop w:val="0"/>
                  <w:marBottom w:val="0"/>
                  <w:divBdr>
                    <w:top w:val="none" w:sz="0" w:space="0" w:color="auto"/>
                    <w:left w:val="none" w:sz="0" w:space="0" w:color="auto"/>
                    <w:bottom w:val="none" w:sz="0" w:space="0" w:color="auto"/>
                    <w:right w:val="none" w:sz="0" w:space="0" w:color="auto"/>
                  </w:divBdr>
                  <w:divsChild>
                    <w:div w:id="301160810">
                      <w:marLeft w:val="0"/>
                      <w:marRight w:val="0"/>
                      <w:marTop w:val="0"/>
                      <w:marBottom w:val="0"/>
                      <w:divBdr>
                        <w:top w:val="none" w:sz="0" w:space="0" w:color="auto"/>
                        <w:left w:val="none" w:sz="0" w:space="0" w:color="auto"/>
                        <w:bottom w:val="none" w:sz="0" w:space="0" w:color="auto"/>
                        <w:right w:val="none" w:sz="0" w:space="0" w:color="auto"/>
                      </w:divBdr>
                    </w:div>
                  </w:divsChild>
                </w:div>
                <w:div w:id="1599559328">
                  <w:marLeft w:val="0"/>
                  <w:marRight w:val="0"/>
                  <w:marTop w:val="0"/>
                  <w:marBottom w:val="0"/>
                  <w:divBdr>
                    <w:top w:val="none" w:sz="0" w:space="0" w:color="auto"/>
                    <w:left w:val="none" w:sz="0" w:space="0" w:color="auto"/>
                    <w:bottom w:val="none" w:sz="0" w:space="0" w:color="auto"/>
                    <w:right w:val="none" w:sz="0" w:space="0" w:color="auto"/>
                  </w:divBdr>
                  <w:divsChild>
                    <w:div w:id="1210800103">
                      <w:marLeft w:val="0"/>
                      <w:marRight w:val="0"/>
                      <w:marTop w:val="0"/>
                      <w:marBottom w:val="0"/>
                      <w:divBdr>
                        <w:top w:val="none" w:sz="0" w:space="0" w:color="auto"/>
                        <w:left w:val="none" w:sz="0" w:space="0" w:color="auto"/>
                        <w:bottom w:val="none" w:sz="0" w:space="0" w:color="auto"/>
                        <w:right w:val="none" w:sz="0" w:space="0" w:color="auto"/>
                      </w:divBdr>
                    </w:div>
                  </w:divsChild>
                </w:div>
                <w:div w:id="1657688301">
                  <w:marLeft w:val="0"/>
                  <w:marRight w:val="0"/>
                  <w:marTop w:val="0"/>
                  <w:marBottom w:val="0"/>
                  <w:divBdr>
                    <w:top w:val="none" w:sz="0" w:space="0" w:color="auto"/>
                    <w:left w:val="none" w:sz="0" w:space="0" w:color="auto"/>
                    <w:bottom w:val="none" w:sz="0" w:space="0" w:color="auto"/>
                    <w:right w:val="none" w:sz="0" w:space="0" w:color="auto"/>
                  </w:divBdr>
                  <w:divsChild>
                    <w:div w:id="1014454187">
                      <w:marLeft w:val="0"/>
                      <w:marRight w:val="0"/>
                      <w:marTop w:val="0"/>
                      <w:marBottom w:val="0"/>
                      <w:divBdr>
                        <w:top w:val="none" w:sz="0" w:space="0" w:color="auto"/>
                        <w:left w:val="none" w:sz="0" w:space="0" w:color="auto"/>
                        <w:bottom w:val="none" w:sz="0" w:space="0" w:color="auto"/>
                        <w:right w:val="none" w:sz="0" w:space="0" w:color="auto"/>
                      </w:divBdr>
                    </w:div>
                  </w:divsChild>
                </w:div>
                <w:div w:id="1778597454">
                  <w:marLeft w:val="0"/>
                  <w:marRight w:val="0"/>
                  <w:marTop w:val="0"/>
                  <w:marBottom w:val="0"/>
                  <w:divBdr>
                    <w:top w:val="none" w:sz="0" w:space="0" w:color="auto"/>
                    <w:left w:val="none" w:sz="0" w:space="0" w:color="auto"/>
                    <w:bottom w:val="none" w:sz="0" w:space="0" w:color="auto"/>
                    <w:right w:val="none" w:sz="0" w:space="0" w:color="auto"/>
                  </w:divBdr>
                  <w:divsChild>
                    <w:div w:id="1208646040">
                      <w:marLeft w:val="0"/>
                      <w:marRight w:val="0"/>
                      <w:marTop w:val="0"/>
                      <w:marBottom w:val="0"/>
                      <w:divBdr>
                        <w:top w:val="none" w:sz="0" w:space="0" w:color="auto"/>
                        <w:left w:val="none" w:sz="0" w:space="0" w:color="auto"/>
                        <w:bottom w:val="none" w:sz="0" w:space="0" w:color="auto"/>
                        <w:right w:val="none" w:sz="0" w:space="0" w:color="auto"/>
                      </w:divBdr>
                    </w:div>
                  </w:divsChild>
                </w:div>
                <w:div w:id="1798647621">
                  <w:marLeft w:val="0"/>
                  <w:marRight w:val="0"/>
                  <w:marTop w:val="0"/>
                  <w:marBottom w:val="0"/>
                  <w:divBdr>
                    <w:top w:val="none" w:sz="0" w:space="0" w:color="auto"/>
                    <w:left w:val="none" w:sz="0" w:space="0" w:color="auto"/>
                    <w:bottom w:val="none" w:sz="0" w:space="0" w:color="auto"/>
                    <w:right w:val="none" w:sz="0" w:space="0" w:color="auto"/>
                  </w:divBdr>
                  <w:divsChild>
                    <w:div w:id="285626313">
                      <w:marLeft w:val="0"/>
                      <w:marRight w:val="0"/>
                      <w:marTop w:val="0"/>
                      <w:marBottom w:val="0"/>
                      <w:divBdr>
                        <w:top w:val="none" w:sz="0" w:space="0" w:color="auto"/>
                        <w:left w:val="none" w:sz="0" w:space="0" w:color="auto"/>
                        <w:bottom w:val="none" w:sz="0" w:space="0" w:color="auto"/>
                        <w:right w:val="none" w:sz="0" w:space="0" w:color="auto"/>
                      </w:divBdr>
                    </w:div>
                  </w:divsChild>
                </w:div>
                <w:div w:id="1859075509">
                  <w:marLeft w:val="0"/>
                  <w:marRight w:val="0"/>
                  <w:marTop w:val="0"/>
                  <w:marBottom w:val="0"/>
                  <w:divBdr>
                    <w:top w:val="none" w:sz="0" w:space="0" w:color="auto"/>
                    <w:left w:val="none" w:sz="0" w:space="0" w:color="auto"/>
                    <w:bottom w:val="none" w:sz="0" w:space="0" w:color="auto"/>
                    <w:right w:val="none" w:sz="0" w:space="0" w:color="auto"/>
                  </w:divBdr>
                  <w:divsChild>
                    <w:div w:id="824007779">
                      <w:marLeft w:val="0"/>
                      <w:marRight w:val="0"/>
                      <w:marTop w:val="0"/>
                      <w:marBottom w:val="0"/>
                      <w:divBdr>
                        <w:top w:val="none" w:sz="0" w:space="0" w:color="auto"/>
                        <w:left w:val="none" w:sz="0" w:space="0" w:color="auto"/>
                        <w:bottom w:val="none" w:sz="0" w:space="0" w:color="auto"/>
                        <w:right w:val="none" w:sz="0" w:space="0" w:color="auto"/>
                      </w:divBdr>
                    </w:div>
                  </w:divsChild>
                </w:div>
                <w:div w:id="1971551101">
                  <w:marLeft w:val="0"/>
                  <w:marRight w:val="0"/>
                  <w:marTop w:val="0"/>
                  <w:marBottom w:val="0"/>
                  <w:divBdr>
                    <w:top w:val="none" w:sz="0" w:space="0" w:color="auto"/>
                    <w:left w:val="none" w:sz="0" w:space="0" w:color="auto"/>
                    <w:bottom w:val="none" w:sz="0" w:space="0" w:color="auto"/>
                    <w:right w:val="none" w:sz="0" w:space="0" w:color="auto"/>
                  </w:divBdr>
                  <w:divsChild>
                    <w:div w:id="1686400067">
                      <w:marLeft w:val="0"/>
                      <w:marRight w:val="0"/>
                      <w:marTop w:val="0"/>
                      <w:marBottom w:val="0"/>
                      <w:divBdr>
                        <w:top w:val="none" w:sz="0" w:space="0" w:color="auto"/>
                        <w:left w:val="none" w:sz="0" w:space="0" w:color="auto"/>
                        <w:bottom w:val="none" w:sz="0" w:space="0" w:color="auto"/>
                        <w:right w:val="none" w:sz="0" w:space="0" w:color="auto"/>
                      </w:divBdr>
                    </w:div>
                  </w:divsChild>
                </w:div>
                <w:div w:id="2016611681">
                  <w:marLeft w:val="0"/>
                  <w:marRight w:val="0"/>
                  <w:marTop w:val="0"/>
                  <w:marBottom w:val="0"/>
                  <w:divBdr>
                    <w:top w:val="none" w:sz="0" w:space="0" w:color="auto"/>
                    <w:left w:val="none" w:sz="0" w:space="0" w:color="auto"/>
                    <w:bottom w:val="none" w:sz="0" w:space="0" w:color="auto"/>
                    <w:right w:val="none" w:sz="0" w:space="0" w:color="auto"/>
                  </w:divBdr>
                  <w:divsChild>
                    <w:div w:id="138749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608258">
      <w:bodyDiv w:val="1"/>
      <w:marLeft w:val="0"/>
      <w:marRight w:val="0"/>
      <w:marTop w:val="0"/>
      <w:marBottom w:val="0"/>
      <w:divBdr>
        <w:top w:val="none" w:sz="0" w:space="0" w:color="auto"/>
        <w:left w:val="none" w:sz="0" w:space="0" w:color="auto"/>
        <w:bottom w:val="none" w:sz="0" w:space="0" w:color="auto"/>
        <w:right w:val="none" w:sz="0" w:space="0" w:color="auto"/>
      </w:divBdr>
    </w:div>
    <w:div w:id="1581520224">
      <w:bodyDiv w:val="1"/>
      <w:marLeft w:val="0"/>
      <w:marRight w:val="0"/>
      <w:marTop w:val="0"/>
      <w:marBottom w:val="0"/>
      <w:divBdr>
        <w:top w:val="none" w:sz="0" w:space="0" w:color="auto"/>
        <w:left w:val="none" w:sz="0" w:space="0" w:color="auto"/>
        <w:bottom w:val="none" w:sz="0" w:space="0" w:color="auto"/>
        <w:right w:val="none" w:sz="0" w:space="0" w:color="auto"/>
      </w:divBdr>
    </w:div>
    <w:div w:id="1669989016">
      <w:bodyDiv w:val="1"/>
      <w:marLeft w:val="0"/>
      <w:marRight w:val="0"/>
      <w:marTop w:val="0"/>
      <w:marBottom w:val="0"/>
      <w:divBdr>
        <w:top w:val="none" w:sz="0" w:space="0" w:color="auto"/>
        <w:left w:val="none" w:sz="0" w:space="0" w:color="auto"/>
        <w:bottom w:val="none" w:sz="0" w:space="0" w:color="auto"/>
        <w:right w:val="none" w:sz="0" w:space="0" w:color="auto"/>
      </w:divBdr>
    </w:div>
    <w:div w:id="1720856227">
      <w:bodyDiv w:val="1"/>
      <w:marLeft w:val="0"/>
      <w:marRight w:val="0"/>
      <w:marTop w:val="0"/>
      <w:marBottom w:val="0"/>
      <w:divBdr>
        <w:top w:val="none" w:sz="0" w:space="0" w:color="auto"/>
        <w:left w:val="none" w:sz="0" w:space="0" w:color="auto"/>
        <w:bottom w:val="none" w:sz="0" w:space="0" w:color="auto"/>
        <w:right w:val="none" w:sz="0" w:space="0" w:color="auto"/>
      </w:divBdr>
    </w:div>
    <w:div w:id="1752655051">
      <w:bodyDiv w:val="1"/>
      <w:marLeft w:val="0"/>
      <w:marRight w:val="0"/>
      <w:marTop w:val="0"/>
      <w:marBottom w:val="0"/>
      <w:divBdr>
        <w:top w:val="none" w:sz="0" w:space="0" w:color="auto"/>
        <w:left w:val="none" w:sz="0" w:space="0" w:color="auto"/>
        <w:bottom w:val="none" w:sz="0" w:space="0" w:color="auto"/>
        <w:right w:val="none" w:sz="0" w:space="0" w:color="auto"/>
      </w:divBdr>
    </w:div>
    <w:div w:id="1835536536">
      <w:bodyDiv w:val="1"/>
      <w:marLeft w:val="0"/>
      <w:marRight w:val="0"/>
      <w:marTop w:val="0"/>
      <w:marBottom w:val="0"/>
      <w:divBdr>
        <w:top w:val="none" w:sz="0" w:space="0" w:color="auto"/>
        <w:left w:val="none" w:sz="0" w:space="0" w:color="auto"/>
        <w:bottom w:val="none" w:sz="0" w:space="0" w:color="auto"/>
        <w:right w:val="none" w:sz="0" w:space="0" w:color="auto"/>
      </w:divBdr>
      <w:divsChild>
        <w:div w:id="206381142">
          <w:marLeft w:val="0"/>
          <w:marRight w:val="0"/>
          <w:marTop w:val="0"/>
          <w:marBottom w:val="0"/>
          <w:divBdr>
            <w:top w:val="none" w:sz="0" w:space="0" w:color="auto"/>
            <w:left w:val="none" w:sz="0" w:space="0" w:color="auto"/>
            <w:bottom w:val="none" w:sz="0" w:space="0" w:color="auto"/>
            <w:right w:val="none" w:sz="0" w:space="0" w:color="auto"/>
          </w:divBdr>
        </w:div>
        <w:div w:id="242035039">
          <w:marLeft w:val="0"/>
          <w:marRight w:val="0"/>
          <w:marTop w:val="0"/>
          <w:marBottom w:val="0"/>
          <w:divBdr>
            <w:top w:val="none" w:sz="0" w:space="0" w:color="auto"/>
            <w:left w:val="none" w:sz="0" w:space="0" w:color="auto"/>
            <w:bottom w:val="none" w:sz="0" w:space="0" w:color="auto"/>
            <w:right w:val="none" w:sz="0" w:space="0" w:color="auto"/>
          </w:divBdr>
        </w:div>
        <w:div w:id="407653350">
          <w:marLeft w:val="0"/>
          <w:marRight w:val="0"/>
          <w:marTop w:val="0"/>
          <w:marBottom w:val="0"/>
          <w:divBdr>
            <w:top w:val="none" w:sz="0" w:space="0" w:color="auto"/>
            <w:left w:val="none" w:sz="0" w:space="0" w:color="auto"/>
            <w:bottom w:val="none" w:sz="0" w:space="0" w:color="auto"/>
            <w:right w:val="none" w:sz="0" w:space="0" w:color="auto"/>
          </w:divBdr>
        </w:div>
        <w:div w:id="414087899">
          <w:marLeft w:val="0"/>
          <w:marRight w:val="0"/>
          <w:marTop w:val="0"/>
          <w:marBottom w:val="0"/>
          <w:divBdr>
            <w:top w:val="none" w:sz="0" w:space="0" w:color="auto"/>
            <w:left w:val="none" w:sz="0" w:space="0" w:color="auto"/>
            <w:bottom w:val="none" w:sz="0" w:space="0" w:color="auto"/>
            <w:right w:val="none" w:sz="0" w:space="0" w:color="auto"/>
          </w:divBdr>
        </w:div>
        <w:div w:id="780104287">
          <w:marLeft w:val="0"/>
          <w:marRight w:val="0"/>
          <w:marTop w:val="0"/>
          <w:marBottom w:val="0"/>
          <w:divBdr>
            <w:top w:val="none" w:sz="0" w:space="0" w:color="auto"/>
            <w:left w:val="none" w:sz="0" w:space="0" w:color="auto"/>
            <w:bottom w:val="none" w:sz="0" w:space="0" w:color="auto"/>
            <w:right w:val="none" w:sz="0" w:space="0" w:color="auto"/>
          </w:divBdr>
        </w:div>
        <w:div w:id="783811855">
          <w:marLeft w:val="0"/>
          <w:marRight w:val="0"/>
          <w:marTop w:val="0"/>
          <w:marBottom w:val="0"/>
          <w:divBdr>
            <w:top w:val="none" w:sz="0" w:space="0" w:color="auto"/>
            <w:left w:val="none" w:sz="0" w:space="0" w:color="auto"/>
            <w:bottom w:val="none" w:sz="0" w:space="0" w:color="auto"/>
            <w:right w:val="none" w:sz="0" w:space="0" w:color="auto"/>
          </w:divBdr>
        </w:div>
        <w:div w:id="967052970">
          <w:marLeft w:val="0"/>
          <w:marRight w:val="0"/>
          <w:marTop w:val="0"/>
          <w:marBottom w:val="0"/>
          <w:divBdr>
            <w:top w:val="none" w:sz="0" w:space="0" w:color="auto"/>
            <w:left w:val="none" w:sz="0" w:space="0" w:color="auto"/>
            <w:bottom w:val="none" w:sz="0" w:space="0" w:color="auto"/>
            <w:right w:val="none" w:sz="0" w:space="0" w:color="auto"/>
          </w:divBdr>
        </w:div>
        <w:div w:id="1069578983">
          <w:marLeft w:val="0"/>
          <w:marRight w:val="0"/>
          <w:marTop w:val="0"/>
          <w:marBottom w:val="0"/>
          <w:divBdr>
            <w:top w:val="none" w:sz="0" w:space="0" w:color="auto"/>
            <w:left w:val="none" w:sz="0" w:space="0" w:color="auto"/>
            <w:bottom w:val="none" w:sz="0" w:space="0" w:color="auto"/>
            <w:right w:val="none" w:sz="0" w:space="0" w:color="auto"/>
          </w:divBdr>
        </w:div>
        <w:div w:id="1270622563">
          <w:marLeft w:val="0"/>
          <w:marRight w:val="0"/>
          <w:marTop w:val="0"/>
          <w:marBottom w:val="0"/>
          <w:divBdr>
            <w:top w:val="none" w:sz="0" w:space="0" w:color="auto"/>
            <w:left w:val="none" w:sz="0" w:space="0" w:color="auto"/>
            <w:bottom w:val="none" w:sz="0" w:space="0" w:color="auto"/>
            <w:right w:val="none" w:sz="0" w:space="0" w:color="auto"/>
          </w:divBdr>
        </w:div>
        <w:div w:id="1521164470">
          <w:marLeft w:val="0"/>
          <w:marRight w:val="0"/>
          <w:marTop w:val="0"/>
          <w:marBottom w:val="0"/>
          <w:divBdr>
            <w:top w:val="none" w:sz="0" w:space="0" w:color="auto"/>
            <w:left w:val="none" w:sz="0" w:space="0" w:color="auto"/>
            <w:bottom w:val="none" w:sz="0" w:space="0" w:color="auto"/>
            <w:right w:val="none" w:sz="0" w:space="0" w:color="auto"/>
          </w:divBdr>
        </w:div>
        <w:div w:id="1575889799">
          <w:marLeft w:val="0"/>
          <w:marRight w:val="0"/>
          <w:marTop w:val="0"/>
          <w:marBottom w:val="0"/>
          <w:divBdr>
            <w:top w:val="none" w:sz="0" w:space="0" w:color="auto"/>
            <w:left w:val="none" w:sz="0" w:space="0" w:color="auto"/>
            <w:bottom w:val="none" w:sz="0" w:space="0" w:color="auto"/>
            <w:right w:val="none" w:sz="0" w:space="0" w:color="auto"/>
          </w:divBdr>
        </w:div>
        <w:div w:id="1901748648">
          <w:marLeft w:val="0"/>
          <w:marRight w:val="0"/>
          <w:marTop w:val="0"/>
          <w:marBottom w:val="0"/>
          <w:divBdr>
            <w:top w:val="none" w:sz="0" w:space="0" w:color="auto"/>
            <w:left w:val="none" w:sz="0" w:space="0" w:color="auto"/>
            <w:bottom w:val="none" w:sz="0" w:space="0" w:color="auto"/>
            <w:right w:val="none" w:sz="0" w:space="0" w:color="auto"/>
          </w:divBdr>
        </w:div>
      </w:divsChild>
    </w:div>
    <w:div w:id="1860312626">
      <w:bodyDiv w:val="1"/>
      <w:marLeft w:val="0"/>
      <w:marRight w:val="0"/>
      <w:marTop w:val="0"/>
      <w:marBottom w:val="0"/>
      <w:divBdr>
        <w:top w:val="none" w:sz="0" w:space="0" w:color="auto"/>
        <w:left w:val="none" w:sz="0" w:space="0" w:color="auto"/>
        <w:bottom w:val="none" w:sz="0" w:space="0" w:color="auto"/>
        <w:right w:val="none" w:sz="0" w:space="0" w:color="auto"/>
      </w:divBdr>
    </w:div>
    <w:div w:id="2019849436">
      <w:bodyDiv w:val="1"/>
      <w:marLeft w:val="0"/>
      <w:marRight w:val="0"/>
      <w:marTop w:val="0"/>
      <w:marBottom w:val="0"/>
      <w:divBdr>
        <w:top w:val="none" w:sz="0" w:space="0" w:color="auto"/>
        <w:left w:val="none" w:sz="0" w:space="0" w:color="auto"/>
        <w:bottom w:val="none" w:sz="0" w:space="0" w:color="auto"/>
        <w:right w:val="none" w:sz="0" w:space="0" w:color="auto"/>
      </w:divBdr>
      <w:divsChild>
        <w:div w:id="109864598">
          <w:marLeft w:val="0"/>
          <w:marRight w:val="0"/>
          <w:marTop w:val="0"/>
          <w:marBottom w:val="0"/>
          <w:divBdr>
            <w:top w:val="none" w:sz="0" w:space="0" w:color="auto"/>
            <w:left w:val="none" w:sz="0" w:space="0" w:color="auto"/>
            <w:bottom w:val="none" w:sz="0" w:space="0" w:color="auto"/>
            <w:right w:val="none" w:sz="0" w:space="0" w:color="auto"/>
          </w:divBdr>
        </w:div>
        <w:div w:id="159201656">
          <w:marLeft w:val="0"/>
          <w:marRight w:val="0"/>
          <w:marTop w:val="0"/>
          <w:marBottom w:val="0"/>
          <w:divBdr>
            <w:top w:val="none" w:sz="0" w:space="0" w:color="auto"/>
            <w:left w:val="none" w:sz="0" w:space="0" w:color="auto"/>
            <w:bottom w:val="none" w:sz="0" w:space="0" w:color="auto"/>
            <w:right w:val="none" w:sz="0" w:space="0" w:color="auto"/>
          </w:divBdr>
        </w:div>
        <w:div w:id="237254356">
          <w:marLeft w:val="0"/>
          <w:marRight w:val="0"/>
          <w:marTop w:val="0"/>
          <w:marBottom w:val="0"/>
          <w:divBdr>
            <w:top w:val="none" w:sz="0" w:space="0" w:color="auto"/>
            <w:left w:val="none" w:sz="0" w:space="0" w:color="auto"/>
            <w:bottom w:val="none" w:sz="0" w:space="0" w:color="auto"/>
            <w:right w:val="none" w:sz="0" w:space="0" w:color="auto"/>
          </w:divBdr>
        </w:div>
        <w:div w:id="256863950">
          <w:marLeft w:val="0"/>
          <w:marRight w:val="0"/>
          <w:marTop w:val="0"/>
          <w:marBottom w:val="0"/>
          <w:divBdr>
            <w:top w:val="none" w:sz="0" w:space="0" w:color="auto"/>
            <w:left w:val="none" w:sz="0" w:space="0" w:color="auto"/>
            <w:bottom w:val="none" w:sz="0" w:space="0" w:color="auto"/>
            <w:right w:val="none" w:sz="0" w:space="0" w:color="auto"/>
          </w:divBdr>
        </w:div>
        <w:div w:id="903443510">
          <w:marLeft w:val="0"/>
          <w:marRight w:val="0"/>
          <w:marTop w:val="0"/>
          <w:marBottom w:val="0"/>
          <w:divBdr>
            <w:top w:val="none" w:sz="0" w:space="0" w:color="auto"/>
            <w:left w:val="none" w:sz="0" w:space="0" w:color="auto"/>
            <w:bottom w:val="none" w:sz="0" w:space="0" w:color="auto"/>
            <w:right w:val="none" w:sz="0" w:space="0" w:color="auto"/>
          </w:divBdr>
        </w:div>
        <w:div w:id="1147480457">
          <w:marLeft w:val="0"/>
          <w:marRight w:val="0"/>
          <w:marTop w:val="0"/>
          <w:marBottom w:val="0"/>
          <w:divBdr>
            <w:top w:val="none" w:sz="0" w:space="0" w:color="auto"/>
            <w:left w:val="none" w:sz="0" w:space="0" w:color="auto"/>
            <w:bottom w:val="none" w:sz="0" w:space="0" w:color="auto"/>
            <w:right w:val="none" w:sz="0" w:space="0" w:color="auto"/>
          </w:divBdr>
        </w:div>
        <w:div w:id="1213889060">
          <w:marLeft w:val="0"/>
          <w:marRight w:val="0"/>
          <w:marTop w:val="0"/>
          <w:marBottom w:val="0"/>
          <w:divBdr>
            <w:top w:val="none" w:sz="0" w:space="0" w:color="auto"/>
            <w:left w:val="none" w:sz="0" w:space="0" w:color="auto"/>
            <w:bottom w:val="none" w:sz="0" w:space="0" w:color="auto"/>
            <w:right w:val="none" w:sz="0" w:space="0" w:color="auto"/>
          </w:divBdr>
        </w:div>
        <w:div w:id="1349990129">
          <w:marLeft w:val="0"/>
          <w:marRight w:val="0"/>
          <w:marTop w:val="0"/>
          <w:marBottom w:val="0"/>
          <w:divBdr>
            <w:top w:val="none" w:sz="0" w:space="0" w:color="auto"/>
            <w:left w:val="none" w:sz="0" w:space="0" w:color="auto"/>
            <w:bottom w:val="none" w:sz="0" w:space="0" w:color="auto"/>
            <w:right w:val="none" w:sz="0" w:space="0" w:color="auto"/>
          </w:divBdr>
        </w:div>
        <w:div w:id="1502314048">
          <w:marLeft w:val="0"/>
          <w:marRight w:val="0"/>
          <w:marTop w:val="0"/>
          <w:marBottom w:val="0"/>
          <w:divBdr>
            <w:top w:val="none" w:sz="0" w:space="0" w:color="auto"/>
            <w:left w:val="none" w:sz="0" w:space="0" w:color="auto"/>
            <w:bottom w:val="none" w:sz="0" w:space="0" w:color="auto"/>
            <w:right w:val="none" w:sz="0" w:space="0" w:color="auto"/>
          </w:divBdr>
        </w:div>
        <w:div w:id="1601524076">
          <w:marLeft w:val="0"/>
          <w:marRight w:val="0"/>
          <w:marTop w:val="0"/>
          <w:marBottom w:val="0"/>
          <w:divBdr>
            <w:top w:val="none" w:sz="0" w:space="0" w:color="auto"/>
            <w:left w:val="none" w:sz="0" w:space="0" w:color="auto"/>
            <w:bottom w:val="none" w:sz="0" w:space="0" w:color="auto"/>
            <w:right w:val="none" w:sz="0" w:space="0" w:color="auto"/>
          </w:divBdr>
        </w:div>
        <w:div w:id="1691297982">
          <w:marLeft w:val="0"/>
          <w:marRight w:val="0"/>
          <w:marTop w:val="0"/>
          <w:marBottom w:val="0"/>
          <w:divBdr>
            <w:top w:val="none" w:sz="0" w:space="0" w:color="auto"/>
            <w:left w:val="none" w:sz="0" w:space="0" w:color="auto"/>
            <w:bottom w:val="none" w:sz="0" w:space="0" w:color="auto"/>
            <w:right w:val="none" w:sz="0" w:space="0" w:color="auto"/>
          </w:divBdr>
        </w:div>
        <w:div w:id="2094735758">
          <w:marLeft w:val="0"/>
          <w:marRight w:val="0"/>
          <w:marTop w:val="0"/>
          <w:marBottom w:val="0"/>
          <w:divBdr>
            <w:top w:val="none" w:sz="0" w:space="0" w:color="auto"/>
            <w:left w:val="none" w:sz="0" w:space="0" w:color="auto"/>
            <w:bottom w:val="none" w:sz="0" w:space="0" w:color="auto"/>
            <w:right w:val="none" w:sz="0" w:space="0" w:color="auto"/>
          </w:divBdr>
        </w:div>
      </w:divsChild>
    </w:div>
    <w:div w:id="20884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hyperlink" Target="https://docs.microsoft.com/en-us/aspnet/mvc/overview"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docs.microsoft.com/en-us/sql/sql-server/sql-server-overview" TargetMode="External"/><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sympathy2/Temis" TargetMode="External"/><Relationship Id="rId24" Type="http://schemas.openxmlformats.org/officeDocument/2006/relationships/image" Target="media/image14.png"/><Relationship Id="rId32" Type="http://schemas.openxmlformats.org/officeDocument/2006/relationships/image" Target="media/image22.jpe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jmeter.apache.org/" TargetMode="External"/><Relationship Id="rId10" Type="http://schemas.openxmlformats.org/officeDocument/2006/relationships/hyperlink" Target="https://mailutecedusv-my.sharepoint.com/:u:/g/personal/2712072023_mail_utec_edu_sv/EUfWUn0yoUVDmMZWl2lRXD8B_5Pr4YjvzKwTkiCGiezH-A?e=LrP650"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docs.oracle.com/en/database/"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92666B1942CD149AFBE0F2ED1F9AF11" ma:contentTypeVersion="14" ma:contentTypeDescription="Crear nuevo documento." ma:contentTypeScope="" ma:versionID="23a864c812681bce060314f65f9a0341">
  <xsd:schema xmlns:xsd="http://www.w3.org/2001/XMLSchema" xmlns:xs="http://www.w3.org/2001/XMLSchema" xmlns:p="http://schemas.microsoft.com/office/2006/metadata/properties" xmlns:ns3="c74fd247-9ad2-4529-8cc9-d0c7bfa6dfff" xmlns:ns4="0e7af348-e626-4b1e-8e1c-318536f83e48" targetNamespace="http://schemas.microsoft.com/office/2006/metadata/properties" ma:root="true" ma:fieldsID="10d9c3af239182ddfd6e292dfeadb98c" ns3:_="" ns4:_="">
    <xsd:import namespace="c74fd247-9ad2-4529-8cc9-d0c7bfa6dfff"/>
    <xsd:import namespace="0e7af348-e626-4b1e-8e1c-318536f83e48"/>
    <xsd:element name="properties">
      <xsd:complexType>
        <xsd:sequence>
          <xsd:element name="documentManagement">
            <xsd:complexType>
              <xsd:all>
                <xsd:element ref="ns3:MediaServiceMetadata" minOccurs="0"/>
                <xsd:element ref="ns3:MediaServiceFastMetadata"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ServiceDateTaken" minOccurs="0"/>
                <xsd:element ref="ns4:SharedWithUsers" minOccurs="0"/>
                <xsd:element ref="ns4:SharedWithDetails" minOccurs="0"/>
                <xsd:element ref="ns4:SharingHintHash"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4fd247-9ad2-4529-8cc9-d0c7bfa6df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e7af348-e626-4b1e-8e1c-318536f83e48"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element name="SharingHintHash" ma:index="19"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c74fd247-9ad2-4529-8cc9-d0c7bfa6dfff" xsi:nil="true"/>
  </documentManagement>
</p:properties>
</file>

<file path=customXml/itemProps1.xml><?xml version="1.0" encoding="utf-8"?>
<ds:datastoreItem xmlns:ds="http://schemas.openxmlformats.org/officeDocument/2006/customXml" ds:itemID="{10F7CC97-4203-40CB-B0DD-6138CE4ED9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4fd247-9ad2-4529-8cc9-d0c7bfa6dfff"/>
    <ds:schemaRef ds:uri="0e7af348-e626-4b1e-8e1c-318536f83e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14E88C-6121-499E-9367-098D6B97B3DA}">
  <ds:schemaRefs>
    <ds:schemaRef ds:uri="http://schemas.microsoft.com/sharepoint/v3/contenttype/forms"/>
  </ds:schemaRefs>
</ds:datastoreItem>
</file>

<file path=customXml/itemProps3.xml><?xml version="1.0" encoding="utf-8"?>
<ds:datastoreItem xmlns:ds="http://schemas.openxmlformats.org/officeDocument/2006/customXml" ds:itemID="{2EB8410D-9098-499C-A6E0-F3A449AD4671}">
  <ds:schemaRefs>
    <ds:schemaRef ds:uri="http://schemas.openxmlformats.org/officeDocument/2006/bibliography"/>
  </ds:schemaRefs>
</ds:datastoreItem>
</file>

<file path=customXml/itemProps4.xml><?xml version="1.0" encoding="utf-8"?>
<ds:datastoreItem xmlns:ds="http://schemas.openxmlformats.org/officeDocument/2006/customXml" ds:itemID="{A1B8DEA5-C4B6-4B56-ADBF-B4033EC05878}">
  <ds:schemaRefs>
    <ds:schemaRef ds:uri="http://schemas.microsoft.com/office/2006/metadata/properties"/>
    <ds:schemaRef ds:uri="http://schemas.microsoft.com/office/infopath/2007/PartnerControls"/>
    <ds:schemaRef ds:uri="c74fd247-9ad2-4529-8cc9-d0c7bfa6dfff"/>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47</Pages>
  <Words>7475</Words>
  <Characters>42609</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ANDRADE GARCIA ROLANDO ANTONIO</dc:creator>
  <cp:keywords/>
  <dc:description/>
  <cp:lastModifiedBy>ANDRADE GARCIA ROLANDO ANTONIO</cp:lastModifiedBy>
  <cp:revision>159</cp:revision>
  <cp:lastPrinted>2024-06-05T21:47:00Z</cp:lastPrinted>
  <dcterms:created xsi:type="dcterms:W3CDTF">2024-02-14T01:11:00Z</dcterms:created>
  <dcterms:modified xsi:type="dcterms:W3CDTF">2024-06-05T21:55:00Z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0x010100292666B1942CD149AFBE0F2ED1F9AF11</vt:lpwstr>
  </property>
</Properties>
</file>